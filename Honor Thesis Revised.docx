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758034" w14:textId="77777777" w:rsidR="00451503" w:rsidRPr="00C86E5E" w:rsidRDefault="00451503" w:rsidP="00CA25E4">
      <w:pPr>
        <w:widowControl w:val="0"/>
        <w:autoSpaceDE w:val="0"/>
        <w:autoSpaceDN w:val="0"/>
        <w:adjustRightInd w:val="0"/>
        <w:rPr>
          <w:rFonts w:ascii="Helvetica" w:hAnsi="Helvetica" w:cs="Helvetica"/>
          <w:color w:val="000000"/>
        </w:rPr>
      </w:pPr>
      <w:r w:rsidRPr="00C86E5E">
        <w:rPr>
          <w:rFonts w:ascii="Helvetica" w:hAnsi="Helvetica" w:cs="Helvetica"/>
          <w:color w:val="000000"/>
        </w:rPr>
        <w:t>Yecheng Yang</w:t>
      </w:r>
    </w:p>
    <w:p w14:paraId="36DE27C8" w14:textId="0FCB7483" w:rsidR="00451503" w:rsidRDefault="006D4A5A" w:rsidP="00CA25E4">
      <w:pPr>
        <w:widowControl w:val="0"/>
        <w:autoSpaceDE w:val="0"/>
        <w:autoSpaceDN w:val="0"/>
        <w:adjustRightInd w:val="0"/>
        <w:rPr>
          <w:rFonts w:ascii="Helvetica" w:hAnsi="Helvetica" w:cs="Helvetica"/>
          <w:color w:val="000000"/>
        </w:rPr>
      </w:pPr>
      <w:r>
        <w:rPr>
          <w:rFonts w:ascii="Helvetica" w:hAnsi="Helvetica" w:cs="Helvetica"/>
          <w:color w:val="000000"/>
        </w:rPr>
        <w:t>Computer Science</w:t>
      </w:r>
    </w:p>
    <w:p w14:paraId="2B7A5995" w14:textId="0B416EBB" w:rsidR="006D4A5A" w:rsidRPr="00C86E5E" w:rsidRDefault="006D4A5A" w:rsidP="00CA25E4">
      <w:pPr>
        <w:widowControl w:val="0"/>
        <w:autoSpaceDE w:val="0"/>
        <w:autoSpaceDN w:val="0"/>
        <w:adjustRightInd w:val="0"/>
        <w:rPr>
          <w:rFonts w:ascii="Helvetica" w:hAnsi="Helvetica" w:cs="Helvetica"/>
          <w:color w:val="000000"/>
        </w:rPr>
      </w:pPr>
      <w:r>
        <w:rPr>
          <w:rFonts w:ascii="Helvetica" w:hAnsi="Helvetica" w:cs="Helvetica"/>
          <w:color w:val="000000"/>
        </w:rPr>
        <w:t>High Honor Thesis</w:t>
      </w:r>
    </w:p>
    <w:p w14:paraId="03A9066A" w14:textId="77777777" w:rsidR="00451503" w:rsidRPr="00C86E5E" w:rsidRDefault="00451503" w:rsidP="00CA25E4">
      <w:pPr>
        <w:widowControl w:val="0"/>
        <w:autoSpaceDE w:val="0"/>
        <w:autoSpaceDN w:val="0"/>
        <w:adjustRightInd w:val="0"/>
        <w:rPr>
          <w:rFonts w:ascii="Helvetica" w:hAnsi="Helvetica" w:cs="Helvetica"/>
          <w:color w:val="000000"/>
        </w:rPr>
      </w:pPr>
    </w:p>
    <w:p w14:paraId="19834C9F" w14:textId="43A85227" w:rsidR="00E93C18" w:rsidRPr="00C86E5E" w:rsidRDefault="00E93C18" w:rsidP="00E93C18">
      <w:pPr>
        <w:widowControl w:val="0"/>
        <w:autoSpaceDE w:val="0"/>
        <w:autoSpaceDN w:val="0"/>
        <w:adjustRightInd w:val="0"/>
        <w:jc w:val="center"/>
        <w:rPr>
          <w:rFonts w:ascii="Helvetica" w:hAnsi="Helvetica" w:cs="Helvetica"/>
          <w:b/>
          <w:bCs/>
          <w:color w:val="000000"/>
        </w:rPr>
      </w:pPr>
      <w:r w:rsidRPr="00C86E5E">
        <w:rPr>
          <w:rFonts w:ascii="Helvetica" w:hAnsi="Helvetica" w:cs="Helvetica"/>
          <w:b/>
          <w:bCs/>
          <w:color w:val="000000"/>
        </w:rPr>
        <w:t>A System for Simulating Gene Regulation Networks at Tissue Scale with Delay Differential Equations</w:t>
      </w:r>
    </w:p>
    <w:p w14:paraId="0FAB6AC7" w14:textId="77777777" w:rsidR="00E74D95" w:rsidRPr="00C86E5E" w:rsidRDefault="00E74D95" w:rsidP="00E74D95">
      <w:pPr>
        <w:widowControl w:val="0"/>
        <w:autoSpaceDE w:val="0"/>
        <w:autoSpaceDN w:val="0"/>
        <w:adjustRightInd w:val="0"/>
        <w:rPr>
          <w:rFonts w:ascii="Helvetica" w:hAnsi="Helvetica" w:cs="Helvetica"/>
          <w:bCs/>
          <w:color w:val="000000"/>
        </w:rPr>
      </w:pPr>
    </w:p>
    <w:p w14:paraId="1BCF888F" w14:textId="3B27373F" w:rsidR="00E74D95" w:rsidRPr="00DB0F1E" w:rsidRDefault="00E74D95" w:rsidP="00E74D95">
      <w:pPr>
        <w:widowControl w:val="0"/>
        <w:autoSpaceDE w:val="0"/>
        <w:autoSpaceDN w:val="0"/>
        <w:adjustRightInd w:val="0"/>
        <w:rPr>
          <w:rFonts w:ascii="Helvetica" w:hAnsi="Helvetica" w:cs="Helvetica"/>
          <w:b/>
          <w:bCs/>
          <w:color w:val="000000"/>
        </w:rPr>
      </w:pPr>
      <w:r w:rsidRPr="00DB0F1E">
        <w:rPr>
          <w:rFonts w:ascii="Helvetica" w:hAnsi="Helvetica" w:cs="Helvetica"/>
          <w:b/>
          <w:bCs/>
          <w:color w:val="000000"/>
        </w:rPr>
        <w:t>Abstract:</w:t>
      </w:r>
    </w:p>
    <w:p w14:paraId="3E2C0E23" w14:textId="131D6D6E" w:rsidR="00E74D95" w:rsidRPr="00C86E5E" w:rsidRDefault="00E74D95" w:rsidP="007860DA">
      <w:pPr>
        <w:widowControl w:val="0"/>
        <w:autoSpaceDE w:val="0"/>
        <w:autoSpaceDN w:val="0"/>
        <w:adjustRightInd w:val="0"/>
        <w:ind w:firstLine="720"/>
        <w:jc w:val="both"/>
        <w:rPr>
          <w:rFonts w:ascii="Helvetica" w:hAnsi="Helvetica" w:cs="Helvetica"/>
          <w:bCs/>
          <w:color w:val="000000"/>
        </w:rPr>
      </w:pPr>
      <w:r w:rsidRPr="00C86E5E">
        <w:rPr>
          <w:rFonts w:ascii="Helvetica" w:hAnsi="Helvetica" w:cs="Helvetica"/>
          <w:bCs/>
          <w:color w:val="000000"/>
        </w:rPr>
        <w:t>Complex biochemical systems such as gene regulation networks are often represented as delay-differential equations (DDEs). However, unlike</w:t>
      </w:r>
      <w:ins w:id="0" w:author="Andrew Isaacson" w:date="2017-05-10T10:23:00Z">
        <w:r w:rsidR="00F44DFD">
          <w:rPr>
            <w:rFonts w:ascii="Helvetica" w:hAnsi="Helvetica" w:cs="Helvetica"/>
            <w:bCs/>
            <w:color w:val="000000"/>
          </w:rPr>
          <w:t xml:space="preserve"> ordinary differential equations</w:t>
        </w:r>
      </w:ins>
      <w:r w:rsidRPr="00C86E5E">
        <w:rPr>
          <w:rFonts w:ascii="Helvetica" w:hAnsi="Helvetica" w:cs="Helvetica"/>
          <w:bCs/>
          <w:color w:val="000000"/>
        </w:rPr>
        <w:t xml:space="preserve"> </w:t>
      </w:r>
      <w:ins w:id="1" w:author="Andrew Isaacson" w:date="2017-05-10T10:24:00Z">
        <w:r w:rsidR="00F44DFD">
          <w:rPr>
            <w:rFonts w:ascii="Helvetica" w:hAnsi="Helvetica" w:cs="Helvetica"/>
            <w:bCs/>
            <w:color w:val="000000"/>
          </w:rPr>
          <w:t>(</w:t>
        </w:r>
      </w:ins>
      <w:r w:rsidRPr="00C86E5E">
        <w:rPr>
          <w:rFonts w:ascii="Helvetica" w:hAnsi="Helvetica" w:cs="Helvetica"/>
          <w:bCs/>
          <w:color w:val="000000"/>
        </w:rPr>
        <w:t>ODEs</w:t>
      </w:r>
      <w:ins w:id="2" w:author="Andrew Isaacson" w:date="2017-05-10T10:24:00Z">
        <w:r w:rsidR="00F44DFD">
          <w:rPr>
            <w:rFonts w:ascii="Helvetica" w:hAnsi="Helvetica" w:cs="Helvetica"/>
            <w:bCs/>
            <w:color w:val="000000"/>
          </w:rPr>
          <w:t>)</w:t>
        </w:r>
      </w:ins>
      <w:r w:rsidRPr="00C86E5E">
        <w:rPr>
          <w:rFonts w:ascii="Helvetica" w:hAnsi="Helvetica" w:cs="Helvetica"/>
          <w:bCs/>
          <w:color w:val="000000"/>
        </w:rPr>
        <w:t xml:space="preserve">, there are few large-scale systems available for simulating DDEs, and fewer still for high-performance simulations. To meet the growing need for simulating tissue-level systems of intercellular signaling gene regulation networks, </w:t>
      </w:r>
      <w:del w:id="3" w:author="Andrew Isaacson" w:date="2017-05-10T10:24:00Z">
        <w:r w:rsidRPr="00C86E5E" w:rsidDel="00F44DFD">
          <w:rPr>
            <w:rFonts w:ascii="Helvetica" w:hAnsi="Helvetica" w:cs="Helvetica"/>
            <w:bCs/>
            <w:color w:val="000000"/>
          </w:rPr>
          <w:delText xml:space="preserve">we </w:delText>
        </w:r>
      </w:del>
      <w:ins w:id="4" w:author="Andrew Isaacson" w:date="2017-05-10T10:24:00Z">
        <w:r w:rsidR="00F44DFD">
          <w:rPr>
            <w:rFonts w:ascii="Helvetica" w:hAnsi="Helvetica" w:cs="Helvetica"/>
            <w:bCs/>
            <w:color w:val="000000"/>
          </w:rPr>
          <w:t>I</w:t>
        </w:r>
        <w:r w:rsidR="00F44DFD" w:rsidRPr="00C86E5E">
          <w:rPr>
            <w:rFonts w:ascii="Helvetica" w:hAnsi="Helvetica" w:cs="Helvetica"/>
            <w:bCs/>
            <w:color w:val="000000"/>
          </w:rPr>
          <w:t xml:space="preserve"> </w:t>
        </w:r>
      </w:ins>
      <w:r w:rsidRPr="00C86E5E">
        <w:rPr>
          <w:rFonts w:ascii="Helvetica" w:hAnsi="Helvetica" w:cs="Helvetica"/>
          <w:bCs/>
          <w:color w:val="000000"/>
        </w:rPr>
        <w:t xml:space="preserve">present a high-performance DDE simulation framework. By using compile-time specialization and optimization, </w:t>
      </w:r>
      <w:del w:id="5" w:author="Andrew Isaacson" w:date="2017-05-10T10:25:00Z">
        <w:r w:rsidRPr="00C86E5E" w:rsidDel="00F44DFD">
          <w:rPr>
            <w:rFonts w:ascii="Helvetica" w:hAnsi="Helvetica" w:cs="Helvetica"/>
            <w:bCs/>
            <w:color w:val="000000"/>
          </w:rPr>
          <w:delText xml:space="preserve">our </w:delText>
        </w:r>
      </w:del>
      <w:ins w:id="6" w:author="Andrew Isaacson" w:date="2017-05-10T10:25:00Z">
        <w:r w:rsidR="00F44DFD">
          <w:rPr>
            <w:rFonts w:ascii="Helvetica" w:hAnsi="Helvetica" w:cs="Helvetica"/>
            <w:bCs/>
            <w:color w:val="000000"/>
          </w:rPr>
          <w:t>my</w:t>
        </w:r>
        <w:r w:rsidR="00F44DFD" w:rsidRPr="00C86E5E">
          <w:rPr>
            <w:rFonts w:ascii="Helvetica" w:hAnsi="Helvetica" w:cs="Helvetica"/>
            <w:bCs/>
            <w:color w:val="000000"/>
          </w:rPr>
          <w:t xml:space="preserve"> </w:t>
        </w:r>
      </w:ins>
      <w:r w:rsidRPr="00C86E5E">
        <w:rPr>
          <w:rFonts w:ascii="Helvetica" w:hAnsi="Helvetica" w:cs="Helvetica"/>
          <w:bCs/>
          <w:color w:val="000000"/>
        </w:rPr>
        <w:t>framework creates highly compact and efficient data structures with a small amount of configuration for the model being simulated. It also supports GPU acceleration of highly parallel models, which can be used to increase the simulation speed of large tissues</w:t>
      </w:r>
      <w:ins w:id="7" w:author="Andrew Isaacson" w:date="2017-05-10T10:25:00Z">
        <w:r w:rsidR="00F44DFD">
          <w:rPr>
            <w:rFonts w:ascii="Helvetica" w:hAnsi="Helvetica" w:cs="Helvetica"/>
            <w:bCs/>
            <w:color w:val="000000"/>
          </w:rPr>
          <w:t>,</w:t>
        </w:r>
      </w:ins>
      <w:r w:rsidRPr="00C86E5E">
        <w:rPr>
          <w:rFonts w:ascii="Helvetica" w:hAnsi="Helvetica" w:cs="Helvetica"/>
          <w:bCs/>
          <w:color w:val="000000"/>
        </w:rPr>
        <w:t xml:space="preserve"> or increase the search speed among independent simulations in a reaction parameter search. </w:t>
      </w:r>
      <w:ins w:id="8" w:author="Andrew Isaacson" w:date="2017-05-10T10:25:00Z">
        <w:r w:rsidR="00F44DFD">
          <w:rPr>
            <w:rFonts w:ascii="Helvetica" w:hAnsi="Helvetica" w:cs="Helvetica"/>
            <w:bCs/>
            <w:color w:val="000000"/>
          </w:rPr>
          <w:t>I</w:t>
        </w:r>
      </w:ins>
      <w:del w:id="9" w:author="Andrew Isaacson" w:date="2017-05-10T10:25:00Z">
        <w:r w:rsidRPr="00C86E5E" w:rsidDel="00F44DFD">
          <w:rPr>
            <w:rFonts w:ascii="Helvetica" w:hAnsi="Helvetica" w:cs="Helvetica"/>
            <w:bCs/>
            <w:color w:val="000000"/>
          </w:rPr>
          <w:delText>We</w:delText>
        </w:r>
      </w:del>
      <w:r w:rsidRPr="00C86E5E">
        <w:rPr>
          <w:rFonts w:ascii="Helvetica" w:hAnsi="Helvetica" w:cs="Helvetica"/>
          <w:bCs/>
          <w:color w:val="000000"/>
        </w:rPr>
        <w:t xml:space="preserve"> demonstrate congruence of </w:t>
      </w:r>
      <w:del w:id="10" w:author="Andrew Isaacson" w:date="2017-05-10T10:26:00Z">
        <w:r w:rsidRPr="00C86E5E" w:rsidDel="00F44DFD">
          <w:rPr>
            <w:rFonts w:ascii="Helvetica" w:hAnsi="Helvetica" w:cs="Helvetica"/>
            <w:bCs/>
            <w:color w:val="000000"/>
          </w:rPr>
          <w:delText xml:space="preserve">our </w:delText>
        </w:r>
      </w:del>
      <w:ins w:id="11" w:author="Andrew Isaacson" w:date="2017-05-10T10:26:00Z">
        <w:r w:rsidR="00F44DFD">
          <w:rPr>
            <w:rFonts w:ascii="Helvetica" w:hAnsi="Helvetica" w:cs="Helvetica"/>
            <w:bCs/>
            <w:color w:val="000000"/>
          </w:rPr>
          <w:t>my</w:t>
        </w:r>
        <w:r w:rsidR="00F44DFD" w:rsidRPr="00C86E5E">
          <w:rPr>
            <w:rFonts w:ascii="Helvetica" w:hAnsi="Helvetica" w:cs="Helvetica"/>
            <w:bCs/>
            <w:color w:val="000000"/>
          </w:rPr>
          <w:t xml:space="preserve"> </w:t>
        </w:r>
      </w:ins>
      <w:r w:rsidRPr="00C86E5E">
        <w:rPr>
          <w:rFonts w:ascii="Helvetica" w:hAnsi="Helvetica" w:cs="Helvetica"/>
          <w:bCs/>
          <w:color w:val="000000"/>
        </w:rPr>
        <w:t xml:space="preserve">simulation results with prior special-purpose simulations, and the superior CPU and GPU performance of </w:t>
      </w:r>
      <w:del w:id="12" w:author="Andrew Isaacson" w:date="2017-05-10T10:26:00Z">
        <w:r w:rsidRPr="00C86E5E" w:rsidDel="00F44DFD">
          <w:rPr>
            <w:rFonts w:ascii="Helvetica" w:hAnsi="Helvetica" w:cs="Helvetica"/>
            <w:bCs/>
            <w:color w:val="000000"/>
          </w:rPr>
          <w:delText xml:space="preserve">our </w:delText>
        </w:r>
      </w:del>
      <w:ins w:id="13" w:author="Andrew Isaacson" w:date="2017-05-10T10:26:00Z">
        <w:r w:rsidR="00F44DFD">
          <w:rPr>
            <w:rFonts w:ascii="Helvetica" w:hAnsi="Helvetica" w:cs="Helvetica"/>
            <w:bCs/>
            <w:color w:val="000000"/>
          </w:rPr>
          <w:t>my</w:t>
        </w:r>
        <w:r w:rsidR="00F44DFD" w:rsidRPr="00C86E5E">
          <w:rPr>
            <w:rFonts w:ascii="Helvetica" w:hAnsi="Helvetica" w:cs="Helvetica"/>
            <w:bCs/>
            <w:color w:val="000000"/>
          </w:rPr>
          <w:t xml:space="preserve"> </w:t>
        </w:r>
      </w:ins>
      <w:r w:rsidRPr="00C86E5E">
        <w:rPr>
          <w:rFonts w:ascii="Helvetica" w:hAnsi="Helvetica" w:cs="Helvetica"/>
          <w:bCs/>
          <w:color w:val="000000"/>
        </w:rPr>
        <w:t>framework over those same frameworks, while also supporting greater flexibility and configurability of the systems being modeled.</w:t>
      </w:r>
    </w:p>
    <w:p w14:paraId="6CB564F3" w14:textId="77777777" w:rsidR="00C62621" w:rsidRPr="00C86E5E" w:rsidRDefault="00C62621" w:rsidP="00E74D95">
      <w:pPr>
        <w:widowControl w:val="0"/>
        <w:autoSpaceDE w:val="0"/>
        <w:autoSpaceDN w:val="0"/>
        <w:adjustRightInd w:val="0"/>
        <w:rPr>
          <w:rFonts w:ascii="Helvetica" w:hAnsi="Helvetica" w:cs="Helvetica"/>
          <w:bCs/>
          <w:color w:val="000000"/>
        </w:rPr>
      </w:pPr>
    </w:p>
    <w:p w14:paraId="58269194" w14:textId="67B5186D" w:rsidR="00451503" w:rsidRPr="00DB0F1E" w:rsidRDefault="00451503" w:rsidP="00CA25E4">
      <w:pPr>
        <w:widowControl w:val="0"/>
        <w:autoSpaceDE w:val="0"/>
        <w:autoSpaceDN w:val="0"/>
        <w:adjustRightInd w:val="0"/>
        <w:jc w:val="both"/>
        <w:rPr>
          <w:rFonts w:ascii="Helvetica" w:hAnsi="Helvetica" w:cs="Helvetica"/>
          <w:b/>
          <w:bCs/>
          <w:color w:val="000000"/>
        </w:rPr>
      </w:pPr>
      <w:r w:rsidRPr="00DB0F1E">
        <w:rPr>
          <w:rFonts w:ascii="Helvetica" w:hAnsi="Helvetica" w:cs="Helvetica"/>
          <w:b/>
          <w:bCs/>
          <w:color w:val="000000"/>
        </w:rPr>
        <w:t>Introduction:</w:t>
      </w:r>
    </w:p>
    <w:p w14:paraId="3C5902E1" w14:textId="1332B898" w:rsidR="00F631FD" w:rsidRPr="00C97BE6" w:rsidRDefault="00203ED0" w:rsidP="004540D6">
      <w:pPr>
        <w:widowControl w:val="0"/>
        <w:autoSpaceDE w:val="0"/>
        <w:autoSpaceDN w:val="0"/>
        <w:adjustRightInd w:val="0"/>
        <w:jc w:val="both"/>
        <w:rPr>
          <w:rFonts w:ascii="Helvetica" w:hAnsi="Helvetica" w:cs="Helvetica"/>
          <w:color w:val="000000"/>
        </w:rPr>
      </w:pPr>
      <w:r w:rsidRPr="00C86E5E">
        <w:rPr>
          <w:rFonts w:ascii="Helvetica" w:hAnsi="Helvetica" w:cs="Helvetica"/>
          <w:bCs/>
          <w:color w:val="000000"/>
        </w:rPr>
        <w:tab/>
      </w:r>
      <w:r w:rsidR="00E95869" w:rsidRPr="00C86E5E">
        <w:rPr>
          <w:rFonts w:ascii="Helvetica" w:hAnsi="Helvetica" w:cs="Helvetica"/>
          <w:bCs/>
          <w:color w:val="000000"/>
        </w:rPr>
        <w:t>Th</w:t>
      </w:r>
      <w:ins w:id="14" w:author="Andrew Isaacson" w:date="2017-05-10T10:30:00Z">
        <w:r w:rsidR="002A0258">
          <w:rPr>
            <w:rFonts w:ascii="Helvetica" w:hAnsi="Helvetica" w:cs="Helvetica"/>
            <w:bCs/>
            <w:color w:val="000000"/>
          </w:rPr>
          <w:t>is</w:t>
        </w:r>
      </w:ins>
      <w:del w:id="15" w:author="Andrew Isaacson" w:date="2017-05-10T10:30:00Z">
        <w:r w:rsidR="00E95869" w:rsidRPr="00C86E5E" w:rsidDel="00B93E61">
          <w:rPr>
            <w:rFonts w:ascii="Helvetica" w:hAnsi="Helvetica" w:cs="Helvetica"/>
            <w:bCs/>
            <w:color w:val="000000"/>
          </w:rPr>
          <w:delText>is</w:delText>
        </w:r>
      </w:del>
      <w:r w:rsidR="00E95869" w:rsidRPr="00C86E5E">
        <w:rPr>
          <w:rFonts w:ascii="Helvetica" w:hAnsi="Helvetica" w:cs="Helvetica"/>
          <w:bCs/>
          <w:color w:val="000000"/>
        </w:rPr>
        <w:t xml:space="preserve"> </w:t>
      </w:r>
      <w:r w:rsidR="00650A88">
        <w:rPr>
          <w:rFonts w:ascii="Helvetica" w:hAnsi="Helvetica" w:cs="Helvetica"/>
          <w:bCs/>
          <w:color w:val="000000"/>
        </w:rPr>
        <w:t>honor thesis</w:t>
      </w:r>
      <w:r w:rsidR="00E95869" w:rsidRPr="00C86E5E">
        <w:rPr>
          <w:rFonts w:ascii="Helvetica" w:hAnsi="Helvetica" w:cs="Helvetica"/>
          <w:bCs/>
          <w:color w:val="000000"/>
        </w:rPr>
        <w:t xml:space="preserve"> </w:t>
      </w:r>
      <w:del w:id="16" w:author="Andrew Isaacson" w:date="2017-05-10T10:31:00Z">
        <w:r w:rsidR="00E95869" w:rsidRPr="00C86E5E" w:rsidDel="002A0258">
          <w:rPr>
            <w:rFonts w:ascii="Helvetica" w:hAnsi="Helvetica" w:cs="Helvetica"/>
            <w:bCs/>
            <w:color w:val="000000"/>
          </w:rPr>
          <w:delText xml:space="preserve">originates </w:delText>
        </w:r>
      </w:del>
      <w:ins w:id="17" w:author="Andrew Isaacson" w:date="2017-05-10T10:31:00Z">
        <w:r w:rsidR="002A0258">
          <w:rPr>
            <w:rFonts w:ascii="Helvetica" w:hAnsi="Helvetica" w:cs="Helvetica"/>
            <w:bCs/>
            <w:color w:val="000000"/>
          </w:rPr>
          <w:t>is motivated by</w:t>
        </w:r>
        <w:r w:rsidR="002A0258" w:rsidRPr="00C86E5E">
          <w:rPr>
            <w:rFonts w:ascii="Helvetica" w:hAnsi="Helvetica" w:cs="Helvetica"/>
            <w:bCs/>
            <w:color w:val="000000"/>
          </w:rPr>
          <w:t xml:space="preserve"> </w:t>
        </w:r>
      </w:ins>
      <w:del w:id="18" w:author="Andrew Isaacson" w:date="2017-05-10T10:31:00Z">
        <w:r w:rsidR="00E95869" w:rsidRPr="00C86E5E" w:rsidDel="002A0258">
          <w:rPr>
            <w:rFonts w:ascii="Helvetica" w:hAnsi="Helvetica" w:cs="Helvetica"/>
            <w:bCs/>
            <w:color w:val="000000"/>
          </w:rPr>
          <w:delText xml:space="preserve">from </w:delText>
        </w:r>
      </w:del>
      <w:r w:rsidR="00E95869" w:rsidRPr="00C86E5E">
        <w:rPr>
          <w:rFonts w:ascii="Helvetica" w:hAnsi="Helvetica" w:cs="Helvetica"/>
          <w:bCs/>
          <w:color w:val="000000"/>
        </w:rPr>
        <w:t xml:space="preserve">my previous research on </w:t>
      </w:r>
      <w:r w:rsidR="00D53B1C">
        <w:rPr>
          <w:rFonts w:ascii="Helvetica" w:hAnsi="Helvetica" w:cs="Helvetica"/>
          <w:bCs/>
          <w:color w:val="000000"/>
        </w:rPr>
        <w:t>building</w:t>
      </w:r>
      <w:r w:rsidR="009569EC">
        <w:rPr>
          <w:rFonts w:ascii="Helvetica" w:hAnsi="Helvetica" w:cs="Helvetica"/>
          <w:bCs/>
          <w:color w:val="000000"/>
        </w:rPr>
        <w:t xml:space="preserve"> a computer </w:t>
      </w:r>
      <w:r w:rsidR="00D53B1C">
        <w:rPr>
          <w:rFonts w:ascii="Helvetica" w:hAnsi="Helvetica" w:cs="Helvetica"/>
          <w:bCs/>
          <w:color w:val="000000"/>
        </w:rPr>
        <w:t>system</w:t>
      </w:r>
      <w:r w:rsidR="009569EC">
        <w:rPr>
          <w:rFonts w:ascii="Helvetica" w:hAnsi="Helvetica" w:cs="Helvetica"/>
          <w:bCs/>
          <w:color w:val="000000"/>
        </w:rPr>
        <w:t xml:space="preserve"> for </w:t>
      </w:r>
      <w:r w:rsidR="007B0B8E">
        <w:rPr>
          <w:rFonts w:ascii="Helvetica" w:hAnsi="Helvetica" w:cs="Helvetica"/>
          <w:bCs/>
          <w:color w:val="000000"/>
        </w:rPr>
        <w:t xml:space="preserve">simulating and analyzing </w:t>
      </w:r>
      <w:r w:rsidR="00E95869" w:rsidRPr="00C86E5E">
        <w:rPr>
          <w:rFonts w:ascii="Helvetica" w:hAnsi="Helvetica" w:cs="Helvetica"/>
          <w:color w:val="000000"/>
        </w:rPr>
        <w:t>a</w:t>
      </w:r>
      <w:r w:rsidR="00E95869">
        <w:rPr>
          <w:rFonts w:ascii="Helvetica" w:hAnsi="Helvetica" w:cs="Helvetica"/>
          <w:color w:val="000000"/>
        </w:rPr>
        <w:t xml:space="preserve"> regulatory biological network</w:t>
      </w:r>
      <w:r w:rsidR="0099367B">
        <w:rPr>
          <w:rFonts w:ascii="Helvetica" w:hAnsi="Helvetica" w:cs="Helvetica"/>
          <w:color w:val="000000"/>
        </w:rPr>
        <w:t xml:space="preserve"> called </w:t>
      </w:r>
      <w:r w:rsidR="0099367B" w:rsidRPr="00883162">
        <w:rPr>
          <w:rFonts w:ascii="Helvetica" w:hAnsi="Helvetica" w:cs="Helvetica"/>
          <w:bCs/>
          <w:i/>
          <w:color w:val="000000"/>
          <w:rPrChange w:id="19" w:author="Andrew Isaacson" w:date="2017-05-10T10:33:00Z">
            <w:rPr>
              <w:rFonts w:ascii="Helvetica" w:hAnsi="Helvetica" w:cs="Helvetica"/>
              <w:bCs/>
              <w:color w:val="000000"/>
            </w:rPr>
          </w:rPrChange>
        </w:rPr>
        <w:t>zebrafish segmentation clock network</w:t>
      </w:r>
      <w:r w:rsidR="00E95869">
        <w:rPr>
          <w:rFonts w:ascii="Helvetica" w:hAnsi="Helvetica" w:cs="Helvetica"/>
          <w:color w:val="000000"/>
        </w:rPr>
        <w:t xml:space="preserve">. </w:t>
      </w:r>
      <w:r w:rsidR="000640C5">
        <w:rPr>
          <w:rFonts w:ascii="Helvetica" w:hAnsi="Helvetica" w:cs="Helvetica"/>
          <w:color w:val="000000"/>
        </w:rPr>
        <w:t xml:space="preserve">In </w:t>
      </w:r>
      <w:r w:rsidR="00E16099">
        <w:rPr>
          <w:rFonts w:ascii="Helvetica" w:hAnsi="Helvetica" w:cs="Helvetica"/>
          <w:color w:val="000000"/>
        </w:rPr>
        <w:t>particular</w:t>
      </w:r>
      <w:r w:rsidR="000640C5">
        <w:rPr>
          <w:rFonts w:ascii="Helvetica" w:hAnsi="Helvetica" w:cs="Helvetica"/>
          <w:color w:val="000000"/>
        </w:rPr>
        <w:t xml:space="preserve">, </w:t>
      </w:r>
      <w:r w:rsidR="00B63B20">
        <w:rPr>
          <w:rFonts w:ascii="Helvetica" w:hAnsi="Helvetica" w:cs="Helvetica"/>
          <w:color w:val="000000"/>
        </w:rPr>
        <w:t>the computer system</w:t>
      </w:r>
      <w:r w:rsidR="000640C5">
        <w:rPr>
          <w:rFonts w:ascii="Helvetica" w:hAnsi="Helvetica" w:cs="Helvetica"/>
          <w:color w:val="000000"/>
        </w:rPr>
        <w:t xml:space="preserve"> </w:t>
      </w:r>
      <w:r w:rsidR="000538CF">
        <w:rPr>
          <w:rFonts w:ascii="Helvetica" w:hAnsi="Helvetica" w:cs="Helvetica"/>
          <w:color w:val="000000"/>
        </w:rPr>
        <w:t xml:space="preserve">builds on top of </w:t>
      </w:r>
      <w:r w:rsidR="00AE6C8E">
        <w:rPr>
          <w:rFonts w:ascii="Helvetica" w:hAnsi="Helvetica" w:cs="Helvetica"/>
          <w:color w:val="000000"/>
        </w:rPr>
        <w:t xml:space="preserve">a list of species (such as </w:t>
      </w:r>
      <w:r w:rsidR="00E157BB">
        <w:rPr>
          <w:rFonts w:ascii="Helvetica" w:hAnsi="Helvetica" w:cs="Helvetica"/>
          <w:color w:val="000000"/>
        </w:rPr>
        <w:t>mRNA</w:t>
      </w:r>
      <w:r w:rsidR="00EA008E">
        <w:rPr>
          <w:rFonts w:ascii="Helvetica" w:hAnsi="Helvetica" w:cs="Helvetica"/>
          <w:color w:val="000000"/>
        </w:rPr>
        <w:t>s</w:t>
      </w:r>
      <w:r w:rsidR="00E157BB">
        <w:rPr>
          <w:rFonts w:ascii="Helvetica" w:hAnsi="Helvetica" w:cs="Helvetica"/>
          <w:color w:val="000000"/>
        </w:rPr>
        <w:t xml:space="preserve"> and protein</w:t>
      </w:r>
      <w:r w:rsidR="00EA008E">
        <w:rPr>
          <w:rFonts w:ascii="Helvetica" w:hAnsi="Helvetica" w:cs="Helvetica"/>
          <w:color w:val="000000"/>
        </w:rPr>
        <w:t>s</w:t>
      </w:r>
      <w:r w:rsidR="00E157BB">
        <w:rPr>
          <w:rFonts w:ascii="Helvetica" w:hAnsi="Helvetica" w:cs="Helvetica"/>
          <w:color w:val="000000"/>
        </w:rPr>
        <w:t xml:space="preserve"> of </w:t>
      </w:r>
      <w:r w:rsidR="00AB4147" w:rsidRPr="0055116B">
        <w:rPr>
          <w:rFonts w:ascii="Helvetica" w:hAnsi="Helvetica" w:cs="Helvetica"/>
          <w:i/>
          <w:color w:val="000000"/>
        </w:rPr>
        <w:t>her1</w:t>
      </w:r>
      <w:r w:rsidR="00AB4147">
        <w:rPr>
          <w:rFonts w:ascii="Helvetica" w:hAnsi="Helvetica" w:cs="Helvetica"/>
          <w:color w:val="000000"/>
        </w:rPr>
        <w:t xml:space="preserve">, </w:t>
      </w:r>
      <w:r w:rsidR="00AB4147" w:rsidRPr="0055116B">
        <w:rPr>
          <w:rFonts w:ascii="Helvetica" w:hAnsi="Helvetica" w:cs="Helvetica"/>
          <w:i/>
          <w:color w:val="000000"/>
        </w:rPr>
        <w:t>her7</w:t>
      </w:r>
      <w:r w:rsidR="00AB4147">
        <w:rPr>
          <w:rFonts w:ascii="Helvetica" w:hAnsi="Helvetica" w:cs="Helvetica"/>
          <w:color w:val="000000"/>
        </w:rPr>
        <w:t xml:space="preserve">, </w:t>
      </w:r>
      <w:r w:rsidR="00AB4147" w:rsidRPr="0055116B">
        <w:rPr>
          <w:rFonts w:ascii="Helvetica" w:hAnsi="Helvetica" w:cs="Helvetica"/>
          <w:i/>
          <w:color w:val="000000"/>
        </w:rPr>
        <w:t>her1</w:t>
      </w:r>
      <w:r w:rsidR="0055116B">
        <w:rPr>
          <w:rFonts w:ascii="Helvetica" w:hAnsi="Helvetica" w:cs="Helvetica"/>
          <w:i/>
          <w:color w:val="000000"/>
        </w:rPr>
        <w:t>3</w:t>
      </w:r>
      <w:r w:rsidR="00AE6C8E">
        <w:rPr>
          <w:rFonts w:ascii="Helvetica" w:hAnsi="Helvetica" w:cs="Helvetica"/>
          <w:color w:val="000000"/>
        </w:rPr>
        <w:t>)</w:t>
      </w:r>
      <w:r w:rsidR="0055116B">
        <w:rPr>
          <w:rFonts w:ascii="Helvetica" w:hAnsi="Helvetica" w:cs="Helvetica"/>
          <w:color w:val="000000"/>
        </w:rPr>
        <w:t xml:space="preserve"> </w:t>
      </w:r>
      <w:r w:rsidR="002E2ED4">
        <w:rPr>
          <w:rFonts w:ascii="Helvetica" w:hAnsi="Helvetica" w:cs="Helvetica"/>
          <w:color w:val="000000"/>
        </w:rPr>
        <w:t>and</w:t>
      </w:r>
      <w:r w:rsidR="00FF53A7">
        <w:rPr>
          <w:rFonts w:ascii="Helvetica" w:hAnsi="Helvetica" w:cs="Helvetica"/>
          <w:color w:val="000000"/>
        </w:rPr>
        <w:t xml:space="preserve"> </w:t>
      </w:r>
      <w:r w:rsidR="00702C83">
        <w:rPr>
          <w:rFonts w:ascii="Helvetica" w:hAnsi="Helvetica" w:cs="Helvetica"/>
          <w:color w:val="000000"/>
        </w:rPr>
        <w:t xml:space="preserve">a set of </w:t>
      </w:r>
      <w:r w:rsidR="004A4E4C">
        <w:rPr>
          <w:rFonts w:ascii="Helvetica" w:hAnsi="Helvetica" w:cs="Helvetica"/>
          <w:color w:val="000000"/>
        </w:rPr>
        <w:t xml:space="preserve">differential equations describing </w:t>
      </w:r>
      <w:r w:rsidR="00102EEE">
        <w:rPr>
          <w:rFonts w:ascii="Helvetica" w:hAnsi="Helvetica" w:cs="Helvetica"/>
          <w:color w:val="000000"/>
        </w:rPr>
        <w:t>reac</w:t>
      </w:r>
      <w:r w:rsidR="009D1962">
        <w:rPr>
          <w:rFonts w:ascii="Helvetica" w:hAnsi="Helvetica" w:cs="Helvetica"/>
          <w:color w:val="000000"/>
        </w:rPr>
        <w:t xml:space="preserve">tions </w:t>
      </w:r>
      <w:r w:rsidR="000D7B52">
        <w:rPr>
          <w:rFonts w:ascii="Helvetica" w:hAnsi="Helvetica" w:cs="Helvetica"/>
          <w:color w:val="000000"/>
        </w:rPr>
        <w:t xml:space="preserve">(such as protein </w:t>
      </w:r>
      <w:r w:rsidR="00C9030E">
        <w:rPr>
          <w:rFonts w:ascii="Helvetica" w:hAnsi="Helvetica" w:cs="Helvetica"/>
          <w:color w:val="000000"/>
        </w:rPr>
        <w:t xml:space="preserve">synthesis, protein degradation and </w:t>
      </w:r>
      <w:r w:rsidR="004E750D">
        <w:rPr>
          <w:rFonts w:ascii="Helvetica" w:hAnsi="Helvetica" w:cs="Helvetica"/>
          <w:color w:val="000000"/>
        </w:rPr>
        <w:t xml:space="preserve">mRNA </w:t>
      </w:r>
      <w:r w:rsidR="00EA6819">
        <w:rPr>
          <w:rFonts w:ascii="Helvetica" w:hAnsi="Helvetica" w:cs="Helvetica"/>
          <w:color w:val="000000"/>
        </w:rPr>
        <w:t>synthesis</w:t>
      </w:r>
      <w:r w:rsidR="000D7B52">
        <w:rPr>
          <w:rFonts w:ascii="Helvetica" w:hAnsi="Helvetica" w:cs="Helvetica"/>
          <w:color w:val="000000"/>
        </w:rPr>
        <w:t>)</w:t>
      </w:r>
      <w:r w:rsidR="00ED7281">
        <w:rPr>
          <w:rFonts w:ascii="Helvetica" w:hAnsi="Helvetica" w:cs="Helvetica"/>
          <w:color w:val="000000"/>
        </w:rPr>
        <w:t xml:space="preserve"> </w:t>
      </w:r>
      <w:r w:rsidR="009D1962">
        <w:rPr>
          <w:rFonts w:ascii="Helvetica" w:hAnsi="Helvetica" w:cs="Helvetica"/>
          <w:color w:val="000000"/>
        </w:rPr>
        <w:t>in this</w:t>
      </w:r>
      <w:r w:rsidR="007A4824">
        <w:rPr>
          <w:rFonts w:ascii="Helvetica" w:hAnsi="Helvetica" w:cs="Helvetica"/>
          <w:color w:val="000000"/>
        </w:rPr>
        <w:t xml:space="preserve"> </w:t>
      </w:r>
      <w:r w:rsidR="00F50D40">
        <w:rPr>
          <w:rFonts w:ascii="Helvetica" w:hAnsi="Helvetica" w:cs="Helvetica"/>
          <w:color w:val="000000"/>
        </w:rPr>
        <w:t xml:space="preserve">regulatory </w:t>
      </w:r>
      <w:r w:rsidR="007A4824">
        <w:rPr>
          <w:rFonts w:ascii="Helvetica" w:hAnsi="Helvetica" w:cs="Helvetica"/>
          <w:color w:val="000000"/>
        </w:rPr>
        <w:t>network</w:t>
      </w:r>
      <w:r w:rsidR="00384CA3">
        <w:rPr>
          <w:rFonts w:ascii="Helvetica" w:hAnsi="Helvetica" w:cs="Helvetica"/>
          <w:color w:val="000000"/>
        </w:rPr>
        <w:t xml:space="preserve">. </w:t>
      </w:r>
      <w:r w:rsidR="002B00B7">
        <w:rPr>
          <w:rFonts w:ascii="Helvetica" w:hAnsi="Helvetica" w:cs="Helvetica"/>
          <w:color w:val="000000"/>
        </w:rPr>
        <w:t xml:space="preserve">The system </w:t>
      </w:r>
      <w:r w:rsidR="00BE47E5">
        <w:rPr>
          <w:rFonts w:ascii="Helvetica" w:hAnsi="Helvetica" w:cs="Helvetica"/>
          <w:color w:val="000000"/>
        </w:rPr>
        <w:t xml:space="preserve">workflow </w:t>
      </w:r>
      <w:r w:rsidR="00995479">
        <w:rPr>
          <w:rFonts w:ascii="Helvetica" w:hAnsi="Helvetica" w:cs="Helvetica"/>
          <w:color w:val="000000"/>
        </w:rPr>
        <w:t>consists of</w:t>
      </w:r>
      <w:r w:rsidR="007E3A3E">
        <w:rPr>
          <w:rFonts w:ascii="Helvetica" w:hAnsi="Helvetica" w:cs="Helvetica"/>
          <w:color w:val="000000"/>
        </w:rPr>
        <w:t xml:space="preserve"> </w:t>
      </w:r>
      <w:r w:rsidR="007A4824">
        <w:rPr>
          <w:rFonts w:ascii="Helvetica" w:hAnsi="Helvetica" w:cs="Helvetica"/>
          <w:color w:val="000000"/>
        </w:rPr>
        <w:t>several phases</w:t>
      </w:r>
      <w:r w:rsidR="00CC72F9">
        <w:rPr>
          <w:rFonts w:ascii="Helvetica" w:hAnsi="Helvetica" w:cs="Helvetica"/>
          <w:color w:val="000000"/>
        </w:rPr>
        <w:t>:</w:t>
      </w:r>
      <w:r w:rsidR="004F2C21">
        <w:rPr>
          <w:rFonts w:ascii="Helvetica" w:hAnsi="Helvetica" w:cs="Helvetica"/>
          <w:color w:val="000000"/>
        </w:rPr>
        <w:t xml:space="preserve"> </w:t>
      </w:r>
      <w:r w:rsidR="006B2B95">
        <w:rPr>
          <w:rFonts w:ascii="Helvetica" w:hAnsi="Helvetica" w:cs="Helvetica"/>
          <w:color w:val="000000"/>
        </w:rPr>
        <w:t xml:space="preserve">parameter estimation, </w:t>
      </w:r>
      <w:r w:rsidR="00A237CD">
        <w:rPr>
          <w:rFonts w:ascii="Helvetica" w:hAnsi="Helvetica" w:cs="Helvetica"/>
          <w:color w:val="000000"/>
        </w:rPr>
        <w:t>simulation, feature extraction</w:t>
      </w:r>
      <w:ins w:id="20" w:author="Andrew Isaacson" w:date="2017-05-10T10:34:00Z">
        <w:r w:rsidR="00175472">
          <w:rPr>
            <w:rFonts w:ascii="Helvetica" w:hAnsi="Helvetica" w:cs="Helvetica"/>
            <w:color w:val="000000"/>
          </w:rPr>
          <w:t>,</w:t>
        </w:r>
      </w:ins>
      <w:r w:rsidR="00A237CD">
        <w:rPr>
          <w:rFonts w:ascii="Helvetica" w:hAnsi="Helvetica" w:cs="Helvetica"/>
          <w:color w:val="000000"/>
        </w:rPr>
        <w:t xml:space="preserve"> and</w:t>
      </w:r>
      <w:r w:rsidR="00DA584D">
        <w:rPr>
          <w:rFonts w:ascii="Helvetica" w:hAnsi="Helvetica" w:cs="Helvetica"/>
          <w:color w:val="000000"/>
        </w:rPr>
        <w:t xml:space="preserve"> </w:t>
      </w:r>
      <w:r w:rsidR="000640C5">
        <w:rPr>
          <w:rFonts w:ascii="Helvetica" w:hAnsi="Helvetica" w:cs="Helvetica"/>
          <w:color w:val="000000"/>
        </w:rPr>
        <w:t>tes</w:t>
      </w:r>
      <w:r w:rsidR="006A62E4">
        <w:rPr>
          <w:rFonts w:ascii="Helvetica" w:hAnsi="Helvetica" w:cs="Helvetica"/>
          <w:color w:val="000000"/>
        </w:rPr>
        <w:t>t</w:t>
      </w:r>
      <w:r w:rsidR="00C80DA9">
        <w:rPr>
          <w:rFonts w:ascii="Helvetica" w:hAnsi="Helvetica" w:cs="Helvetica"/>
          <w:color w:val="000000"/>
        </w:rPr>
        <w:t>ing</w:t>
      </w:r>
      <w:r w:rsidR="000640C5">
        <w:rPr>
          <w:rFonts w:ascii="Helvetica" w:hAnsi="Helvetica" w:cs="Helvetica"/>
          <w:color w:val="000000"/>
        </w:rPr>
        <w:t>.</w:t>
      </w:r>
      <w:r w:rsidR="00C818F0">
        <w:rPr>
          <w:rFonts w:ascii="Helvetica" w:hAnsi="Helvetica" w:cs="Helvetica"/>
          <w:color w:val="000000"/>
        </w:rPr>
        <w:t xml:space="preserve"> Parameter estimation is </w:t>
      </w:r>
      <w:r w:rsidR="0059218C">
        <w:rPr>
          <w:rFonts w:ascii="Helvetica" w:hAnsi="Helvetica" w:cs="Helvetica"/>
          <w:color w:val="000000"/>
        </w:rPr>
        <w:t xml:space="preserve">used to </w:t>
      </w:r>
      <w:r w:rsidR="002E42FD">
        <w:rPr>
          <w:rFonts w:ascii="Helvetica" w:hAnsi="Helvetica" w:cs="Helvetica"/>
          <w:color w:val="000000"/>
        </w:rPr>
        <w:t xml:space="preserve">generate </w:t>
      </w:r>
      <w:ins w:id="21" w:author="Yecheng Yang" w:date="2017-05-10T19:18:00Z">
        <w:r w:rsidR="000656CC">
          <w:rPr>
            <w:rFonts w:ascii="Helvetica" w:hAnsi="Helvetica" w:cs="Helvetica"/>
            <w:color w:val="000000"/>
          </w:rPr>
          <w:t xml:space="preserve">random </w:t>
        </w:r>
      </w:ins>
      <w:r w:rsidR="002E42FD" w:rsidRPr="00717765">
        <w:rPr>
          <w:rFonts w:ascii="Helvetica" w:hAnsi="Helvetica" w:cs="Helvetica"/>
          <w:color w:val="000000"/>
        </w:rPr>
        <w:t>parameter</w:t>
      </w:r>
      <w:ins w:id="22" w:author="Yecheng Yang" w:date="2017-05-10T19:21:00Z">
        <w:r w:rsidR="003863C0" w:rsidRPr="00717765">
          <w:rPr>
            <w:rFonts w:ascii="Helvetica" w:hAnsi="Helvetica" w:cs="Helvetica"/>
            <w:color w:val="000000"/>
            <w:rPrChange w:id="23" w:author="Yecheng Yang" w:date="2017-05-10T19:36:00Z">
              <w:rPr>
                <w:rFonts w:ascii="Helvetica" w:hAnsi="Helvetica" w:cs="Helvetica"/>
                <w:color w:val="000000"/>
                <w:highlight w:val="yellow"/>
              </w:rPr>
            </w:rPrChange>
          </w:rPr>
          <w:t xml:space="preserve"> values</w:t>
        </w:r>
      </w:ins>
      <w:del w:id="24" w:author="Yecheng Yang" w:date="2017-05-10T19:21:00Z">
        <w:r w:rsidR="002E42FD" w:rsidRPr="00175472" w:rsidDel="003863C0">
          <w:rPr>
            <w:rFonts w:ascii="Helvetica" w:hAnsi="Helvetica" w:cs="Helvetica"/>
            <w:color w:val="000000"/>
            <w:highlight w:val="yellow"/>
            <w:rPrChange w:id="25" w:author="Andrew Isaacson" w:date="2017-05-10T10:34:00Z">
              <w:rPr>
                <w:rFonts w:ascii="Helvetica" w:hAnsi="Helvetica" w:cs="Helvetica"/>
                <w:color w:val="000000"/>
              </w:rPr>
            </w:rPrChange>
          </w:rPr>
          <w:delText>s</w:delText>
        </w:r>
      </w:del>
      <w:r w:rsidR="002E42FD">
        <w:rPr>
          <w:rFonts w:ascii="Helvetica" w:hAnsi="Helvetica" w:cs="Helvetica"/>
          <w:color w:val="000000"/>
        </w:rPr>
        <w:t xml:space="preserve"> </w:t>
      </w:r>
      <w:ins w:id="26" w:author="Yecheng Yang" w:date="2017-05-10T19:19:00Z">
        <w:r w:rsidR="000656CC">
          <w:rPr>
            <w:rFonts w:ascii="Helvetica" w:hAnsi="Helvetica" w:cs="Helvetica"/>
            <w:color w:val="000000"/>
          </w:rPr>
          <w:t xml:space="preserve">within a certain range </w:t>
        </w:r>
      </w:ins>
      <w:r w:rsidR="00F8276E">
        <w:rPr>
          <w:rFonts w:ascii="Helvetica" w:hAnsi="Helvetica" w:cs="Helvetica"/>
          <w:color w:val="000000"/>
        </w:rPr>
        <w:t>th</w:t>
      </w:r>
      <w:ins w:id="27" w:author="Andrew Isaacson" w:date="2017-05-10T10:35:00Z">
        <w:r w:rsidR="00175472">
          <w:rPr>
            <w:rFonts w:ascii="Helvetica" w:hAnsi="Helvetica" w:cs="Helvetica"/>
            <w:color w:val="000000"/>
          </w:rPr>
          <w:t>r</w:t>
        </w:r>
      </w:ins>
      <w:r w:rsidR="00F8276E">
        <w:rPr>
          <w:rFonts w:ascii="Helvetica" w:hAnsi="Helvetica" w:cs="Helvetica"/>
          <w:color w:val="000000"/>
        </w:rPr>
        <w:t>ough</w:t>
      </w:r>
      <w:ins w:id="28" w:author="Andrew Isaacson" w:date="2017-05-10T10:35:00Z">
        <w:r w:rsidR="00175472">
          <w:rPr>
            <w:rFonts w:ascii="Helvetica" w:hAnsi="Helvetica" w:cs="Helvetica"/>
            <w:color w:val="000000"/>
          </w:rPr>
          <w:t xml:space="preserve"> a</w:t>
        </w:r>
      </w:ins>
      <w:r w:rsidR="00F8276E">
        <w:rPr>
          <w:rFonts w:ascii="Helvetica" w:hAnsi="Helvetica" w:cs="Helvetica"/>
          <w:color w:val="000000"/>
        </w:rPr>
        <w:t xml:space="preserve"> genetic algorithm </w:t>
      </w:r>
      <w:r w:rsidR="00441030">
        <w:rPr>
          <w:rFonts w:ascii="Helvetica" w:hAnsi="Helvetica" w:cs="Helvetica"/>
          <w:color w:val="000000"/>
        </w:rPr>
        <w:t>in hope</w:t>
      </w:r>
      <w:ins w:id="29" w:author="Andrew Isaacson" w:date="2017-05-10T10:35:00Z">
        <w:r w:rsidR="00175472">
          <w:rPr>
            <w:rFonts w:ascii="Helvetica" w:hAnsi="Helvetica" w:cs="Helvetica"/>
            <w:color w:val="000000"/>
          </w:rPr>
          <w:t>s</w:t>
        </w:r>
      </w:ins>
      <w:r w:rsidR="00441030">
        <w:rPr>
          <w:rFonts w:ascii="Helvetica" w:hAnsi="Helvetica" w:cs="Helvetica"/>
          <w:color w:val="000000"/>
        </w:rPr>
        <w:t xml:space="preserve"> of finding a </w:t>
      </w:r>
      <w:r w:rsidR="00223E35">
        <w:rPr>
          <w:rFonts w:ascii="Helvetica" w:hAnsi="Helvetica" w:cs="Helvetica"/>
          <w:color w:val="000000"/>
        </w:rPr>
        <w:t>“</w:t>
      </w:r>
      <w:r w:rsidR="00441030">
        <w:rPr>
          <w:rFonts w:ascii="Helvetica" w:hAnsi="Helvetica" w:cs="Helvetica"/>
          <w:color w:val="000000"/>
        </w:rPr>
        <w:t>desirable</w:t>
      </w:r>
      <w:r w:rsidR="00223E35">
        <w:rPr>
          <w:rFonts w:ascii="Helvetica" w:hAnsi="Helvetica" w:cs="Helvetica"/>
          <w:color w:val="000000"/>
        </w:rPr>
        <w:t>”</w:t>
      </w:r>
      <w:r w:rsidR="00C87F59">
        <w:rPr>
          <w:rFonts w:ascii="Helvetica" w:hAnsi="Helvetica" w:cs="Helvetica"/>
          <w:color w:val="000000"/>
        </w:rPr>
        <w:t xml:space="preserve"> </w:t>
      </w:r>
      <w:r w:rsidR="00441030" w:rsidRPr="00440A9C">
        <w:rPr>
          <w:rFonts w:ascii="Helvetica" w:hAnsi="Helvetica" w:cs="Helvetica"/>
          <w:color w:val="000000"/>
        </w:rPr>
        <w:t>parameter</w:t>
      </w:r>
      <w:r w:rsidR="00441030">
        <w:rPr>
          <w:rFonts w:ascii="Helvetica" w:hAnsi="Helvetica" w:cs="Helvetica"/>
          <w:color w:val="000000"/>
        </w:rPr>
        <w:t xml:space="preserve"> set </w:t>
      </w:r>
      <w:del w:id="30" w:author="Yecheng Yang" w:date="2017-05-10T19:36:00Z">
        <w:r w:rsidR="007D1ECB" w:rsidRPr="00717765" w:rsidDel="00717765">
          <w:rPr>
            <w:rFonts w:ascii="Helvetica" w:hAnsi="Helvetica" w:cs="Helvetica"/>
            <w:color w:val="000000"/>
          </w:rPr>
          <w:delText>whose</w:delText>
        </w:r>
      </w:del>
      <w:ins w:id="31" w:author="Andrew Isaacson" w:date="2017-05-10T10:37:00Z">
        <w:del w:id="32" w:author="Yecheng Yang" w:date="2017-05-10T19:36:00Z">
          <w:r w:rsidR="00EB7D17" w:rsidDel="00717765">
            <w:rPr>
              <w:rFonts w:ascii="Helvetica" w:hAnsi="Helvetica" w:cs="Helvetica"/>
              <w:color w:val="000000"/>
            </w:rPr>
            <w:delText>(</w:delText>
          </w:r>
        </w:del>
      </w:ins>
      <w:ins w:id="33" w:author="Yecheng Yang" w:date="2017-05-10T19:36:00Z">
        <w:r w:rsidR="00717765" w:rsidRPr="00717765">
          <w:rPr>
            <w:rFonts w:ascii="Helvetica" w:hAnsi="Helvetica" w:cs="Helvetica"/>
            <w:color w:val="000000"/>
          </w:rPr>
          <w:t>whose</w:t>
        </w:r>
      </w:ins>
      <w:ins w:id="34" w:author="Andrew Isaacson" w:date="2017-05-10T10:37:00Z">
        <w:del w:id="35" w:author="Yecheng Yang" w:date="2017-05-10T19:36:00Z">
          <w:r w:rsidR="00EB7D17" w:rsidDel="00717765">
            <w:rPr>
              <w:rFonts w:ascii="Helvetica" w:hAnsi="Helvetica" w:cs="Helvetica"/>
              <w:color w:val="000000"/>
            </w:rPr>
            <w:delText>parameter isn’t person)</w:delText>
          </w:r>
        </w:del>
      </w:ins>
      <w:r w:rsidR="007D1ECB">
        <w:rPr>
          <w:rFonts w:ascii="Helvetica" w:hAnsi="Helvetica" w:cs="Helvetica"/>
          <w:color w:val="000000"/>
        </w:rPr>
        <w:t xml:space="preserve"> simulation result</w:t>
      </w:r>
      <w:r w:rsidR="00441030">
        <w:rPr>
          <w:rFonts w:ascii="Helvetica" w:hAnsi="Helvetica" w:cs="Helvetica"/>
          <w:color w:val="000000"/>
        </w:rPr>
        <w:t xml:space="preserve"> “fits” </w:t>
      </w:r>
      <w:del w:id="36" w:author="Andrew Isaacson" w:date="2017-05-10T10:37:00Z">
        <w:r w:rsidR="0096081B" w:rsidDel="00EB7D17">
          <w:rPr>
            <w:rFonts w:ascii="Helvetica" w:hAnsi="Helvetica" w:cs="Helvetica"/>
            <w:color w:val="000000"/>
          </w:rPr>
          <w:delText xml:space="preserve">our </w:delText>
        </w:r>
      </w:del>
      <w:ins w:id="37" w:author="Andrew Isaacson" w:date="2017-05-10T10:37:00Z">
        <w:r w:rsidR="00EB7D17">
          <w:rPr>
            <w:rFonts w:ascii="Helvetica" w:hAnsi="Helvetica" w:cs="Helvetica"/>
            <w:color w:val="000000"/>
          </w:rPr>
          <w:t xml:space="preserve">my </w:t>
        </w:r>
      </w:ins>
      <w:r w:rsidR="0096081B">
        <w:rPr>
          <w:rFonts w:ascii="Helvetica" w:hAnsi="Helvetica" w:cs="Helvetica"/>
          <w:color w:val="000000"/>
        </w:rPr>
        <w:t xml:space="preserve">biological model. </w:t>
      </w:r>
      <w:r w:rsidR="007909E6">
        <w:rPr>
          <w:rFonts w:ascii="Helvetica" w:hAnsi="Helvetica" w:cs="Helvetica"/>
          <w:color w:val="000000"/>
        </w:rPr>
        <w:t>Simulation</w:t>
      </w:r>
      <w:r w:rsidR="00204980">
        <w:rPr>
          <w:rFonts w:ascii="Helvetica" w:hAnsi="Helvetica" w:cs="Helvetica"/>
          <w:color w:val="000000"/>
        </w:rPr>
        <w:t>, based on a particular parameter set,</w:t>
      </w:r>
      <w:r w:rsidR="007909E6">
        <w:rPr>
          <w:rFonts w:ascii="Helvetica" w:hAnsi="Helvetica" w:cs="Helvetica"/>
          <w:color w:val="000000"/>
        </w:rPr>
        <w:t xml:space="preserve"> </w:t>
      </w:r>
      <w:r w:rsidR="0073115A">
        <w:rPr>
          <w:rFonts w:ascii="Helvetica" w:hAnsi="Helvetica" w:cs="Helvetica"/>
          <w:color w:val="000000"/>
        </w:rPr>
        <w:t>happens at tissue level (multiple cells)</w:t>
      </w:r>
      <w:r w:rsidR="007909E6">
        <w:rPr>
          <w:rFonts w:ascii="Helvetica" w:hAnsi="Helvetica" w:cs="Helvetica"/>
          <w:color w:val="000000"/>
        </w:rPr>
        <w:t xml:space="preserve"> </w:t>
      </w:r>
      <w:r w:rsidR="005478D9">
        <w:rPr>
          <w:rFonts w:ascii="Helvetica" w:hAnsi="Helvetica" w:cs="Helvetica"/>
          <w:color w:val="000000"/>
        </w:rPr>
        <w:t xml:space="preserve">and </w:t>
      </w:r>
      <w:r w:rsidR="00394865">
        <w:rPr>
          <w:rFonts w:ascii="Helvetica" w:hAnsi="Helvetica" w:cs="Helvetica"/>
          <w:color w:val="000000"/>
        </w:rPr>
        <w:t xml:space="preserve">is responsible for </w:t>
      </w:r>
      <w:r w:rsidR="00473A7C">
        <w:rPr>
          <w:rFonts w:ascii="Helvetica" w:hAnsi="Helvetica" w:cs="Helvetica"/>
          <w:color w:val="000000"/>
        </w:rPr>
        <w:t xml:space="preserve">replicating the </w:t>
      </w:r>
      <w:r w:rsidR="00B43701">
        <w:rPr>
          <w:rFonts w:ascii="Helvetica" w:hAnsi="Helvetica" w:cs="Helvetica"/>
          <w:color w:val="000000"/>
        </w:rPr>
        <w:t>entire</w:t>
      </w:r>
      <w:r w:rsidR="00473A7C">
        <w:rPr>
          <w:rFonts w:ascii="Helvetica" w:hAnsi="Helvetica" w:cs="Helvetica"/>
          <w:color w:val="000000"/>
        </w:rPr>
        <w:t xml:space="preserve"> biological process </w:t>
      </w:r>
      <w:r w:rsidR="005E1C7C">
        <w:rPr>
          <w:rFonts w:ascii="Helvetica" w:hAnsi="Helvetica" w:cs="Helvetica"/>
          <w:color w:val="000000"/>
        </w:rPr>
        <w:t xml:space="preserve">for </w:t>
      </w:r>
      <w:r w:rsidR="00C8601E">
        <w:rPr>
          <w:rFonts w:ascii="Helvetica" w:hAnsi="Helvetica" w:cs="Helvetica"/>
          <w:color w:val="000000"/>
        </w:rPr>
        <w:t>a certain period of time</w:t>
      </w:r>
      <w:ins w:id="38" w:author="Andrew Isaacson" w:date="2017-05-10T10:39:00Z">
        <w:r w:rsidR="00D43D95">
          <w:rPr>
            <w:rFonts w:ascii="Helvetica" w:hAnsi="Helvetica" w:cs="Helvetica"/>
            <w:color w:val="000000"/>
          </w:rPr>
          <w:t>.</w:t>
        </w:r>
      </w:ins>
      <w:r w:rsidR="005E1C7C">
        <w:rPr>
          <w:rFonts w:ascii="Helvetica" w:hAnsi="Helvetica" w:cs="Helvetica"/>
          <w:color w:val="000000"/>
        </w:rPr>
        <w:t xml:space="preserve"> </w:t>
      </w:r>
      <w:del w:id="39" w:author="Andrew Isaacson" w:date="2017-05-10T10:39:00Z">
        <w:r w:rsidR="00EB0CF9" w:rsidDel="00D43D95">
          <w:rPr>
            <w:rFonts w:ascii="Helvetica" w:hAnsi="Helvetica" w:cs="Helvetica"/>
            <w:color w:val="000000"/>
          </w:rPr>
          <w:delText xml:space="preserve">and </w:delText>
        </w:r>
      </w:del>
      <w:ins w:id="40" w:author="Andrew Isaacson" w:date="2017-05-10T10:39:00Z">
        <w:r w:rsidR="00D43D95">
          <w:rPr>
            <w:rFonts w:ascii="Helvetica" w:hAnsi="Helvetica" w:cs="Helvetica"/>
            <w:color w:val="000000"/>
          </w:rPr>
          <w:t xml:space="preserve">This simulation is also tasked with </w:t>
        </w:r>
      </w:ins>
      <w:r w:rsidR="00421D02">
        <w:rPr>
          <w:rFonts w:ascii="Helvetica" w:hAnsi="Helvetica" w:cs="Helvetica"/>
          <w:color w:val="000000"/>
        </w:rPr>
        <w:t>recording</w:t>
      </w:r>
      <w:r w:rsidR="00EB0CF9">
        <w:rPr>
          <w:rFonts w:ascii="Helvetica" w:hAnsi="Helvetica" w:cs="Helvetica"/>
          <w:color w:val="000000"/>
        </w:rPr>
        <w:t xml:space="preserve"> </w:t>
      </w:r>
      <w:r w:rsidR="000431E7">
        <w:rPr>
          <w:rFonts w:ascii="Helvetica" w:hAnsi="Helvetica" w:cs="Helvetica"/>
          <w:color w:val="000000"/>
        </w:rPr>
        <w:t xml:space="preserve">concentration levels of </w:t>
      </w:r>
      <w:r w:rsidR="00DA7F98">
        <w:rPr>
          <w:rFonts w:ascii="Helvetica" w:hAnsi="Helvetica" w:cs="Helvetica"/>
          <w:color w:val="000000"/>
        </w:rPr>
        <w:t xml:space="preserve">each </w:t>
      </w:r>
      <w:r w:rsidR="0064249D">
        <w:rPr>
          <w:rFonts w:ascii="Helvetica" w:hAnsi="Helvetica" w:cs="Helvetica"/>
          <w:color w:val="000000"/>
        </w:rPr>
        <w:t>species</w:t>
      </w:r>
      <w:r w:rsidR="00117F75">
        <w:rPr>
          <w:rFonts w:ascii="Helvetica" w:hAnsi="Helvetica" w:cs="Helvetica"/>
          <w:color w:val="000000"/>
        </w:rPr>
        <w:t xml:space="preserve"> </w:t>
      </w:r>
      <w:r w:rsidR="00A57383">
        <w:rPr>
          <w:rFonts w:ascii="Helvetica" w:hAnsi="Helvetica" w:cs="Helvetica"/>
          <w:color w:val="000000"/>
        </w:rPr>
        <w:t xml:space="preserve">during this process. </w:t>
      </w:r>
      <w:r w:rsidR="003B5CE0">
        <w:rPr>
          <w:rFonts w:ascii="Helvetica" w:hAnsi="Helvetica" w:cs="Helvetica"/>
          <w:color w:val="000000"/>
        </w:rPr>
        <w:t xml:space="preserve">Feature </w:t>
      </w:r>
      <w:r w:rsidR="00E12FCA">
        <w:rPr>
          <w:rFonts w:ascii="Helvetica" w:hAnsi="Helvetica" w:cs="Helvetica"/>
          <w:color w:val="000000"/>
        </w:rPr>
        <w:t xml:space="preserve">extraction </w:t>
      </w:r>
      <w:del w:id="41" w:author="Andrew Isaacson" w:date="2017-05-10T10:41:00Z">
        <w:r w:rsidR="00E12FCA" w:rsidDel="00C9559F">
          <w:rPr>
            <w:rFonts w:ascii="Helvetica" w:hAnsi="Helvetica" w:cs="Helvetica"/>
            <w:color w:val="000000"/>
          </w:rPr>
          <w:delText>goes through</w:delText>
        </w:r>
      </w:del>
      <w:ins w:id="42" w:author="Andrew Isaacson" w:date="2017-05-10T10:41:00Z">
        <w:r w:rsidR="00C9559F">
          <w:rPr>
            <w:rFonts w:ascii="Helvetica" w:hAnsi="Helvetica" w:cs="Helvetica"/>
            <w:color w:val="000000"/>
          </w:rPr>
          <w:t>retrieves</w:t>
        </w:r>
      </w:ins>
      <w:r w:rsidR="00E12FCA">
        <w:rPr>
          <w:rFonts w:ascii="Helvetica" w:hAnsi="Helvetica" w:cs="Helvetica"/>
          <w:color w:val="000000"/>
        </w:rPr>
        <w:t xml:space="preserve"> concentration levels recorded in the previous </w:t>
      </w:r>
      <w:r w:rsidR="00EB5FAB">
        <w:rPr>
          <w:rFonts w:ascii="Helvetica" w:hAnsi="Helvetica" w:cs="Helvetica"/>
          <w:color w:val="000000"/>
        </w:rPr>
        <w:t>step</w:t>
      </w:r>
      <w:r w:rsidR="00E12FCA">
        <w:rPr>
          <w:rFonts w:ascii="Helvetica" w:hAnsi="Helvetica" w:cs="Helvetica"/>
          <w:color w:val="000000"/>
        </w:rPr>
        <w:t xml:space="preserve"> and turns</w:t>
      </w:r>
      <w:r w:rsidR="00516050">
        <w:rPr>
          <w:rFonts w:ascii="Helvetica" w:hAnsi="Helvetica" w:cs="Helvetica"/>
          <w:color w:val="000000"/>
        </w:rPr>
        <w:t xml:space="preserve"> those values </w:t>
      </w:r>
      <w:r w:rsidR="00B31DD3">
        <w:rPr>
          <w:rFonts w:ascii="Helvetica" w:hAnsi="Helvetica" w:cs="Helvetica"/>
          <w:color w:val="000000"/>
        </w:rPr>
        <w:t xml:space="preserve">into </w:t>
      </w:r>
      <w:r w:rsidR="0098513C">
        <w:rPr>
          <w:rFonts w:ascii="Helvetica" w:hAnsi="Helvetica" w:cs="Helvetica"/>
          <w:color w:val="000000"/>
        </w:rPr>
        <w:t xml:space="preserve">properties such as period, </w:t>
      </w:r>
      <w:r w:rsidR="001E54DA">
        <w:rPr>
          <w:rFonts w:ascii="Helvetica" w:hAnsi="Helvetica" w:cs="Helvetica"/>
          <w:color w:val="000000"/>
        </w:rPr>
        <w:t>amplitude</w:t>
      </w:r>
      <w:ins w:id="43" w:author="Andrew Isaacson" w:date="2017-05-10T10:40:00Z">
        <w:r w:rsidR="00D43D95">
          <w:rPr>
            <w:rFonts w:ascii="Helvetica" w:hAnsi="Helvetica" w:cs="Helvetica"/>
            <w:color w:val="000000"/>
          </w:rPr>
          <w:t>,</w:t>
        </w:r>
      </w:ins>
      <w:r w:rsidR="001E54DA">
        <w:rPr>
          <w:rFonts w:ascii="Helvetica" w:hAnsi="Helvetica" w:cs="Helvetica"/>
          <w:color w:val="000000"/>
        </w:rPr>
        <w:t xml:space="preserve"> and synchronization score.</w:t>
      </w:r>
      <w:r w:rsidR="004B53A0">
        <w:rPr>
          <w:rFonts w:ascii="Helvetica" w:hAnsi="Helvetica" w:cs="Helvetica"/>
          <w:color w:val="000000"/>
        </w:rPr>
        <w:t xml:space="preserve"> </w:t>
      </w:r>
      <w:r w:rsidR="008930E1">
        <w:rPr>
          <w:rFonts w:ascii="Helvetica" w:hAnsi="Helvetica" w:cs="Helvetica"/>
          <w:color w:val="000000"/>
        </w:rPr>
        <w:t xml:space="preserve">At last, </w:t>
      </w:r>
      <w:r w:rsidR="00412C18">
        <w:rPr>
          <w:rFonts w:ascii="Helvetica" w:hAnsi="Helvetica" w:cs="Helvetica"/>
          <w:color w:val="000000"/>
        </w:rPr>
        <w:t xml:space="preserve">during testing, </w:t>
      </w:r>
      <w:del w:id="44" w:author="Andrew Isaacson" w:date="2017-05-10T10:42:00Z">
        <w:r w:rsidR="0078619B" w:rsidDel="004B2F91">
          <w:rPr>
            <w:rFonts w:ascii="Helvetica" w:hAnsi="Helvetica" w:cs="Helvetica"/>
            <w:color w:val="000000"/>
          </w:rPr>
          <w:delText xml:space="preserve">those </w:delText>
        </w:r>
      </w:del>
      <w:ins w:id="45" w:author="Andrew Isaacson" w:date="2017-05-10T10:42:00Z">
        <w:r w:rsidR="003C12FE">
          <w:rPr>
            <w:rFonts w:ascii="Helvetica" w:hAnsi="Helvetica" w:cs="Helvetica"/>
            <w:color w:val="000000"/>
          </w:rPr>
          <w:t xml:space="preserve">the </w:t>
        </w:r>
      </w:ins>
      <w:r w:rsidR="0078619B">
        <w:rPr>
          <w:rFonts w:ascii="Helvetica" w:hAnsi="Helvetica" w:cs="Helvetica"/>
          <w:color w:val="000000"/>
        </w:rPr>
        <w:t>properties</w:t>
      </w:r>
      <w:ins w:id="46" w:author="Andrew Isaacson" w:date="2017-05-10T10:43:00Z">
        <w:r w:rsidR="003C12FE">
          <w:rPr>
            <w:rFonts w:ascii="Helvetica" w:hAnsi="Helvetica" w:cs="Helvetica"/>
            <w:color w:val="000000"/>
          </w:rPr>
          <w:t xml:space="preserve"> produced in the previous step</w:t>
        </w:r>
      </w:ins>
      <w:r w:rsidR="0078619B">
        <w:rPr>
          <w:rFonts w:ascii="Helvetica" w:hAnsi="Helvetica" w:cs="Helvetica"/>
          <w:color w:val="000000"/>
        </w:rPr>
        <w:t xml:space="preserve"> </w:t>
      </w:r>
      <w:r w:rsidR="00293A0C">
        <w:rPr>
          <w:rFonts w:ascii="Helvetica" w:hAnsi="Helvetica" w:cs="Helvetica"/>
          <w:color w:val="000000"/>
        </w:rPr>
        <w:t xml:space="preserve">are compared </w:t>
      </w:r>
      <w:r w:rsidR="00DF2654">
        <w:rPr>
          <w:rFonts w:ascii="Helvetica" w:hAnsi="Helvetica" w:cs="Helvetica"/>
          <w:color w:val="000000"/>
        </w:rPr>
        <w:t xml:space="preserve">to </w:t>
      </w:r>
      <w:r w:rsidR="000A5D34">
        <w:rPr>
          <w:rFonts w:ascii="Helvetica" w:hAnsi="Helvetica" w:cs="Helvetica"/>
          <w:color w:val="000000"/>
        </w:rPr>
        <w:t xml:space="preserve">standards created </w:t>
      </w:r>
      <w:r w:rsidR="002E3474">
        <w:rPr>
          <w:rFonts w:ascii="Helvetica" w:hAnsi="Helvetica" w:cs="Helvetica"/>
          <w:color w:val="000000"/>
        </w:rPr>
        <w:t xml:space="preserve">based on </w:t>
      </w:r>
      <w:r w:rsidR="000156AA">
        <w:rPr>
          <w:rFonts w:ascii="Helvetica" w:hAnsi="Helvetica" w:cs="Helvetica"/>
          <w:color w:val="000000"/>
        </w:rPr>
        <w:t xml:space="preserve">experimental </w:t>
      </w:r>
      <w:r w:rsidR="00D66D52">
        <w:rPr>
          <w:rFonts w:ascii="Helvetica" w:hAnsi="Helvetica" w:cs="Helvetica"/>
          <w:color w:val="000000"/>
        </w:rPr>
        <w:t>data</w:t>
      </w:r>
      <w:ins w:id="47" w:author="Andrew Isaacson" w:date="2017-05-10T10:45:00Z">
        <w:r w:rsidR="00C83F01">
          <w:rPr>
            <w:rFonts w:ascii="Helvetica" w:hAnsi="Helvetica" w:cs="Helvetica"/>
            <w:color w:val="000000"/>
          </w:rPr>
          <w:t>; this comparison determines</w:t>
        </w:r>
      </w:ins>
      <w:r w:rsidR="00D66D52">
        <w:rPr>
          <w:rFonts w:ascii="Helvetica" w:hAnsi="Helvetica" w:cs="Helvetica"/>
          <w:color w:val="000000"/>
        </w:rPr>
        <w:t xml:space="preserve"> </w:t>
      </w:r>
      <w:del w:id="48" w:author="Andrew Isaacson" w:date="2017-05-10T10:45:00Z">
        <w:r w:rsidR="00527723" w:rsidDel="00C83F01">
          <w:rPr>
            <w:rFonts w:ascii="Helvetica" w:hAnsi="Helvetica" w:cs="Helvetica"/>
            <w:color w:val="000000"/>
          </w:rPr>
          <w:delText xml:space="preserve">to determine </w:delText>
        </w:r>
      </w:del>
      <w:r w:rsidR="00527723">
        <w:rPr>
          <w:rFonts w:ascii="Helvetica" w:hAnsi="Helvetica" w:cs="Helvetica"/>
          <w:color w:val="000000"/>
        </w:rPr>
        <w:t>if</w:t>
      </w:r>
      <w:ins w:id="49" w:author="Andrew Isaacson" w:date="2017-05-10T10:45:00Z">
        <w:r w:rsidR="00C83F01">
          <w:rPr>
            <w:rFonts w:ascii="Helvetica" w:hAnsi="Helvetica" w:cs="Helvetica"/>
            <w:color w:val="000000"/>
          </w:rPr>
          <w:t xml:space="preserve"> the</w:t>
        </w:r>
      </w:ins>
      <w:r w:rsidR="00527723">
        <w:rPr>
          <w:rFonts w:ascii="Helvetica" w:hAnsi="Helvetica" w:cs="Helvetica"/>
          <w:color w:val="000000"/>
        </w:rPr>
        <w:t xml:space="preserve"> </w:t>
      </w:r>
      <w:r w:rsidR="00412C18">
        <w:rPr>
          <w:rFonts w:ascii="Helvetica" w:hAnsi="Helvetica" w:cs="Helvetica"/>
          <w:color w:val="000000"/>
        </w:rPr>
        <w:t xml:space="preserve">results are </w:t>
      </w:r>
      <w:r w:rsidR="004540D6">
        <w:rPr>
          <w:rFonts w:ascii="Helvetica" w:hAnsi="Helvetica" w:cs="Helvetica"/>
          <w:color w:val="000000"/>
        </w:rPr>
        <w:t>“desirable”</w:t>
      </w:r>
      <w:r w:rsidR="0084512A">
        <w:rPr>
          <w:rFonts w:ascii="Helvetica" w:hAnsi="Helvetica" w:cs="Helvetica"/>
          <w:color w:val="000000"/>
        </w:rPr>
        <w:t xml:space="preserve"> and “fit” the model. </w:t>
      </w:r>
    </w:p>
    <w:p w14:paraId="3A346F04" w14:textId="16919A97" w:rsidR="0025027E" w:rsidRDefault="00BE2B0B" w:rsidP="00A73255">
      <w:pPr>
        <w:widowControl w:val="0"/>
        <w:autoSpaceDE w:val="0"/>
        <w:autoSpaceDN w:val="0"/>
        <w:adjustRightInd w:val="0"/>
        <w:ind w:firstLine="720"/>
        <w:jc w:val="both"/>
        <w:rPr>
          <w:rFonts w:ascii="Helvetica" w:hAnsi="Helvetica" w:cs="Helvetica"/>
          <w:color w:val="000000"/>
        </w:rPr>
      </w:pPr>
      <w:ins w:id="50" w:author="Andrew Isaacson" w:date="2017-05-10T10:46:00Z">
        <w:r>
          <w:rPr>
            <w:rFonts w:ascii="Helvetica" w:hAnsi="Helvetica" w:cs="Helvetica"/>
            <w:color w:val="000000"/>
          </w:rPr>
          <w:t>Various systems and packages have been created</w:t>
        </w:r>
        <w:r w:rsidRPr="00C86E5E">
          <w:rPr>
            <w:rFonts w:ascii="Helvetica" w:hAnsi="Helvetica" w:cs="Helvetica"/>
            <w:color w:val="000000"/>
          </w:rPr>
          <w:t xml:space="preserve"> </w:t>
        </w:r>
        <w:r>
          <w:rPr>
            <w:rFonts w:ascii="Helvetica" w:hAnsi="Helvetica" w:cs="Helvetica"/>
            <w:color w:val="000000"/>
          </w:rPr>
          <w:t>t</w:t>
        </w:r>
      </w:ins>
      <w:del w:id="51" w:author="Andrew Isaacson" w:date="2017-05-10T10:46:00Z">
        <w:r w:rsidR="00234B56" w:rsidDel="00BE2B0B">
          <w:rPr>
            <w:rFonts w:ascii="Helvetica" w:hAnsi="Helvetica" w:cs="Helvetica"/>
            <w:color w:val="000000"/>
          </w:rPr>
          <w:delText>T</w:delText>
        </w:r>
      </w:del>
      <w:r w:rsidR="00234B56">
        <w:rPr>
          <w:rFonts w:ascii="Helvetica" w:hAnsi="Helvetica" w:cs="Helvetica"/>
          <w:color w:val="000000"/>
        </w:rPr>
        <w:t xml:space="preserve">o meet the need of </w:t>
      </w:r>
      <w:del w:id="52" w:author="Andrew Isaacson" w:date="2017-05-10T10:47:00Z">
        <w:r w:rsidR="00234B56" w:rsidDel="00B70FBE">
          <w:rPr>
            <w:rFonts w:ascii="Helvetica" w:hAnsi="Helvetica" w:cs="Helvetica"/>
            <w:color w:val="000000"/>
          </w:rPr>
          <w:delText xml:space="preserve">the </w:delText>
        </w:r>
      </w:del>
      <w:r w:rsidR="00234B56">
        <w:rPr>
          <w:rFonts w:ascii="Helvetica" w:hAnsi="Helvetica" w:cs="Helvetica"/>
          <w:color w:val="000000"/>
        </w:rPr>
        <w:t>research</w:t>
      </w:r>
      <w:del w:id="53" w:author="Andrew Isaacson" w:date="2017-05-10T10:47:00Z">
        <w:r w:rsidR="00234B56" w:rsidDel="00B70FBE">
          <w:rPr>
            <w:rFonts w:ascii="Helvetica" w:hAnsi="Helvetica" w:cs="Helvetica"/>
            <w:color w:val="000000"/>
          </w:rPr>
          <w:delText>es</w:delText>
        </w:r>
      </w:del>
      <w:r w:rsidR="00234B56">
        <w:rPr>
          <w:rFonts w:ascii="Helvetica" w:hAnsi="Helvetica" w:cs="Helvetica"/>
          <w:color w:val="000000"/>
        </w:rPr>
        <w:t xml:space="preserve"> in </w:t>
      </w:r>
      <w:r w:rsidR="00EA4880" w:rsidRPr="00C86E5E">
        <w:rPr>
          <w:rFonts w:ascii="Helvetica" w:hAnsi="Helvetica" w:cs="Helvetica"/>
          <w:color w:val="000000"/>
        </w:rPr>
        <w:t xml:space="preserve">regulatory </w:t>
      </w:r>
      <w:r w:rsidR="00C7084B">
        <w:rPr>
          <w:rFonts w:ascii="Helvetica" w:hAnsi="Helvetica" w:cs="Helvetica"/>
          <w:color w:val="000000"/>
        </w:rPr>
        <w:t xml:space="preserve">biological </w:t>
      </w:r>
      <w:r w:rsidR="00EA4880" w:rsidRPr="00C86E5E">
        <w:rPr>
          <w:rFonts w:ascii="Helvetica" w:hAnsi="Helvetica" w:cs="Helvetica"/>
          <w:color w:val="000000"/>
        </w:rPr>
        <w:t>networks</w:t>
      </w:r>
      <w:ins w:id="54" w:author="Andrew Isaacson" w:date="2017-05-10T10:47:00Z">
        <w:r w:rsidR="00B70FBE">
          <w:rPr>
            <w:rFonts w:ascii="Helvetica" w:hAnsi="Helvetica" w:cs="Helvetica"/>
            <w:color w:val="000000"/>
          </w:rPr>
          <w:t>.</w:t>
        </w:r>
      </w:ins>
      <w:del w:id="55" w:author="Andrew Isaacson" w:date="2017-05-10T10:47:00Z">
        <w:r w:rsidR="00234B56" w:rsidDel="00B70FBE">
          <w:rPr>
            <w:rFonts w:ascii="Helvetica" w:hAnsi="Helvetica" w:cs="Helvetica"/>
            <w:color w:val="000000"/>
          </w:rPr>
          <w:delText>,</w:delText>
        </w:r>
      </w:del>
      <w:ins w:id="56" w:author="Andrew Isaacson" w:date="2017-05-10T10:47:00Z">
        <w:r w:rsidR="00B70FBE">
          <w:rPr>
            <w:rFonts w:ascii="Helvetica" w:hAnsi="Helvetica" w:cs="Helvetica"/>
            <w:color w:val="000000"/>
          </w:rPr>
          <w:t xml:space="preserve"> </w:t>
        </w:r>
      </w:ins>
      <w:del w:id="57" w:author="Andrew Isaacson" w:date="2017-05-10T10:47:00Z">
        <w:r w:rsidR="00234B56" w:rsidDel="00B70FBE">
          <w:rPr>
            <w:rFonts w:ascii="Helvetica" w:hAnsi="Helvetica" w:cs="Helvetica"/>
            <w:color w:val="000000"/>
          </w:rPr>
          <w:delText xml:space="preserve"> </w:delText>
        </w:r>
      </w:del>
      <w:del w:id="58" w:author="Andrew Isaacson" w:date="2017-05-10T10:46:00Z">
        <w:r w:rsidR="009B7493" w:rsidDel="00BE2B0B">
          <w:rPr>
            <w:rFonts w:ascii="Helvetica" w:hAnsi="Helvetica" w:cs="Helvetica"/>
            <w:color w:val="000000"/>
          </w:rPr>
          <w:delText xml:space="preserve">various </w:delText>
        </w:r>
        <w:r w:rsidR="00F25999" w:rsidDel="00BE2B0B">
          <w:rPr>
            <w:rFonts w:ascii="Helvetica" w:hAnsi="Helvetica" w:cs="Helvetica"/>
            <w:color w:val="000000"/>
          </w:rPr>
          <w:delText>systems and packages have been created</w:delText>
        </w:r>
        <w:r w:rsidR="00B80653" w:rsidDel="00BE2B0B">
          <w:rPr>
            <w:rFonts w:ascii="Helvetica" w:hAnsi="Helvetica" w:cs="Helvetica"/>
            <w:color w:val="000000"/>
          </w:rPr>
          <w:delText>.</w:delText>
        </w:r>
        <w:r w:rsidR="00BD604D" w:rsidRPr="00C86E5E" w:rsidDel="00BE2B0B">
          <w:rPr>
            <w:rFonts w:ascii="Helvetica" w:hAnsi="Helvetica" w:cs="Helvetica"/>
            <w:color w:val="000000"/>
          </w:rPr>
          <w:delText xml:space="preserve"> </w:delText>
        </w:r>
      </w:del>
      <w:r w:rsidR="00BB5CAF">
        <w:rPr>
          <w:rFonts w:ascii="Helvetica" w:hAnsi="Helvetica" w:cs="Helvetica"/>
          <w:color w:val="000000"/>
        </w:rPr>
        <w:t xml:space="preserve">Some of </w:t>
      </w:r>
      <w:del w:id="59" w:author="Andrew Isaacson" w:date="2017-05-10T10:48:00Z">
        <w:r w:rsidR="00BB5CAF" w:rsidDel="00B70FBE">
          <w:rPr>
            <w:rFonts w:ascii="Helvetica" w:hAnsi="Helvetica" w:cs="Helvetica"/>
            <w:color w:val="000000"/>
          </w:rPr>
          <w:delText>such</w:delText>
        </w:r>
        <w:r w:rsidR="00BD604D" w:rsidRPr="00C86E5E" w:rsidDel="00B70FBE">
          <w:rPr>
            <w:rFonts w:ascii="Helvetica" w:hAnsi="Helvetica" w:cs="Helvetica"/>
            <w:color w:val="000000"/>
          </w:rPr>
          <w:delText xml:space="preserve"> </w:delText>
        </w:r>
      </w:del>
      <w:ins w:id="60" w:author="Andrew Isaacson" w:date="2017-05-10T10:48:00Z">
        <w:r w:rsidR="00B70FBE">
          <w:rPr>
            <w:rFonts w:ascii="Helvetica" w:hAnsi="Helvetica" w:cs="Helvetica"/>
            <w:color w:val="000000"/>
          </w:rPr>
          <w:t>the created</w:t>
        </w:r>
        <w:r w:rsidR="00B70FBE" w:rsidRPr="00C86E5E">
          <w:rPr>
            <w:rFonts w:ascii="Helvetica" w:hAnsi="Helvetica" w:cs="Helvetica"/>
            <w:color w:val="000000"/>
          </w:rPr>
          <w:t xml:space="preserve"> </w:t>
        </w:r>
      </w:ins>
      <w:r w:rsidR="00BD604D" w:rsidRPr="00C86E5E">
        <w:rPr>
          <w:rFonts w:ascii="Helvetica" w:hAnsi="Helvetica" w:cs="Helvetica"/>
          <w:color w:val="000000"/>
        </w:rPr>
        <w:t xml:space="preserve">packages </w:t>
      </w:r>
      <w:r w:rsidR="00D06D34">
        <w:rPr>
          <w:rFonts w:ascii="Helvetica" w:hAnsi="Helvetica" w:cs="Helvetica"/>
          <w:color w:val="000000"/>
        </w:rPr>
        <w:t>provide</w:t>
      </w:r>
      <w:ins w:id="61" w:author="Andrew Isaacson" w:date="2017-05-10T10:48:00Z">
        <w:r w:rsidR="00B70FBE">
          <w:rPr>
            <w:rFonts w:ascii="Helvetica" w:hAnsi="Helvetica" w:cs="Helvetica"/>
            <w:color w:val="000000"/>
          </w:rPr>
          <w:t xml:space="preserve"> a</w:t>
        </w:r>
      </w:ins>
      <w:r w:rsidR="00D06D34">
        <w:rPr>
          <w:rFonts w:ascii="Helvetica" w:hAnsi="Helvetica" w:cs="Helvetica"/>
          <w:color w:val="000000"/>
        </w:rPr>
        <w:t xml:space="preserve"> </w:t>
      </w:r>
      <w:r w:rsidR="00341100">
        <w:rPr>
          <w:rFonts w:ascii="Helvetica" w:hAnsi="Helvetica" w:cs="Helvetica"/>
          <w:color w:val="000000"/>
        </w:rPr>
        <w:t xml:space="preserve">user-friendly </w:t>
      </w:r>
      <w:r w:rsidR="00341100">
        <w:rPr>
          <w:rFonts w:ascii="Helvetica" w:hAnsi="Helvetica" w:cs="Helvetica"/>
          <w:color w:val="000000"/>
        </w:rPr>
        <w:lastRenderedPageBreak/>
        <w:t>interface</w:t>
      </w:r>
      <w:r w:rsidR="00096C0A">
        <w:rPr>
          <w:rFonts w:ascii="Helvetica" w:hAnsi="Helvetica" w:cs="Helvetica"/>
          <w:color w:val="000000"/>
        </w:rPr>
        <w:t>,</w:t>
      </w:r>
      <w:r w:rsidR="00341100">
        <w:rPr>
          <w:rFonts w:ascii="Helvetica" w:hAnsi="Helvetica" w:cs="Helvetica"/>
          <w:color w:val="000000"/>
        </w:rPr>
        <w:t xml:space="preserve"> yet </w:t>
      </w:r>
      <w:r w:rsidR="00977508">
        <w:rPr>
          <w:rFonts w:ascii="Helvetica" w:hAnsi="Helvetica" w:cs="Helvetica"/>
          <w:color w:val="000000"/>
        </w:rPr>
        <w:t xml:space="preserve">they </w:t>
      </w:r>
      <w:r w:rsidR="00DE4912">
        <w:rPr>
          <w:rFonts w:ascii="Helvetica" w:hAnsi="Helvetica" w:cs="Helvetica"/>
          <w:color w:val="000000"/>
        </w:rPr>
        <w:t xml:space="preserve">either </w:t>
      </w:r>
      <w:del w:id="62" w:author="Andrew Isaacson" w:date="2017-05-10T10:52:00Z">
        <w:r w:rsidR="00BD604D" w:rsidRPr="00C86E5E" w:rsidDel="005903EC">
          <w:rPr>
            <w:rFonts w:ascii="Helvetica" w:hAnsi="Helvetica" w:cs="Helvetica"/>
            <w:color w:val="000000"/>
          </w:rPr>
          <w:delText xml:space="preserve">only </w:delText>
        </w:r>
      </w:del>
      <w:r w:rsidR="00815F2C">
        <w:rPr>
          <w:rFonts w:ascii="Helvetica" w:hAnsi="Helvetica" w:cs="Helvetica"/>
          <w:color w:val="000000"/>
        </w:rPr>
        <w:t>conduct</w:t>
      </w:r>
      <w:r w:rsidR="001D3D98">
        <w:rPr>
          <w:rFonts w:ascii="Helvetica" w:hAnsi="Helvetica" w:cs="Helvetica"/>
          <w:color w:val="000000"/>
        </w:rPr>
        <w:t xml:space="preserve"> simulation</w:t>
      </w:r>
      <w:r w:rsidR="00064D12">
        <w:rPr>
          <w:rFonts w:ascii="Helvetica" w:hAnsi="Helvetica" w:cs="Helvetica"/>
          <w:color w:val="000000"/>
        </w:rPr>
        <w:t>s</w:t>
      </w:r>
      <w:r w:rsidR="00BD604D" w:rsidRPr="00C86E5E">
        <w:rPr>
          <w:rFonts w:ascii="Helvetica" w:hAnsi="Helvetica" w:cs="Helvetica"/>
          <w:color w:val="000000"/>
        </w:rPr>
        <w:t xml:space="preserve"> </w:t>
      </w:r>
      <w:ins w:id="63" w:author="Andrew Isaacson" w:date="2017-05-10T10:49:00Z">
        <w:r w:rsidR="000E7910">
          <w:rPr>
            <w:rFonts w:ascii="Helvetica" w:hAnsi="Helvetica" w:cs="Helvetica"/>
            <w:color w:val="000000"/>
          </w:rPr>
          <w:t xml:space="preserve">on a </w:t>
        </w:r>
      </w:ins>
      <w:del w:id="64" w:author="Andrew Isaacson" w:date="2017-05-10T10:49:00Z">
        <w:r w:rsidR="00BD604D" w:rsidRPr="00C86E5E" w:rsidDel="000E7910">
          <w:rPr>
            <w:rFonts w:ascii="Helvetica" w:hAnsi="Helvetica" w:cs="Helvetica"/>
            <w:color w:val="000000"/>
          </w:rPr>
          <w:delText xml:space="preserve">of </w:delText>
        </w:r>
      </w:del>
      <w:r w:rsidR="00BD604D" w:rsidRPr="00C86E5E">
        <w:rPr>
          <w:rFonts w:ascii="Helvetica" w:hAnsi="Helvetica" w:cs="Helvetica"/>
          <w:color w:val="000000"/>
        </w:rPr>
        <w:t>small-scale</w:t>
      </w:r>
      <w:ins w:id="65" w:author="Andrew Isaacson" w:date="2017-05-10T10:49:00Z">
        <w:r w:rsidR="000E7910">
          <w:rPr>
            <w:rFonts w:ascii="Helvetica" w:hAnsi="Helvetica" w:cs="Helvetica"/>
            <w:color w:val="000000"/>
          </w:rPr>
          <w:t xml:space="preserve"> basis</w:t>
        </w:r>
      </w:ins>
      <w:ins w:id="66" w:author="Andrew Isaacson" w:date="2017-05-10T10:50:00Z">
        <w:r w:rsidR="00EB6386">
          <w:rPr>
            <w:rFonts w:ascii="Helvetica" w:hAnsi="Helvetica" w:cs="Helvetica"/>
            <w:color w:val="000000"/>
          </w:rPr>
          <w:t>,</w:t>
        </w:r>
      </w:ins>
      <w:r w:rsidR="00BD604D" w:rsidRPr="00C86E5E">
        <w:rPr>
          <w:rFonts w:ascii="Helvetica" w:hAnsi="Helvetica" w:cs="Helvetica"/>
          <w:color w:val="000000"/>
        </w:rPr>
        <w:t xml:space="preserve"> </w:t>
      </w:r>
      <w:r w:rsidR="0025027E">
        <w:rPr>
          <w:rFonts w:ascii="Helvetica" w:hAnsi="Helvetica" w:cs="Helvetica"/>
          <w:color w:val="000000"/>
        </w:rPr>
        <w:t>or</w:t>
      </w:r>
      <w:ins w:id="67" w:author="Andrew Isaacson" w:date="2017-05-10T10:53:00Z">
        <w:r w:rsidR="005903EC">
          <w:rPr>
            <w:rFonts w:ascii="Helvetica" w:hAnsi="Helvetica" w:cs="Helvetica"/>
            <w:color w:val="000000"/>
          </w:rPr>
          <w:t xml:space="preserve"> they</w:t>
        </w:r>
      </w:ins>
      <w:r w:rsidR="0025027E">
        <w:rPr>
          <w:rFonts w:ascii="Helvetica" w:hAnsi="Helvetica" w:cs="Helvetica"/>
          <w:color w:val="000000"/>
        </w:rPr>
        <w:t xml:space="preserve"> </w:t>
      </w:r>
      <w:r w:rsidR="00C729C7">
        <w:rPr>
          <w:rFonts w:ascii="Helvetica" w:hAnsi="Helvetica" w:cs="Helvetica"/>
          <w:color w:val="000000"/>
        </w:rPr>
        <w:t>focus</w:t>
      </w:r>
      <w:ins w:id="68" w:author="Andrew Isaacson" w:date="2017-05-10T10:51:00Z">
        <w:r w:rsidR="00AF0BD5">
          <w:rPr>
            <w:rFonts w:ascii="Helvetica" w:hAnsi="Helvetica" w:cs="Helvetica"/>
            <w:color w:val="000000"/>
          </w:rPr>
          <w:t xml:space="preserve"> solely</w:t>
        </w:r>
      </w:ins>
      <w:r w:rsidR="00BD604D" w:rsidRPr="00C86E5E">
        <w:rPr>
          <w:rFonts w:ascii="Helvetica" w:hAnsi="Helvetica" w:cs="Helvetica"/>
          <w:color w:val="000000"/>
        </w:rPr>
        <w:t xml:space="preserve"> on ordinary differential equations</w:t>
      </w:r>
      <w:ins w:id="69" w:author="Andrew Isaacson" w:date="2017-05-10T10:51:00Z">
        <w:r w:rsidR="00AF0BD5">
          <w:rPr>
            <w:rFonts w:ascii="Helvetica" w:hAnsi="Helvetica" w:cs="Helvetica"/>
            <w:color w:val="000000"/>
          </w:rPr>
          <w:t>,</w:t>
        </w:r>
      </w:ins>
      <w:ins w:id="70" w:author="Andrew Isaacson" w:date="2017-05-10T10:53:00Z">
        <w:r w:rsidR="005903EC">
          <w:rPr>
            <w:rFonts w:ascii="Helvetica" w:hAnsi="Helvetica" w:cs="Helvetica"/>
            <w:color w:val="000000"/>
          </w:rPr>
          <w:t xml:space="preserve"> and</w:t>
        </w:r>
      </w:ins>
      <w:ins w:id="71" w:author="Andrew Isaacson" w:date="2017-05-10T10:51:00Z">
        <w:r w:rsidR="00AF0BD5">
          <w:rPr>
            <w:rFonts w:ascii="Helvetica" w:hAnsi="Helvetica" w:cs="Helvetica"/>
            <w:color w:val="000000"/>
          </w:rPr>
          <w:t xml:space="preserve"> thus</w:t>
        </w:r>
      </w:ins>
      <w:del w:id="72" w:author="Andrew Isaacson" w:date="2017-05-10T10:51:00Z">
        <w:r w:rsidR="00BD604D" w:rsidRPr="00C86E5E" w:rsidDel="00AF0BD5">
          <w:rPr>
            <w:rFonts w:ascii="Helvetica" w:hAnsi="Helvetica" w:cs="Helvetica"/>
            <w:color w:val="000000"/>
          </w:rPr>
          <w:delText xml:space="preserve"> and</w:delText>
        </w:r>
      </w:del>
      <w:ins w:id="73" w:author="Andrew Isaacson" w:date="2017-05-10T10:53:00Z">
        <w:r w:rsidR="005903EC">
          <w:rPr>
            <w:rFonts w:ascii="Helvetica" w:hAnsi="Helvetica" w:cs="Helvetica"/>
            <w:color w:val="000000"/>
          </w:rPr>
          <w:t xml:space="preserve"> ignoring </w:t>
        </w:r>
      </w:ins>
      <w:del w:id="74" w:author="Andrew Isaacson" w:date="2017-05-10T10:53:00Z">
        <w:r w:rsidR="00BD604D" w:rsidRPr="00C86E5E" w:rsidDel="005903EC">
          <w:rPr>
            <w:rFonts w:ascii="Helvetica" w:hAnsi="Helvetica" w:cs="Helvetica"/>
            <w:color w:val="000000"/>
          </w:rPr>
          <w:delText xml:space="preserve"> </w:delText>
        </w:r>
      </w:del>
      <w:del w:id="75" w:author="Andrew Isaacson" w:date="2017-05-10T10:50:00Z">
        <w:r w:rsidR="00B64E7A" w:rsidDel="00EB6386">
          <w:rPr>
            <w:rFonts w:ascii="Helvetica" w:hAnsi="Helvetica" w:cs="Helvetica"/>
            <w:color w:val="000000"/>
          </w:rPr>
          <w:delText xml:space="preserve">simply </w:delText>
        </w:r>
      </w:del>
      <w:del w:id="76" w:author="Andrew Isaacson" w:date="2017-05-10T10:53:00Z">
        <w:r w:rsidR="00885EF0" w:rsidDel="005903EC">
          <w:rPr>
            <w:rFonts w:ascii="Helvetica" w:hAnsi="Helvetica" w:cs="Helvetica"/>
            <w:color w:val="000000"/>
          </w:rPr>
          <w:delText>ignor</w:delText>
        </w:r>
      </w:del>
      <w:del w:id="77" w:author="Andrew Isaacson" w:date="2017-05-10T10:51:00Z">
        <w:r w:rsidR="00885EF0" w:rsidDel="00AF0BD5">
          <w:rPr>
            <w:rFonts w:ascii="Helvetica" w:hAnsi="Helvetica" w:cs="Helvetica"/>
            <w:color w:val="000000"/>
          </w:rPr>
          <w:delText>e</w:delText>
        </w:r>
      </w:del>
      <w:del w:id="78" w:author="Andrew Isaacson" w:date="2017-05-10T10:53:00Z">
        <w:r w:rsidR="00BD604D" w:rsidRPr="00C86E5E" w:rsidDel="005903EC">
          <w:rPr>
            <w:rFonts w:ascii="Helvetica" w:hAnsi="Helvetica" w:cs="Helvetica"/>
            <w:color w:val="000000"/>
          </w:rPr>
          <w:delText xml:space="preserve"> </w:delText>
        </w:r>
      </w:del>
      <w:r w:rsidR="00BD604D" w:rsidRPr="00C86E5E">
        <w:rPr>
          <w:rFonts w:ascii="Helvetica" w:hAnsi="Helvetica" w:cs="Helvetica"/>
          <w:color w:val="000000"/>
        </w:rPr>
        <w:t xml:space="preserve">delay </w:t>
      </w:r>
      <w:r w:rsidR="00E17757">
        <w:rPr>
          <w:rFonts w:ascii="Helvetica" w:hAnsi="Helvetica" w:cs="Helvetica"/>
          <w:color w:val="000000"/>
        </w:rPr>
        <w:t>differential equations.</w:t>
      </w:r>
      <w:r w:rsidR="00133731">
        <w:rPr>
          <w:rFonts w:ascii="Helvetica" w:hAnsi="Helvetica" w:cs="Helvetica"/>
          <w:color w:val="000000"/>
        </w:rPr>
        <w:t xml:space="preserve"> </w:t>
      </w:r>
      <w:r w:rsidR="00087781">
        <w:rPr>
          <w:rFonts w:ascii="Helvetica" w:hAnsi="Helvetica" w:cs="Helvetica"/>
          <w:color w:val="000000"/>
        </w:rPr>
        <w:t>Both of the practices effectively prevent</w:t>
      </w:r>
      <w:r w:rsidR="00087781" w:rsidRPr="00C86E5E">
        <w:rPr>
          <w:rFonts w:ascii="Helvetica" w:hAnsi="Helvetica" w:cs="Helvetica"/>
          <w:color w:val="000000"/>
        </w:rPr>
        <w:t xml:space="preserve"> </w:t>
      </w:r>
      <w:r w:rsidR="00087781">
        <w:rPr>
          <w:rFonts w:ascii="Helvetica" w:hAnsi="Helvetica" w:cs="Helvetica"/>
          <w:color w:val="000000"/>
        </w:rPr>
        <w:t>researchers from</w:t>
      </w:r>
      <w:r w:rsidR="00087781" w:rsidRPr="00C86E5E">
        <w:rPr>
          <w:rFonts w:ascii="Helvetica" w:hAnsi="Helvetica" w:cs="Helvetica"/>
          <w:color w:val="000000"/>
        </w:rPr>
        <w:t xml:space="preserve"> build</w:t>
      </w:r>
      <w:r w:rsidR="00087781">
        <w:rPr>
          <w:rFonts w:ascii="Helvetica" w:hAnsi="Helvetica" w:cs="Helvetica"/>
          <w:color w:val="000000"/>
        </w:rPr>
        <w:t>ing</w:t>
      </w:r>
      <w:r w:rsidR="00087781" w:rsidRPr="00C86E5E">
        <w:rPr>
          <w:rFonts w:ascii="Helvetica" w:hAnsi="Helvetica" w:cs="Helvetica"/>
          <w:color w:val="000000"/>
        </w:rPr>
        <w:t xml:space="preserve"> accurate and comprehensive models.</w:t>
      </w:r>
      <w:r w:rsidR="00E41BED">
        <w:rPr>
          <w:rFonts w:ascii="Helvetica" w:hAnsi="Helvetica" w:cs="Helvetica"/>
          <w:color w:val="000000"/>
        </w:rPr>
        <w:t xml:space="preserve"> </w:t>
      </w:r>
      <w:r w:rsidR="00D3287D">
        <w:rPr>
          <w:rFonts w:ascii="Helvetica" w:hAnsi="Helvetica" w:cs="Helvetica"/>
          <w:color w:val="000000"/>
        </w:rPr>
        <w:t xml:space="preserve">Multiple cell simulation </w:t>
      </w:r>
      <w:r w:rsidR="00C9422E">
        <w:rPr>
          <w:rFonts w:ascii="Helvetica" w:hAnsi="Helvetica" w:cs="Helvetica"/>
          <w:color w:val="000000"/>
        </w:rPr>
        <w:t>is i</w:t>
      </w:r>
      <w:r w:rsidR="00AD22FA">
        <w:rPr>
          <w:rFonts w:ascii="Helvetica" w:hAnsi="Helvetica" w:cs="Helvetica"/>
          <w:color w:val="000000"/>
        </w:rPr>
        <w:t xml:space="preserve">mportant </w:t>
      </w:r>
      <w:ins w:id="79" w:author="Andrew Isaacson" w:date="2017-05-10T10:54:00Z">
        <w:r w:rsidR="005903EC">
          <w:rPr>
            <w:rFonts w:ascii="Helvetica" w:hAnsi="Helvetica" w:cs="Helvetica"/>
            <w:color w:val="000000"/>
          </w:rPr>
          <w:t>in</w:t>
        </w:r>
      </w:ins>
      <w:del w:id="80" w:author="Andrew Isaacson" w:date="2017-05-10T10:54:00Z">
        <w:r w:rsidR="00AD22FA" w:rsidDel="005903EC">
          <w:rPr>
            <w:rFonts w:ascii="Helvetica" w:hAnsi="Helvetica" w:cs="Helvetica"/>
            <w:color w:val="000000"/>
          </w:rPr>
          <w:delText>to</w:delText>
        </w:r>
      </w:del>
      <w:r w:rsidR="00AD22FA">
        <w:rPr>
          <w:rFonts w:ascii="Helvetica" w:hAnsi="Helvetica" w:cs="Helvetica"/>
          <w:color w:val="000000"/>
        </w:rPr>
        <w:t xml:space="preserve"> analyz</w:t>
      </w:r>
      <w:ins w:id="81" w:author="Andrew Isaacson" w:date="2017-05-10T10:54:00Z">
        <w:r w:rsidR="005903EC">
          <w:rPr>
            <w:rFonts w:ascii="Helvetica" w:hAnsi="Helvetica" w:cs="Helvetica"/>
            <w:color w:val="000000"/>
          </w:rPr>
          <w:t>ing</w:t>
        </w:r>
      </w:ins>
      <w:del w:id="82" w:author="Andrew Isaacson" w:date="2017-05-10T10:54:00Z">
        <w:r w:rsidR="00AD22FA" w:rsidDel="005903EC">
          <w:rPr>
            <w:rFonts w:ascii="Helvetica" w:hAnsi="Helvetica" w:cs="Helvetica"/>
            <w:color w:val="000000"/>
          </w:rPr>
          <w:delText>e</w:delText>
        </w:r>
      </w:del>
      <w:r w:rsidR="00AD22FA">
        <w:rPr>
          <w:rFonts w:ascii="Helvetica" w:hAnsi="Helvetica" w:cs="Helvetica"/>
          <w:color w:val="000000"/>
        </w:rPr>
        <w:t xml:space="preserve"> the effects of intercell</w:t>
      </w:r>
      <w:r w:rsidR="00C43121">
        <w:rPr>
          <w:rFonts w:ascii="Helvetica" w:hAnsi="Helvetica" w:cs="Helvetica"/>
          <w:color w:val="000000"/>
        </w:rPr>
        <w:t>ul</w:t>
      </w:r>
      <w:r w:rsidR="00AD22FA">
        <w:rPr>
          <w:rFonts w:ascii="Helvetica" w:hAnsi="Helvetica" w:cs="Helvetica"/>
          <w:color w:val="000000"/>
        </w:rPr>
        <w:t xml:space="preserve">ar </w:t>
      </w:r>
      <w:r w:rsidR="000E4C5C">
        <w:rPr>
          <w:rFonts w:ascii="Helvetica" w:hAnsi="Helvetica" w:cs="Helvetica"/>
          <w:color w:val="000000"/>
        </w:rPr>
        <w:t>communication</w:t>
      </w:r>
      <w:r w:rsidR="00DD618A">
        <w:rPr>
          <w:rFonts w:ascii="Helvetica" w:hAnsi="Helvetica" w:cs="Helvetica"/>
          <w:color w:val="000000"/>
        </w:rPr>
        <w:t xml:space="preserve"> on various species in the system</w:t>
      </w:r>
      <w:ins w:id="83" w:author="Andrew Isaacson" w:date="2017-05-10T10:55:00Z">
        <w:r w:rsidR="005903EC">
          <w:rPr>
            <w:rFonts w:ascii="Helvetica" w:hAnsi="Helvetica" w:cs="Helvetica"/>
            <w:color w:val="000000"/>
          </w:rPr>
          <w:t>,</w:t>
        </w:r>
      </w:ins>
      <w:r w:rsidR="00DD618A">
        <w:rPr>
          <w:rFonts w:ascii="Helvetica" w:hAnsi="Helvetica" w:cs="Helvetica"/>
          <w:color w:val="000000"/>
        </w:rPr>
        <w:t xml:space="preserve"> and</w:t>
      </w:r>
      <w:del w:id="84" w:author="Andrew Isaacson" w:date="2017-05-10T10:55:00Z">
        <w:r w:rsidR="0082610A" w:rsidDel="005903EC">
          <w:rPr>
            <w:rFonts w:ascii="Helvetica" w:hAnsi="Helvetica" w:cs="Helvetica"/>
            <w:color w:val="000000"/>
          </w:rPr>
          <w:delText>,</w:delText>
        </w:r>
      </w:del>
      <w:r w:rsidR="00C43121">
        <w:rPr>
          <w:rFonts w:ascii="Helvetica" w:hAnsi="Helvetica" w:cs="Helvetica"/>
          <w:color w:val="000000"/>
        </w:rPr>
        <w:t xml:space="preserve"> </w:t>
      </w:r>
      <w:r w:rsidR="00623733">
        <w:rPr>
          <w:rFonts w:ascii="Helvetica" w:hAnsi="Helvetica" w:cs="Helvetica"/>
          <w:color w:val="000000"/>
        </w:rPr>
        <w:t>due</w:t>
      </w:r>
      <w:r w:rsidR="00A73255" w:rsidRPr="00C86E5E">
        <w:rPr>
          <w:rFonts w:ascii="Helvetica" w:hAnsi="Helvetica" w:cs="Helvetica"/>
          <w:color w:val="000000"/>
        </w:rPr>
        <w:t xml:space="preserve"> to the </w:t>
      </w:r>
      <w:r w:rsidR="00A73255">
        <w:rPr>
          <w:rFonts w:ascii="Helvetica" w:hAnsi="Helvetica" w:cs="Helvetica"/>
          <w:color w:val="000000"/>
        </w:rPr>
        <w:t xml:space="preserve">time delay in </w:t>
      </w:r>
      <w:r w:rsidR="00A73255" w:rsidRPr="00C86E5E">
        <w:rPr>
          <w:rFonts w:ascii="Helvetica" w:hAnsi="Helvetica" w:cs="Helvetica"/>
          <w:color w:val="000000"/>
        </w:rPr>
        <w:t xml:space="preserve">certain biological processes, delay differential equations are sometimes crucial in </w:t>
      </w:r>
      <w:r w:rsidR="00A73255">
        <w:rPr>
          <w:rFonts w:ascii="Helvetica" w:hAnsi="Helvetica" w:cs="Helvetica"/>
          <w:color w:val="000000"/>
        </w:rPr>
        <w:t>analyzing such network structures</w:t>
      </w:r>
      <w:r w:rsidR="00A73255" w:rsidRPr="00C86E5E">
        <w:rPr>
          <w:rFonts w:ascii="Helvetica" w:hAnsi="Helvetica" w:cs="Helvetica"/>
          <w:color w:val="000000"/>
        </w:rPr>
        <w:t xml:space="preserve">. </w:t>
      </w:r>
      <w:r w:rsidR="00A73255">
        <w:rPr>
          <w:rFonts w:ascii="Helvetica" w:hAnsi="Helvetica" w:cs="Helvetica"/>
          <w:color w:val="000000"/>
        </w:rPr>
        <w:t xml:space="preserve">For example, </w:t>
      </w:r>
      <w:r w:rsidR="00B03542">
        <w:rPr>
          <w:rFonts w:ascii="Helvetica" w:hAnsi="Helvetica" w:cs="Helvetica"/>
          <w:color w:val="000000"/>
        </w:rPr>
        <w:t>gene expression in zebrafish segmentation clock system</w:t>
      </w:r>
      <w:del w:id="85" w:author="Andrew Isaacson" w:date="2017-05-10T10:55:00Z">
        <w:r w:rsidR="00A73255" w:rsidRPr="00C86E5E" w:rsidDel="005903EC">
          <w:rPr>
            <w:rFonts w:ascii="Helvetica" w:hAnsi="Helvetica" w:cs="Helvetica"/>
            <w:color w:val="000000"/>
          </w:rPr>
          <w:delText>,</w:delText>
        </w:r>
      </w:del>
      <w:r w:rsidR="00A73255" w:rsidRPr="00C86E5E">
        <w:rPr>
          <w:rFonts w:ascii="Helvetica" w:hAnsi="Helvetica" w:cs="Helvetica"/>
          <w:color w:val="000000"/>
        </w:rPr>
        <w:t xml:space="preserve"> </w:t>
      </w:r>
      <w:r w:rsidR="00A73255">
        <w:rPr>
          <w:rFonts w:ascii="Helvetica" w:hAnsi="Helvetica" w:cs="Helvetica"/>
          <w:color w:val="000000"/>
        </w:rPr>
        <w:t>consis</w:t>
      </w:r>
      <w:ins w:id="86" w:author="Andrew Isaacson" w:date="2017-05-10T10:55:00Z">
        <w:r w:rsidR="005903EC">
          <w:rPr>
            <w:rFonts w:ascii="Helvetica" w:hAnsi="Helvetica" w:cs="Helvetica"/>
            <w:color w:val="000000"/>
          </w:rPr>
          <w:t>ts</w:t>
        </w:r>
      </w:ins>
      <w:del w:id="87" w:author="Andrew Isaacson" w:date="2017-05-10T10:55:00Z">
        <w:r w:rsidR="00A73255" w:rsidDel="005903EC">
          <w:rPr>
            <w:rFonts w:ascii="Helvetica" w:hAnsi="Helvetica" w:cs="Helvetica"/>
            <w:color w:val="000000"/>
          </w:rPr>
          <w:delText>ting</w:delText>
        </w:r>
      </w:del>
      <w:r w:rsidR="00A73255" w:rsidRPr="00C86E5E">
        <w:rPr>
          <w:rFonts w:ascii="Helvetica" w:hAnsi="Helvetica" w:cs="Helvetica"/>
          <w:color w:val="000000"/>
        </w:rPr>
        <w:t xml:space="preserve"> of two main </w:t>
      </w:r>
      <w:del w:id="88" w:author="Andrew Isaacson" w:date="2017-05-10T10:56:00Z">
        <w:r w:rsidR="00A73255" w:rsidRPr="00C86E5E" w:rsidDel="005903EC">
          <w:rPr>
            <w:rFonts w:ascii="Helvetica" w:hAnsi="Helvetica" w:cs="Helvetica"/>
            <w:color w:val="000000"/>
          </w:rPr>
          <w:delText>parts</w:delText>
        </w:r>
      </w:del>
      <w:ins w:id="89" w:author="Andrew Isaacson" w:date="2017-05-10T10:56:00Z">
        <w:r w:rsidR="005903EC" w:rsidRPr="00C86E5E">
          <w:rPr>
            <w:rFonts w:ascii="Helvetica" w:hAnsi="Helvetica" w:cs="Helvetica"/>
            <w:color w:val="000000"/>
          </w:rPr>
          <w:t>segments</w:t>
        </w:r>
        <w:r w:rsidR="005903EC">
          <w:rPr>
            <w:rFonts w:ascii="Helvetica" w:hAnsi="Helvetica" w:cs="Helvetica"/>
            <w:color w:val="000000"/>
          </w:rPr>
          <w:t>,</w:t>
        </w:r>
      </w:ins>
      <w:del w:id="90" w:author="Andrew Isaacson" w:date="2017-05-10T10:56:00Z">
        <w:r w:rsidR="00A73255" w:rsidRPr="00C86E5E" w:rsidDel="005903EC">
          <w:rPr>
            <w:rFonts w:ascii="Helvetica" w:hAnsi="Helvetica" w:cs="Helvetica"/>
            <w:color w:val="000000"/>
          </w:rPr>
          <w:delText>:</w:delText>
        </w:r>
      </w:del>
      <w:r w:rsidR="00A73255" w:rsidRPr="00C86E5E">
        <w:rPr>
          <w:rFonts w:ascii="Helvetica" w:hAnsi="Helvetica" w:cs="Helvetica"/>
          <w:color w:val="000000"/>
        </w:rPr>
        <w:t xml:space="preserve"> gene transcription and mRNA translation. Because of the</w:t>
      </w:r>
      <w:ins w:id="91" w:author="Andrew Isaacson" w:date="2017-05-10T10:57:00Z">
        <w:r w:rsidR="00BA6FFD">
          <w:rPr>
            <w:rFonts w:ascii="Helvetica" w:hAnsi="Helvetica" w:cs="Helvetica"/>
            <w:color w:val="000000"/>
          </w:rPr>
          <w:t xml:space="preserve"> biologically</w:t>
        </w:r>
      </w:ins>
      <w:r w:rsidR="00A73255" w:rsidRPr="00C86E5E">
        <w:rPr>
          <w:rFonts w:ascii="Helvetica" w:hAnsi="Helvetica" w:cs="Helvetica"/>
          <w:color w:val="000000"/>
        </w:rPr>
        <w:t xml:space="preserve"> complex</w:t>
      </w:r>
      <w:ins w:id="92" w:author="Andrew Isaacson" w:date="2017-05-10T10:57:00Z">
        <w:r w:rsidR="00BA6FFD">
          <w:rPr>
            <w:rFonts w:ascii="Helvetica" w:hAnsi="Helvetica" w:cs="Helvetica"/>
            <w:color w:val="000000"/>
          </w:rPr>
          <w:t xml:space="preserve"> nature</w:t>
        </w:r>
      </w:ins>
      <w:del w:id="93" w:author="Andrew Isaacson" w:date="2017-05-10T10:57:00Z">
        <w:r w:rsidR="00A73255" w:rsidRPr="00C86E5E" w:rsidDel="00BA6FFD">
          <w:rPr>
            <w:rFonts w:ascii="Helvetica" w:hAnsi="Helvetica" w:cs="Helvetica"/>
            <w:color w:val="000000"/>
          </w:rPr>
          <w:delText>ity</w:delText>
        </w:r>
      </w:del>
      <w:r w:rsidR="00A73255" w:rsidRPr="00C86E5E">
        <w:rPr>
          <w:rFonts w:ascii="Helvetica" w:hAnsi="Helvetica" w:cs="Helvetica"/>
          <w:color w:val="000000"/>
        </w:rPr>
        <w:t xml:space="preserve"> of gene transcription and mRNA translation</w:t>
      </w:r>
      <w:del w:id="94" w:author="Andrew Isaacson" w:date="2017-05-10T10:58:00Z">
        <w:r w:rsidR="00A73255" w:rsidRPr="00C86E5E" w:rsidDel="00BA6FFD">
          <w:rPr>
            <w:rFonts w:ascii="Helvetica" w:hAnsi="Helvetica" w:cs="Helvetica"/>
            <w:color w:val="000000"/>
          </w:rPr>
          <w:delText xml:space="preserve"> on the molecular level</w:delText>
        </w:r>
      </w:del>
      <w:r w:rsidR="00A73255" w:rsidRPr="00C86E5E">
        <w:rPr>
          <w:rFonts w:ascii="Helvetica" w:hAnsi="Helvetica" w:cs="Helvetica"/>
          <w:color w:val="000000"/>
        </w:rPr>
        <w:t xml:space="preserve">, </w:t>
      </w:r>
      <w:ins w:id="95" w:author="Andrew Isaacson" w:date="2017-05-10T10:58:00Z">
        <w:r w:rsidR="00BA6FFD">
          <w:rPr>
            <w:rFonts w:ascii="Helvetica" w:hAnsi="Helvetica" w:cs="Helvetica"/>
            <w:color w:val="000000"/>
          </w:rPr>
          <w:t>such reactions</w:t>
        </w:r>
      </w:ins>
      <w:del w:id="96" w:author="Andrew Isaacson" w:date="2017-05-10T10:58:00Z">
        <w:r w:rsidR="00A73255" w:rsidRPr="00C86E5E" w:rsidDel="00BA6FFD">
          <w:rPr>
            <w:rFonts w:ascii="Helvetica" w:hAnsi="Helvetica" w:cs="Helvetica"/>
            <w:color w:val="000000"/>
          </w:rPr>
          <w:delText>they</w:delText>
        </w:r>
      </w:del>
      <w:r w:rsidR="00A73255" w:rsidRPr="00C86E5E">
        <w:rPr>
          <w:rFonts w:ascii="Helvetica" w:hAnsi="Helvetica" w:cs="Helvetica"/>
          <w:color w:val="000000"/>
        </w:rPr>
        <w:t xml:space="preserve"> typically take </w:t>
      </w:r>
      <w:r w:rsidR="00F60AF9">
        <w:rPr>
          <w:rFonts w:ascii="Helvetica" w:hAnsi="Helvetica" w:cs="Helvetica"/>
          <w:color w:val="000000"/>
        </w:rPr>
        <w:t>five</w:t>
      </w:r>
      <w:r w:rsidR="00A73255" w:rsidRPr="00C86E5E">
        <w:rPr>
          <w:rFonts w:ascii="Helvetica" w:hAnsi="Helvetica" w:cs="Helvetica"/>
          <w:color w:val="000000"/>
        </w:rPr>
        <w:t xml:space="preserve"> to </w:t>
      </w:r>
      <w:r w:rsidR="00F60AF9">
        <w:rPr>
          <w:rFonts w:ascii="Helvetica" w:hAnsi="Helvetica" w:cs="Helvetica"/>
          <w:color w:val="000000"/>
        </w:rPr>
        <w:t>ten</w:t>
      </w:r>
      <w:r w:rsidR="00A73255" w:rsidRPr="00C86E5E">
        <w:rPr>
          <w:rFonts w:ascii="Helvetica" w:hAnsi="Helvetica" w:cs="Helvetica"/>
          <w:color w:val="000000"/>
        </w:rPr>
        <w:t xml:space="preserve"> minutes to finish </w:t>
      </w:r>
      <w:r w:rsidR="00A73255">
        <w:rPr>
          <w:rFonts w:ascii="Helvetica" w:hAnsi="Helvetica" w:cs="Helvetica"/>
          <w:color w:val="000000"/>
        </w:rPr>
        <w:t>in the cell</w:t>
      </w:r>
      <w:ins w:id="97" w:author="Andrew Isaacson" w:date="2017-05-10T11:00:00Z">
        <w:r w:rsidR="009855D7">
          <w:rPr>
            <w:rFonts w:ascii="Helvetica" w:hAnsi="Helvetica" w:cs="Helvetica"/>
            <w:color w:val="000000"/>
          </w:rPr>
          <w:t>.</w:t>
        </w:r>
      </w:ins>
      <w:del w:id="98" w:author="Andrew Isaacson" w:date="2017-05-10T11:00:00Z">
        <w:r w:rsidR="00A73255" w:rsidRPr="00C86E5E" w:rsidDel="009855D7">
          <w:rPr>
            <w:rFonts w:ascii="Helvetica" w:hAnsi="Helvetica" w:cs="Helvetica"/>
            <w:color w:val="000000"/>
          </w:rPr>
          <w:delText>, and</w:delText>
        </w:r>
      </w:del>
      <w:r w:rsidR="00A73255" w:rsidRPr="00C86E5E">
        <w:rPr>
          <w:rFonts w:ascii="Helvetica" w:hAnsi="Helvetica" w:cs="Helvetica"/>
          <w:color w:val="000000"/>
        </w:rPr>
        <w:t xml:space="preserve"> </w:t>
      </w:r>
      <w:ins w:id="99" w:author="Andrew Isaacson" w:date="2017-05-10T11:00:00Z">
        <w:r w:rsidR="009855D7">
          <w:rPr>
            <w:rFonts w:ascii="Helvetica" w:hAnsi="Helvetica" w:cs="Helvetica"/>
            <w:color w:val="000000"/>
          </w:rPr>
          <w:t>T</w:t>
        </w:r>
      </w:ins>
      <w:del w:id="100" w:author="Andrew Isaacson" w:date="2017-05-10T11:00:00Z">
        <w:r w:rsidR="00A73255" w:rsidRPr="00C86E5E" w:rsidDel="009855D7">
          <w:rPr>
            <w:rFonts w:ascii="Helvetica" w:hAnsi="Helvetica" w:cs="Helvetica"/>
            <w:color w:val="000000"/>
          </w:rPr>
          <w:delText>t</w:delText>
        </w:r>
      </w:del>
      <w:r w:rsidR="00A73255" w:rsidRPr="00C86E5E">
        <w:rPr>
          <w:rFonts w:ascii="Helvetica" w:hAnsi="Helvetica" w:cs="Helvetica"/>
          <w:color w:val="000000"/>
        </w:rPr>
        <w:t>hus</w:t>
      </w:r>
      <w:ins w:id="101" w:author="Andrew Isaacson" w:date="2017-05-10T11:00:00Z">
        <w:r w:rsidR="009855D7">
          <w:rPr>
            <w:rFonts w:ascii="Helvetica" w:hAnsi="Helvetica" w:cs="Helvetica"/>
            <w:color w:val="000000"/>
          </w:rPr>
          <w:t>, the corresponding</w:t>
        </w:r>
      </w:ins>
      <w:r w:rsidR="00A73255" w:rsidRPr="00C86E5E">
        <w:rPr>
          <w:rFonts w:ascii="Helvetica" w:hAnsi="Helvetica" w:cs="Helvetica"/>
          <w:color w:val="000000"/>
        </w:rPr>
        <w:t xml:space="preserve"> </w:t>
      </w:r>
      <w:r w:rsidR="00BB491B">
        <w:rPr>
          <w:rFonts w:ascii="Helvetica" w:hAnsi="Helvetica" w:cs="Helvetica"/>
          <w:color w:val="000000"/>
        </w:rPr>
        <w:t xml:space="preserve">computer </w:t>
      </w:r>
      <w:r w:rsidR="00A73255">
        <w:rPr>
          <w:rFonts w:ascii="Helvetica" w:hAnsi="Helvetica" w:cs="Helvetica"/>
          <w:color w:val="000000"/>
        </w:rPr>
        <w:t>simulation</w:t>
      </w:r>
      <w:del w:id="102" w:author="Andrew Isaacson" w:date="2017-05-10T10:59:00Z">
        <w:r w:rsidR="00A73255" w:rsidRPr="00C86E5E" w:rsidDel="009855D7">
          <w:rPr>
            <w:rFonts w:ascii="Helvetica" w:hAnsi="Helvetica" w:cs="Helvetica"/>
            <w:color w:val="000000"/>
          </w:rPr>
          <w:delText xml:space="preserve"> </w:delText>
        </w:r>
        <w:r w:rsidR="00A73255" w:rsidDel="009855D7">
          <w:rPr>
            <w:rFonts w:ascii="Helvetica" w:hAnsi="Helvetica" w:cs="Helvetica"/>
            <w:color w:val="000000"/>
          </w:rPr>
          <w:delText xml:space="preserve">has </w:delText>
        </w:r>
        <w:r w:rsidR="00A73255" w:rsidRPr="00C86E5E" w:rsidDel="009855D7">
          <w:rPr>
            <w:rFonts w:ascii="Helvetica" w:hAnsi="Helvetica" w:cs="Helvetica"/>
            <w:color w:val="000000"/>
          </w:rPr>
          <w:delText>to</w:delText>
        </w:r>
      </w:del>
      <w:r w:rsidR="00A73255" w:rsidRPr="00C86E5E">
        <w:rPr>
          <w:rFonts w:ascii="Helvetica" w:hAnsi="Helvetica" w:cs="Helvetica"/>
          <w:color w:val="000000"/>
        </w:rPr>
        <w:t xml:space="preserve"> rel</w:t>
      </w:r>
      <w:ins w:id="103" w:author="Andrew Isaacson" w:date="2017-05-10T10:59:00Z">
        <w:r w:rsidR="009855D7">
          <w:rPr>
            <w:rFonts w:ascii="Helvetica" w:hAnsi="Helvetica" w:cs="Helvetica"/>
            <w:color w:val="000000"/>
          </w:rPr>
          <w:t>ies</w:t>
        </w:r>
      </w:ins>
      <w:del w:id="104" w:author="Andrew Isaacson" w:date="2017-05-10T10:59:00Z">
        <w:r w:rsidR="00A73255" w:rsidRPr="00C86E5E" w:rsidDel="009855D7">
          <w:rPr>
            <w:rFonts w:ascii="Helvetica" w:hAnsi="Helvetica" w:cs="Helvetica"/>
            <w:color w:val="000000"/>
          </w:rPr>
          <w:delText>y</w:delText>
        </w:r>
      </w:del>
      <w:r w:rsidR="00A73255" w:rsidRPr="00C86E5E">
        <w:rPr>
          <w:rFonts w:ascii="Helvetica" w:hAnsi="Helvetica" w:cs="Helvetica"/>
          <w:color w:val="000000"/>
        </w:rPr>
        <w:t xml:space="preserve"> on DDE to mimic the time delay introduced by such processes in a biological system.</w:t>
      </w:r>
      <w:r w:rsidR="00A73255">
        <w:rPr>
          <w:rFonts w:ascii="Helvetica" w:hAnsi="Helvetica" w:cs="Helvetica"/>
          <w:color w:val="000000"/>
        </w:rPr>
        <w:t xml:space="preserve"> </w:t>
      </w:r>
      <w:r w:rsidR="0029722E" w:rsidRPr="00DD7796">
        <w:rPr>
          <w:rFonts w:ascii="Helvetica" w:hAnsi="Helvetica" w:cs="Helvetica"/>
          <w:color w:val="000000"/>
        </w:rPr>
        <w:t xml:space="preserve">Other </w:t>
      </w:r>
      <w:r w:rsidR="00285115" w:rsidRPr="00DD7796">
        <w:rPr>
          <w:rFonts w:ascii="Helvetica" w:hAnsi="Helvetica" w:cs="Helvetica"/>
          <w:color w:val="000000"/>
        </w:rPr>
        <w:t>packages</w:t>
      </w:r>
      <w:r w:rsidR="006B3AD7" w:rsidRPr="00DD7796">
        <w:rPr>
          <w:rFonts w:ascii="Helvetica" w:hAnsi="Helvetica" w:cs="Helvetica"/>
          <w:color w:val="000000"/>
        </w:rPr>
        <w:t xml:space="preserve">, though </w:t>
      </w:r>
      <w:r w:rsidR="00A802D4" w:rsidRPr="00DD7796">
        <w:rPr>
          <w:rFonts w:ascii="Helvetica" w:hAnsi="Helvetica" w:cs="Helvetica"/>
          <w:color w:val="000000"/>
        </w:rPr>
        <w:t xml:space="preserve">never previously </w:t>
      </w:r>
      <w:r w:rsidR="00703F17" w:rsidRPr="00DD7796">
        <w:rPr>
          <w:rFonts w:ascii="Helvetica" w:hAnsi="Helvetica" w:cs="Helvetica"/>
          <w:color w:val="000000"/>
        </w:rPr>
        <w:t>applied in this particular field,</w:t>
      </w:r>
      <w:r w:rsidR="00285115" w:rsidRPr="00DD7796">
        <w:rPr>
          <w:rFonts w:ascii="Helvetica" w:hAnsi="Helvetica" w:cs="Helvetica"/>
          <w:color w:val="000000"/>
        </w:rPr>
        <w:t xml:space="preserve"> </w:t>
      </w:r>
      <w:ins w:id="105" w:author="Yecheng Yang" w:date="2017-05-10T19:33:00Z">
        <w:r w:rsidR="005B3612" w:rsidRPr="00DD7796">
          <w:rPr>
            <w:rFonts w:ascii="Helvetica" w:hAnsi="Helvetica" w:cs="Helvetica"/>
            <w:color w:val="000000" w:themeColor="text1"/>
            <w:rPrChange w:id="106" w:author="Yecheng Yang" w:date="2017-05-10T19:35:00Z">
              <w:rPr>
                <w:rFonts w:ascii="Helvetica" w:hAnsi="Helvetica" w:cs="Helvetica"/>
                <w:color w:val="000000"/>
                <w:highlight w:val="yellow"/>
              </w:rPr>
            </w:rPrChange>
          </w:rPr>
          <w:t xml:space="preserve">can </w:t>
        </w:r>
      </w:ins>
      <w:r w:rsidR="009C2E3F" w:rsidRPr="00DD7796">
        <w:rPr>
          <w:rFonts w:ascii="Helvetica" w:hAnsi="Helvetica" w:cs="Helvetica"/>
          <w:color w:val="000000"/>
        </w:rPr>
        <w:t xml:space="preserve">offer </w:t>
      </w:r>
      <w:r w:rsidR="00E34B2E" w:rsidRPr="00DD7796">
        <w:rPr>
          <w:rFonts w:ascii="Helvetica" w:hAnsi="Helvetica" w:cs="Helvetica"/>
          <w:color w:val="000000"/>
        </w:rPr>
        <w:t>potentially desirable</w:t>
      </w:r>
      <w:r w:rsidR="003F54E2" w:rsidRPr="00DD7796">
        <w:rPr>
          <w:rFonts w:ascii="Helvetica" w:hAnsi="Helvetica" w:cs="Helvetica"/>
          <w:color w:val="000000"/>
        </w:rPr>
        <w:t xml:space="preserve"> </w:t>
      </w:r>
      <w:r w:rsidR="00CB7E6F" w:rsidRPr="00DD7796">
        <w:rPr>
          <w:rFonts w:ascii="Helvetica" w:hAnsi="Helvetica" w:cs="Helvetica"/>
          <w:color w:val="000000"/>
        </w:rPr>
        <w:t xml:space="preserve">runtime </w:t>
      </w:r>
      <w:r w:rsidR="00847157" w:rsidRPr="00DD7796">
        <w:rPr>
          <w:rFonts w:ascii="Helvetica" w:hAnsi="Helvetica" w:cs="Helvetica"/>
          <w:color w:val="000000"/>
        </w:rPr>
        <w:t xml:space="preserve">for large-scale simulations </w:t>
      </w:r>
      <w:r w:rsidR="00F52D2B" w:rsidRPr="00DD7796">
        <w:rPr>
          <w:rFonts w:ascii="Helvetica" w:hAnsi="Helvetica" w:cs="Helvetica"/>
          <w:color w:val="000000"/>
        </w:rPr>
        <w:t>through GPU acceleration</w:t>
      </w:r>
      <w:ins w:id="107" w:author="Yecheng Yang" w:date="2017-05-10T19:33:00Z">
        <w:r w:rsidR="00F7405C" w:rsidRPr="00DD7796">
          <w:rPr>
            <w:rFonts w:ascii="Helvetica" w:hAnsi="Helvetica" w:cs="Helvetica"/>
            <w:color w:val="000000" w:themeColor="text1"/>
            <w:rPrChange w:id="108" w:author="Yecheng Yang" w:date="2017-05-10T19:35:00Z">
              <w:rPr>
                <w:rFonts w:ascii="Helvetica" w:hAnsi="Helvetica" w:cs="Helvetica"/>
                <w:color w:val="000000"/>
                <w:highlight w:val="yellow"/>
              </w:rPr>
            </w:rPrChange>
          </w:rPr>
          <w:t>.</w:t>
        </w:r>
      </w:ins>
      <w:r w:rsidR="00F52D2B" w:rsidRPr="00DD7796">
        <w:rPr>
          <w:rFonts w:ascii="Helvetica" w:hAnsi="Helvetica" w:cs="Helvetica"/>
          <w:color w:val="000000"/>
        </w:rPr>
        <w:t xml:space="preserve"> </w:t>
      </w:r>
      <w:del w:id="109" w:author="Yecheng Yang" w:date="2017-05-10T19:33:00Z">
        <w:r w:rsidR="00F52D2B" w:rsidRPr="00DD7796" w:rsidDel="00AD63C6">
          <w:rPr>
            <w:rFonts w:ascii="Helvetica" w:hAnsi="Helvetica" w:cs="Helvetica"/>
            <w:color w:val="000000"/>
          </w:rPr>
          <w:delText>but</w:delText>
        </w:r>
        <w:r w:rsidR="00B068FF" w:rsidRPr="00DD7796" w:rsidDel="00AD63C6">
          <w:rPr>
            <w:rFonts w:ascii="Helvetica" w:hAnsi="Helvetica" w:cs="Helvetica"/>
            <w:color w:val="000000"/>
          </w:rPr>
          <w:delText xml:space="preserve"> </w:delText>
        </w:r>
      </w:del>
      <w:ins w:id="110" w:author="Yecheng Yang" w:date="2017-05-10T19:33:00Z">
        <w:r w:rsidR="00AD63C6" w:rsidRPr="00DD7796">
          <w:rPr>
            <w:rFonts w:ascii="Helvetica" w:hAnsi="Helvetica" w:cs="Helvetica"/>
            <w:color w:val="000000" w:themeColor="text1"/>
            <w:rPrChange w:id="111" w:author="Yecheng Yang" w:date="2017-05-10T19:35:00Z">
              <w:rPr>
                <w:rFonts w:ascii="Helvetica" w:hAnsi="Helvetica" w:cs="Helvetica"/>
                <w:color w:val="000000"/>
                <w:highlight w:val="yellow"/>
              </w:rPr>
            </w:rPrChange>
          </w:rPr>
          <w:t xml:space="preserve">However, since </w:t>
        </w:r>
      </w:ins>
      <w:r w:rsidR="000C2DEC" w:rsidRPr="00DD7796">
        <w:rPr>
          <w:rFonts w:ascii="Helvetica" w:hAnsi="Helvetica" w:cs="Helvetica"/>
          <w:color w:val="000000" w:themeColor="text1"/>
          <w:rPrChange w:id="112" w:author="Yecheng Yang" w:date="2017-05-10T19:35:00Z">
            <w:rPr>
              <w:rFonts w:ascii="Helvetica" w:hAnsi="Helvetica" w:cs="Helvetica"/>
              <w:color w:val="000000"/>
            </w:rPr>
          </w:rPrChange>
        </w:rPr>
        <w:t xml:space="preserve">those packages </w:t>
      </w:r>
      <w:r w:rsidR="000B5FCB" w:rsidRPr="00DD7796">
        <w:rPr>
          <w:rFonts w:ascii="Helvetica" w:hAnsi="Helvetica" w:cs="Helvetica"/>
          <w:color w:val="000000" w:themeColor="text1"/>
          <w:rPrChange w:id="113" w:author="Yecheng Yang" w:date="2017-05-10T19:35:00Z">
            <w:rPr>
              <w:rFonts w:ascii="Helvetica" w:hAnsi="Helvetica" w:cs="Helvetica"/>
              <w:color w:val="000000"/>
            </w:rPr>
          </w:rPrChange>
        </w:rPr>
        <w:t xml:space="preserve">are often presented as </w:t>
      </w:r>
      <w:r w:rsidR="00C424CD" w:rsidRPr="00DD7796">
        <w:rPr>
          <w:rFonts w:ascii="Helvetica" w:hAnsi="Helvetica" w:cs="Helvetica"/>
          <w:color w:val="000000" w:themeColor="text1"/>
          <w:rPrChange w:id="114" w:author="Yecheng Yang" w:date="2017-05-10T19:35:00Z">
            <w:rPr>
              <w:rFonts w:ascii="Helvetica" w:hAnsi="Helvetica" w:cs="Helvetica"/>
              <w:color w:val="000000"/>
            </w:rPr>
          </w:rPrChange>
        </w:rPr>
        <w:t>librarie</w:t>
      </w:r>
      <w:ins w:id="115" w:author="Yecheng Yang" w:date="2017-05-10T19:34:00Z">
        <w:r w:rsidR="00B20DAD" w:rsidRPr="00DD7796">
          <w:rPr>
            <w:rFonts w:ascii="Helvetica" w:hAnsi="Helvetica" w:cs="Helvetica"/>
            <w:color w:val="000000" w:themeColor="text1"/>
            <w:rPrChange w:id="116" w:author="Yecheng Yang" w:date="2017-05-10T19:35:00Z">
              <w:rPr>
                <w:rFonts w:ascii="Helvetica" w:hAnsi="Helvetica" w:cs="Helvetica"/>
                <w:color w:val="000000"/>
                <w:highlight w:val="yellow"/>
              </w:rPr>
            </w:rPrChange>
          </w:rPr>
          <w:t>s</w:t>
        </w:r>
      </w:ins>
      <w:del w:id="117" w:author="Yecheng Yang" w:date="2017-05-10T19:34:00Z">
        <w:r w:rsidR="00C424CD" w:rsidRPr="00DD7796" w:rsidDel="00B20DAD">
          <w:rPr>
            <w:rFonts w:ascii="Helvetica" w:hAnsi="Helvetica" w:cs="Helvetica"/>
            <w:color w:val="000000" w:themeColor="text1"/>
            <w:rPrChange w:id="118" w:author="Yecheng Yang" w:date="2017-05-10T19:35:00Z">
              <w:rPr>
                <w:rFonts w:ascii="Helvetica" w:hAnsi="Helvetica" w:cs="Helvetica"/>
                <w:color w:val="000000"/>
              </w:rPr>
            </w:rPrChange>
          </w:rPr>
          <w:delText>s</w:delText>
        </w:r>
      </w:del>
      <w:ins w:id="119" w:author="Yecheng Yang" w:date="2017-05-10T19:34:00Z">
        <w:r w:rsidR="00B20DAD" w:rsidRPr="00DD7796">
          <w:rPr>
            <w:rFonts w:ascii="Helvetica" w:hAnsi="Helvetica" w:cs="Helvetica"/>
            <w:color w:val="000000" w:themeColor="text1"/>
            <w:rPrChange w:id="120" w:author="Yecheng Yang" w:date="2017-05-10T19:35:00Z">
              <w:rPr>
                <w:rFonts w:ascii="Helvetica" w:hAnsi="Helvetica" w:cs="Helvetica"/>
                <w:color w:val="000000"/>
                <w:highlight w:val="yellow"/>
              </w:rPr>
            </w:rPrChange>
          </w:rPr>
          <w:t xml:space="preserve">, </w:t>
        </w:r>
      </w:ins>
      <w:ins w:id="121" w:author="Yecheng Yang" w:date="2017-05-10T19:35:00Z">
        <w:r w:rsidR="00DD7796">
          <w:rPr>
            <w:rFonts w:ascii="Helvetica" w:hAnsi="Helvetica" w:cs="Helvetica"/>
            <w:color w:val="000000" w:themeColor="text1"/>
          </w:rPr>
          <w:t>they</w:t>
        </w:r>
      </w:ins>
      <w:ins w:id="122" w:author="Yecheng Yang" w:date="2017-05-10T19:34:00Z">
        <w:r w:rsidR="00C530A4" w:rsidRPr="00DD7796">
          <w:rPr>
            <w:rFonts w:ascii="Helvetica" w:hAnsi="Helvetica" w:cs="Helvetica"/>
            <w:color w:val="000000" w:themeColor="text1"/>
            <w:rPrChange w:id="123" w:author="Yecheng Yang" w:date="2017-05-10T19:35:00Z">
              <w:rPr>
                <w:rFonts w:ascii="Helvetica" w:hAnsi="Helvetica" w:cs="Helvetica"/>
                <w:color w:val="000000"/>
                <w:highlight w:val="yellow"/>
              </w:rPr>
            </w:rPrChange>
          </w:rPr>
          <w:t xml:space="preserve"> usually</w:t>
        </w:r>
      </w:ins>
      <w:del w:id="124" w:author="Yecheng Yang" w:date="2017-05-10T19:34:00Z">
        <w:r w:rsidR="000B5FCB" w:rsidRPr="00DD7796" w:rsidDel="00B20DAD">
          <w:rPr>
            <w:rFonts w:ascii="Helvetica" w:hAnsi="Helvetica" w:cs="Helvetica"/>
            <w:color w:val="000000" w:themeColor="text1"/>
            <w:rPrChange w:id="125" w:author="Yecheng Yang" w:date="2017-05-10T19:35:00Z">
              <w:rPr>
                <w:rFonts w:ascii="Helvetica" w:hAnsi="Helvetica" w:cs="Helvetica"/>
                <w:color w:val="000000"/>
              </w:rPr>
            </w:rPrChange>
          </w:rPr>
          <w:delText xml:space="preserve"> </w:delText>
        </w:r>
      </w:del>
      <w:del w:id="126" w:author="Yecheng Yang" w:date="2017-05-10T19:33:00Z">
        <w:r w:rsidR="000B5FCB" w:rsidRPr="00DD7796" w:rsidDel="00B20DAD">
          <w:rPr>
            <w:rFonts w:ascii="Helvetica" w:hAnsi="Helvetica" w:cs="Helvetica"/>
            <w:color w:val="000000" w:themeColor="text1"/>
            <w:rPrChange w:id="127" w:author="Yecheng Yang" w:date="2017-05-10T19:35:00Z">
              <w:rPr>
                <w:rFonts w:ascii="Helvetica" w:hAnsi="Helvetica" w:cs="Helvetica"/>
                <w:color w:val="000000"/>
              </w:rPr>
            </w:rPrChange>
          </w:rPr>
          <w:delText xml:space="preserve">and </w:delText>
        </w:r>
        <w:r w:rsidR="00C424CD" w:rsidRPr="00DD7796" w:rsidDel="00B20DAD">
          <w:rPr>
            <w:rFonts w:ascii="Helvetica" w:hAnsi="Helvetica" w:cs="Helvetica"/>
            <w:color w:val="000000" w:themeColor="text1"/>
            <w:rPrChange w:id="128" w:author="Yecheng Yang" w:date="2017-05-10T19:35:00Z">
              <w:rPr>
                <w:rFonts w:ascii="Helvetica" w:hAnsi="Helvetica" w:cs="Helvetica"/>
                <w:color w:val="000000"/>
              </w:rPr>
            </w:rPrChange>
          </w:rPr>
          <w:delText>thus</w:delText>
        </w:r>
      </w:del>
      <w:r w:rsidR="00C424CD" w:rsidRPr="00DD7796">
        <w:rPr>
          <w:rFonts w:ascii="Helvetica" w:hAnsi="Helvetica" w:cs="Helvetica"/>
          <w:color w:val="000000" w:themeColor="text1"/>
          <w:rPrChange w:id="129" w:author="Yecheng Yang" w:date="2017-05-10T19:35:00Z">
            <w:rPr>
              <w:rFonts w:ascii="Helvetica" w:hAnsi="Helvetica" w:cs="Helvetica"/>
              <w:color w:val="000000"/>
            </w:rPr>
          </w:rPrChange>
        </w:rPr>
        <w:t xml:space="preserve"> </w:t>
      </w:r>
      <w:r w:rsidR="00B068FF" w:rsidRPr="00DD7796">
        <w:rPr>
          <w:rFonts w:ascii="Helvetica" w:hAnsi="Helvetica" w:cs="Helvetica"/>
          <w:color w:val="000000" w:themeColor="text1"/>
          <w:rPrChange w:id="130" w:author="Yecheng Yang" w:date="2017-05-10T19:35:00Z">
            <w:rPr>
              <w:rFonts w:ascii="Helvetica" w:hAnsi="Helvetica" w:cs="Helvetica"/>
              <w:color w:val="000000"/>
            </w:rPr>
          </w:rPrChange>
        </w:rPr>
        <w:t>require</w:t>
      </w:r>
      <w:r w:rsidR="00BD604D" w:rsidRPr="00DD7796">
        <w:rPr>
          <w:rFonts w:ascii="Helvetica" w:hAnsi="Helvetica" w:cs="Helvetica"/>
          <w:color w:val="000000" w:themeColor="text1"/>
          <w:rPrChange w:id="131" w:author="Yecheng Yang" w:date="2017-05-10T19:35:00Z">
            <w:rPr>
              <w:rFonts w:ascii="Helvetica" w:hAnsi="Helvetica" w:cs="Helvetica"/>
              <w:color w:val="000000"/>
            </w:rPr>
          </w:rPrChange>
        </w:rPr>
        <w:t xml:space="preserve"> a </w:t>
      </w:r>
      <w:r w:rsidR="00DE714B" w:rsidRPr="00DD7796">
        <w:rPr>
          <w:rFonts w:ascii="Helvetica" w:hAnsi="Helvetica" w:cs="Helvetica"/>
          <w:color w:val="000000" w:themeColor="text1"/>
          <w:rPrChange w:id="132" w:author="Yecheng Yang" w:date="2017-05-10T19:35:00Z">
            <w:rPr>
              <w:rFonts w:ascii="Helvetica" w:hAnsi="Helvetica" w:cs="Helvetica"/>
              <w:color w:val="000000"/>
            </w:rPr>
          </w:rPrChange>
        </w:rPr>
        <w:t>decent understand of</w:t>
      </w:r>
      <w:r w:rsidR="00BD604D" w:rsidRPr="00DD7796">
        <w:rPr>
          <w:rFonts w:ascii="Helvetica" w:hAnsi="Helvetica" w:cs="Helvetica"/>
          <w:color w:val="000000" w:themeColor="text1"/>
          <w:rPrChange w:id="133" w:author="Yecheng Yang" w:date="2017-05-10T19:35:00Z">
            <w:rPr>
              <w:rFonts w:ascii="Helvetica" w:hAnsi="Helvetica" w:cs="Helvetica"/>
              <w:color w:val="000000"/>
            </w:rPr>
          </w:rPrChange>
        </w:rPr>
        <w:t xml:space="preserve"> GPU programming for researchers </w:t>
      </w:r>
      <w:r w:rsidR="00C14935" w:rsidRPr="00DD7796">
        <w:rPr>
          <w:rFonts w:ascii="Helvetica" w:hAnsi="Helvetica" w:cs="Helvetica"/>
          <w:color w:val="000000" w:themeColor="text1"/>
          <w:rPrChange w:id="134" w:author="Yecheng Yang" w:date="2017-05-10T19:35:00Z">
            <w:rPr>
              <w:rFonts w:ascii="Helvetica" w:hAnsi="Helvetica" w:cs="Helvetica"/>
              <w:color w:val="000000"/>
            </w:rPr>
          </w:rPrChange>
        </w:rPr>
        <w:t xml:space="preserve">to </w:t>
      </w:r>
      <w:r w:rsidR="00364635" w:rsidRPr="00DD7796">
        <w:rPr>
          <w:rFonts w:ascii="Helvetica" w:hAnsi="Helvetica" w:cs="Helvetica"/>
          <w:color w:val="000000" w:themeColor="text1"/>
          <w:rPrChange w:id="135" w:author="Yecheng Yang" w:date="2017-05-10T19:35:00Z">
            <w:rPr>
              <w:rFonts w:ascii="Helvetica" w:hAnsi="Helvetica" w:cs="Helvetica"/>
              <w:color w:val="000000"/>
            </w:rPr>
          </w:rPrChange>
        </w:rPr>
        <w:t>enjoy such benefits</w:t>
      </w:r>
      <w:r w:rsidR="00DD7C9E" w:rsidRPr="00DD7796">
        <w:rPr>
          <w:rFonts w:ascii="Helvetica" w:hAnsi="Helvetica" w:cs="Helvetica"/>
          <w:color w:val="000000" w:themeColor="text1"/>
          <w:rPrChange w:id="136" w:author="Yecheng Yang" w:date="2017-05-10T19:35:00Z">
            <w:rPr>
              <w:rFonts w:ascii="Helvetica" w:hAnsi="Helvetica" w:cs="Helvetica"/>
              <w:color w:val="000000"/>
            </w:rPr>
          </w:rPrChange>
        </w:rPr>
        <w:t>.</w:t>
      </w:r>
      <w:r w:rsidR="00DD7C9E">
        <w:rPr>
          <w:rFonts w:ascii="Helvetica" w:hAnsi="Helvetica" w:cs="Helvetica"/>
          <w:color w:val="000000"/>
        </w:rPr>
        <w:t xml:space="preserve"> Under such circumstances</w:t>
      </w:r>
      <w:r w:rsidR="00BD604D" w:rsidRPr="00C86E5E">
        <w:rPr>
          <w:rFonts w:ascii="Helvetica" w:hAnsi="Helvetica" w:cs="Helvetica"/>
          <w:color w:val="000000"/>
        </w:rPr>
        <w:t>,</w:t>
      </w:r>
      <w:r w:rsidR="002226F3">
        <w:rPr>
          <w:rFonts w:ascii="Helvetica" w:hAnsi="Helvetica" w:cs="Helvetica"/>
          <w:color w:val="000000"/>
        </w:rPr>
        <w:t xml:space="preserve"> many</w:t>
      </w:r>
      <w:r w:rsidR="00BD604D" w:rsidRPr="00C86E5E">
        <w:rPr>
          <w:rFonts w:ascii="Helvetica" w:hAnsi="Helvetica" w:cs="Helvetica"/>
          <w:color w:val="000000"/>
        </w:rPr>
        <w:t xml:space="preserve"> researchers are </w:t>
      </w:r>
      <w:r w:rsidR="00781C61">
        <w:rPr>
          <w:rFonts w:ascii="Helvetica" w:hAnsi="Helvetica" w:cs="Helvetica"/>
          <w:color w:val="000000"/>
        </w:rPr>
        <w:t>forced to spend</w:t>
      </w:r>
      <w:r w:rsidR="00BD604D" w:rsidRPr="00C86E5E">
        <w:rPr>
          <w:rFonts w:ascii="Helvetica" w:hAnsi="Helvetica" w:cs="Helvetica"/>
          <w:color w:val="000000"/>
        </w:rPr>
        <w:t xml:space="preserve"> </w:t>
      </w:r>
      <w:r w:rsidR="001C4099">
        <w:rPr>
          <w:rFonts w:ascii="Helvetica" w:hAnsi="Helvetica" w:cs="Helvetica"/>
          <w:color w:val="000000"/>
        </w:rPr>
        <w:t>prolonged periods</w:t>
      </w:r>
      <w:r w:rsidR="00BD604D" w:rsidRPr="00C86E5E">
        <w:rPr>
          <w:rFonts w:ascii="Helvetica" w:hAnsi="Helvetica" w:cs="Helvetica"/>
          <w:color w:val="000000"/>
        </w:rPr>
        <w:t xml:space="preserve"> of time </w:t>
      </w:r>
      <w:r w:rsidR="00C82699">
        <w:rPr>
          <w:rFonts w:ascii="Helvetica" w:hAnsi="Helvetica" w:cs="Helvetica"/>
          <w:color w:val="000000"/>
        </w:rPr>
        <w:t>creating systems</w:t>
      </w:r>
      <w:r w:rsidR="00BD604D" w:rsidRPr="00C86E5E">
        <w:rPr>
          <w:rFonts w:ascii="Helvetica" w:hAnsi="Helvetica" w:cs="Helvetica"/>
          <w:color w:val="000000"/>
        </w:rPr>
        <w:t xml:space="preserve"> to simulate specific models.</w:t>
      </w:r>
      <w:r w:rsidR="006F012A">
        <w:rPr>
          <w:rFonts w:ascii="Helvetica" w:hAnsi="Helvetica" w:cs="Helvetica"/>
          <w:color w:val="000000"/>
        </w:rPr>
        <w:t xml:space="preserve"> </w:t>
      </w:r>
      <w:r w:rsidR="006C4EF2">
        <w:rPr>
          <w:rFonts w:ascii="Helvetica" w:hAnsi="Helvetica" w:cs="Helvetica"/>
          <w:color w:val="000000"/>
        </w:rPr>
        <w:t xml:space="preserve">However, </w:t>
      </w:r>
      <w:r w:rsidR="00FE5B58">
        <w:rPr>
          <w:rFonts w:ascii="Helvetica" w:hAnsi="Helvetica" w:cs="Helvetica"/>
          <w:color w:val="000000"/>
        </w:rPr>
        <w:t xml:space="preserve">such systems </w:t>
      </w:r>
      <w:r w:rsidR="008E59BF">
        <w:rPr>
          <w:rFonts w:ascii="Helvetica" w:hAnsi="Helvetica" w:cs="Helvetica"/>
          <w:color w:val="000000"/>
        </w:rPr>
        <w:t xml:space="preserve">generally lack flexibility or </w:t>
      </w:r>
      <w:r w:rsidR="00441203">
        <w:rPr>
          <w:rFonts w:ascii="Helvetica" w:hAnsi="Helvetica" w:cs="Helvetica"/>
          <w:color w:val="000000"/>
        </w:rPr>
        <w:t>configurability</w:t>
      </w:r>
      <w:ins w:id="137" w:author="Andrew Isaacson" w:date="2017-05-10T11:02:00Z">
        <w:r w:rsidR="00C3055B">
          <w:rPr>
            <w:rFonts w:ascii="Helvetica" w:hAnsi="Helvetica" w:cs="Helvetica"/>
            <w:color w:val="000000"/>
          </w:rPr>
          <w:t>,</w:t>
        </w:r>
      </w:ins>
      <w:r w:rsidR="00610635">
        <w:rPr>
          <w:rFonts w:ascii="Helvetica" w:hAnsi="Helvetica" w:cs="Helvetica"/>
          <w:color w:val="000000"/>
        </w:rPr>
        <w:t xml:space="preserve"> and</w:t>
      </w:r>
      <w:del w:id="138" w:author="Andrew Isaacson" w:date="2017-05-10T11:02:00Z">
        <w:r w:rsidR="00610635" w:rsidDel="00C3055B">
          <w:rPr>
            <w:rFonts w:ascii="Helvetica" w:hAnsi="Helvetica" w:cs="Helvetica"/>
            <w:color w:val="000000"/>
          </w:rPr>
          <w:delText>,</w:delText>
        </w:r>
      </w:del>
      <w:r w:rsidR="00610635">
        <w:rPr>
          <w:rFonts w:ascii="Helvetica" w:hAnsi="Helvetica" w:cs="Helvetica"/>
          <w:color w:val="000000"/>
        </w:rPr>
        <w:t xml:space="preserve"> </w:t>
      </w:r>
      <w:r w:rsidR="006C4EF2">
        <w:rPr>
          <w:rFonts w:ascii="Helvetica" w:hAnsi="Helvetica" w:cs="Helvetica"/>
          <w:color w:val="000000"/>
        </w:rPr>
        <w:t>w</w:t>
      </w:r>
      <w:r w:rsidR="009949E2">
        <w:rPr>
          <w:rFonts w:ascii="Helvetica" w:hAnsi="Helvetica" w:cs="Helvetica"/>
          <w:color w:val="000000"/>
        </w:rPr>
        <w:t xml:space="preserve">ithout GPU acceleration, </w:t>
      </w:r>
      <w:r w:rsidR="0025027E" w:rsidRPr="00C86E5E">
        <w:rPr>
          <w:rFonts w:ascii="Helvetica" w:hAnsi="Helvetica" w:cs="Helvetica"/>
          <w:color w:val="000000"/>
        </w:rPr>
        <w:t xml:space="preserve">tissue level simulations </w:t>
      </w:r>
      <w:r w:rsidR="000A747C">
        <w:rPr>
          <w:rFonts w:ascii="Helvetica" w:hAnsi="Helvetica" w:cs="Helvetica"/>
          <w:color w:val="000000"/>
        </w:rPr>
        <w:t xml:space="preserve">running on CPU </w:t>
      </w:r>
      <w:r w:rsidR="00AF494B">
        <w:rPr>
          <w:rFonts w:ascii="Helvetica" w:hAnsi="Helvetica" w:cs="Helvetica"/>
          <w:color w:val="000000"/>
        </w:rPr>
        <w:t>are</w:t>
      </w:r>
      <w:r w:rsidR="0025027E" w:rsidRPr="00C86E5E">
        <w:rPr>
          <w:rFonts w:ascii="Helvetica" w:hAnsi="Helvetica" w:cs="Helvetica"/>
          <w:color w:val="000000"/>
        </w:rPr>
        <w:t xml:space="preserve"> far </w:t>
      </w:r>
      <w:ins w:id="139" w:author="Andrew Isaacson" w:date="2017-05-10T11:04:00Z">
        <w:r w:rsidR="008E4DCE">
          <w:rPr>
            <w:rFonts w:ascii="Helvetica" w:hAnsi="Helvetica" w:cs="Helvetica"/>
            <w:color w:val="000000"/>
          </w:rPr>
          <w:t>less</w:t>
        </w:r>
      </w:ins>
      <w:del w:id="140" w:author="Andrew Isaacson" w:date="2017-05-10T11:03:00Z">
        <w:r w:rsidR="0025027E" w:rsidRPr="00C86E5E" w:rsidDel="008E4DCE">
          <w:rPr>
            <w:rFonts w:ascii="Helvetica" w:hAnsi="Helvetica" w:cs="Helvetica"/>
            <w:color w:val="000000"/>
          </w:rPr>
          <w:delText>from being</w:delText>
        </w:r>
      </w:del>
      <w:r w:rsidR="0025027E" w:rsidRPr="00C86E5E">
        <w:rPr>
          <w:rFonts w:ascii="Helvetica" w:hAnsi="Helvetica" w:cs="Helvetica"/>
          <w:color w:val="000000"/>
        </w:rPr>
        <w:t xml:space="preserve"> efficient and extrem</w:t>
      </w:r>
      <w:r w:rsidR="006846C2">
        <w:rPr>
          <w:rFonts w:ascii="Helvetica" w:hAnsi="Helvetica" w:cs="Helvetica"/>
          <w:color w:val="000000"/>
        </w:rPr>
        <w:t>ely time-</w:t>
      </w:r>
      <w:del w:id="141" w:author="Andrew Isaacson" w:date="2017-05-10T11:04:00Z">
        <w:r w:rsidR="006846C2" w:rsidDel="008E4DCE">
          <w:rPr>
            <w:rFonts w:ascii="Helvetica" w:hAnsi="Helvetica" w:cs="Helvetica"/>
            <w:color w:val="000000"/>
          </w:rPr>
          <w:delText xml:space="preserve">consuming </w:delText>
        </w:r>
      </w:del>
      <w:ins w:id="142" w:author="Andrew Isaacson" w:date="2017-05-10T11:04:00Z">
        <w:r w:rsidR="008E4DCE">
          <w:rPr>
            <w:rFonts w:ascii="Helvetica" w:hAnsi="Helvetica" w:cs="Helvetica"/>
            <w:color w:val="000000"/>
          </w:rPr>
          <w:t xml:space="preserve">intensive, </w:t>
        </w:r>
      </w:ins>
      <w:r w:rsidR="006846C2">
        <w:rPr>
          <w:rFonts w:ascii="Helvetica" w:hAnsi="Helvetica" w:cs="Helvetica"/>
          <w:color w:val="000000"/>
        </w:rPr>
        <w:t xml:space="preserve">even on </w:t>
      </w:r>
      <w:r w:rsidR="0025027E" w:rsidRPr="00C86E5E">
        <w:rPr>
          <w:rFonts w:ascii="Helvetica" w:hAnsi="Helvetica" w:cs="Helvetica"/>
          <w:color w:val="000000"/>
        </w:rPr>
        <w:t>computer cluster</w:t>
      </w:r>
      <w:ins w:id="143" w:author="Andrew Isaacson" w:date="2017-05-10T11:04:00Z">
        <w:r w:rsidR="008E4DCE">
          <w:rPr>
            <w:rFonts w:ascii="Helvetica" w:hAnsi="Helvetica" w:cs="Helvetica"/>
            <w:color w:val="000000"/>
          </w:rPr>
          <w:t xml:space="preserve"> systems</w:t>
        </w:r>
      </w:ins>
      <w:del w:id="144" w:author="Andrew Isaacson" w:date="2017-05-10T11:04:00Z">
        <w:r w:rsidR="0025027E" w:rsidRPr="00C86E5E" w:rsidDel="008E4DCE">
          <w:rPr>
            <w:rFonts w:ascii="Helvetica" w:hAnsi="Helvetica" w:cs="Helvetica"/>
            <w:color w:val="000000"/>
          </w:rPr>
          <w:delText>s</w:delText>
        </w:r>
      </w:del>
      <w:r w:rsidR="0025027E" w:rsidRPr="00C86E5E">
        <w:rPr>
          <w:rFonts w:ascii="Helvetica" w:hAnsi="Helvetica" w:cs="Helvetica"/>
          <w:color w:val="000000"/>
        </w:rPr>
        <w:t xml:space="preserve">. </w:t>
      </w:r>
    </w:p>
    <w:p w14:paraId="61D6B838" w14:textId="13C56A7D" w:rsidR="00BD604D" w:rsidRDefault="0061479F" w:rsidP="00217763">
      <w:pPr>
        <w:widowControl w:val="0"/>
        <w:autoSpaceDE w:val="0"/>
        <w:autoSpaceDN w:val="0"/>
        <w:adjustRightInd w:val="0"/>
        <w:ind w:firstLine="720"/>
        <w:jc w:val="both"/>
        <w:rPr>
          <w:rFonts w:ascii="Helvetica" w:hAnsi="Helvetica" w:cs="Helvetica"/>
          <w:color w:val="000000"/>
        </w:rPr>
      </w:pPr>
      <w:r>
        <w:rPr>
          <w:rFonts w:ascii="Helvetica" w:hAnsi="Helvetica" w:cs="Helvetica"/>
          <w:color w:val="000000"/>
        </w:rPr>
        <w:t xml:space="preserve">Here, </w:t>
      </w:r>
      <w:r w:rsidR="00592B42">
        <w:rPr>
          <w:rFonts w:ascii="Helvetica" w:hAnsi="Helvetica" w:cs="Helvetica"/>
          <w:color w:val="000000"/>
        </w:rPr>
        <w:t>I built</w:t>
      </w:r>
      <w:r w:rsidR="00E14BA8">
        <w:rPr>
          <w:rFonts w:ascii="Helvetica" w:hAnsi="Helvetica" w:cs="Helvetica"/>
          <w:color w:val="000000"/>
        </w:rPr>
        <w:t xml:space="preserve"> a </w:t>
      </w:r>
      <w:r w:rsidR="0066433F">
        <w:rPr>
          <w:rFonts w:ascii="Helvetica" w:hAnsi="Helvetica" w:cs="Helvetica"/>
          <w:color w:val="000000"/>
        </w:rPr>
        <w:t xml:space="preserve">system that </w:t>
      </w:r>
      <w:r w:rsidR="00953791">
        <w:rPr>
          <w:rFonts w:ascii="Helvetica" w:hAnsi="Helvetica" w:cs="Helvetica"/>
          <w:color w:val="000000"/>
        </w:rPr>
        <w:t>[</w:t>
      </w:r>
      <w:r w:rsidR="00223C93">
        <w:rPr>
          <w:rFonts w:ascii="Helvetica" w:hAnsi="Helvetica" w:cs="Helvetica"/>
          <w:color w:val="000000"/>
        </w:rPr>
        <w:t>includes</w:t>
      </w:r>
      <w:r w:rsidR="006F0C5E">
        <w:rPr>
          <w:rFonts w:ascii="Helvetica" w:hAnsi="Helvetica" w:cs="Helvetica"/>
          <w:color w:val="000000"/>
        </w:rPr>
        <w:t xml:space="preserve"> </w:t>
      </w:r>
      <w:r w:rsidR="0007791F">
        <w:rPr>
          <w:rFonts w:ascii="Helvetica" w:hAnsi="Helvetica" w:cs="Helvetica"/>
          <w:color w:val="000000"/>
        </w:rPr>
        <w:t>DDE’</w:t>
      </w:r>
      <w:r w:rsidR="00EE56F7">
        <w:rPr>
          <w:rFonts w:ascii="Helvetica" w:hAnsi="Helvetica" w:cs="Helvetica"/>
          <w:color w:val="000000"/>
        </w:rPr>
        <w:t>s</w:t>
      </w:r>
      <w:r w:rsidR="000A4C53">
        <w:rPr>
          <w:rFonts w:ascii="Helvetica" w:hAnsi="Helvetica" w:cs="Helvetica"/>
          <w:color w:val="000000"/>
        </w:rPr>
        <w:t xml:space="preserve">, </w:t>
      </w:r>
      <w:r w:rsidR="007A75B3">
        <w:rPr>
          <w:rFonts w:ascii="Helvetica" w:hAnsi="Helvetica" w:cs="Helvetica"/>
          <w:color w:val="000000"/>
        </w:rPr>
        <w:t>adapts</w:t>
      </w:r>
      <w:r w:rsidR="003A7C4F">
        <w:rPr>
          <w:rFonts w:ascii="Helvetica" w:hAnsi="Helvetica" w:cs="Helvetica"/>
          <w:color w:val="000000"/>
        </w:rPr>
        <w:t xml:space="preserve"> to </w:t>
      </w:r>
      <w:r w:rsidR="00B70098">
        <w:rPr>
          <w:rFonts w:ascii="Helvetica" w:hAnsi="Helvetica" w:cs="Helvetica"/>
          <w:color w:val="000000"/>
        </w:rPr>
        <w:t xml:space="preserve">various </w:t>
      </w:r>
      <w:r w:rsidR="009333E1">
        <w:rPr>
          <w:rFonts w:ascii="Helvetica" w:hAnsi="Helvetica" w:cs="Helvetica"/>
          <w:color w:val="000000"/>
        </w:rPr>
        <w:t>biological models</w:t>
      </w:r>
      <w:r w:rsidR="00672AB2">
        <w:rPr>
          <w:rFonts w:ascii="Helvetica" w:hAnsi="Helvetica" w:cs="Helvetica"/>
          <w:color w:val="000000"/>
        </w:rPr>
        <w:t xml:space="preserve">, </w:t>
      </w:r>
      <w:r w:rsidR="007F1CFA">
        <w:rPr>
          <w:rFonts w:ascii="Helvetica" w:hAnsi="Helvetica" w:cs="Helvetica"/>
          <w:color w:val="000000"/>
        </w:rPr>
        <w:t>supports</w:t>
      </w:r>
      <w:r w:rsidR="007F1CFA" w:rsidRPr="007F1CFA">
        <w:rPr>
          <w:rFonts w:ascii="Helvetica" w:hAnsi="Helvetica" w:cs="Helvetica"/>
          <w:color w:val="000000"/>
        </w:rPr>
        <w:t xml:space="preserve"> </w:t>
      </w:r>
      <w:r w:rsidR="007F1CFA">
        <w:rPr>
          <w:rFonts w:ascii="Helvetica" w:hAnsi="Helvetica" w:cs="Helvetica"/>
          <w:color w:val="000000"/>
        </w:rPr>
        <w:t>efficient</w:t>
      </w:r>
      <w:r w:rsidR="001452C4">
        <w:rPr>
          <w:rFonts w:ascii="Helvetica" w:hAnsi="Helvetica" w:cs="Helvetica"/>
          <w:color w:val="000000"/>
        </w:rPr>
        <w:t xml:space="preserve"> large-scale simulations </w:t>
      </w:r>
      <w:r w:rsidR="008B24BA">
        <w:rPr>
          <w:rFonts w:ascii="Helvetica" w:hAnsi="Helvetica" w:cs="Helvetica"/>
          <w:color w:val="000000"/>
        </w:rPr>
        <w:t>through GPU acceleration</w:t>
      </w:r>
      <w:r w:rsidR="00953791">
        <w:rPr>
          <w:rFonts w:ascii="Helvetica" w:hAnsi="Helvetica" w:cs="Helvetica"/>
          <w:color w:val="000000"/>
        </w:rPr>
        <w:t>]</w:t>
      </w:r>
      <w:r w:rsidR="009943F4">
        <w:rPr>
          <w:rFonts w:ascii="Helvetica" w:hAnsi="Helvetica" w:cs="Helvetica"/>
          <w:color w:val="000000"/>
        </w:rPr>
        <w:t xml:space="preserve"> </w:t>
      </w:r>
      <w:r w:rsidR="00527E1C">
        <w:rPr>
          <w:rFonts w:ascii="Helvetica" w:hAnsi="Helvetica" w:cs="Helvetica"/>
          <w:color w:val="000000"/>
        </w:rPr>
        <w:t xml:space="preserve">is </w:t>
      </w:r>
      <w:r w:rsidR="003A7203">
        <w:rPr>
          <w:rFonts w:ascii="Helvetica" w:hAnsi="Helvetica" w:cs="Helvetica"/>
          <w:color w:val="000000"/>
        </w:rPr>
        <w:t xml:space="preserve">compatible with DDE’s, </w:t>
      </w:r>
      <w:r w:rsidR="004426E4">
        <w:rPr>
          <w:rFonts w:ascii="Helvetica" w:hAnsi="Helvetica" w:cs="Helvetica"/>
          <w:color w:val="000000"/>
        </w:rPr>
        <w:t>flexible, easily configurable</w:t>
      </w:r>
      <w:ins w:id="145" w:author="Andrew Isaacson" w:date="2017-05-10T11:05:00Z">
        <w:r w:rsidR="00CC3C1C">
          <w:rPr>
            <w:rFonts w:ascii="Helvetica" w:hAnsi="Helvetica" w:cs="Helvetica"/>
            <w:color w:val="000000"/>
          </w:rPr>
          <w:t>,</w:t>
        </w:r>
      </w:ins>
      <w:r w:rsidR="005A5013">
        <w:rPr>
          <w:rFonts w:ascii="Helvetica" w:hAnsi="Helvetica" w:cs="Helvetica"/>
          <w:color w:val="000000"/>
        </w:rPr>
        <w:t xml:space="preserve"> and</w:t>
      </w:r>
      <w:del w:id="146" w:author="Andrew Isaacson" w:date="2017-05-10T11:05:00Z">
        <w:r w:rsidR="007950B6" w:rsidDel="00CC3C1C">
          <w:rPr>
            <w:rFonts w:ascii="Helvetica" w:hAnsi="Helvetica" w:cs="Helvetica"/>
            <w:color w:val="000000"/>
          </w:rPr>
          <w:delText>,</w:delText>
        </w:r>
      </w:del>
      <w:ins w:id="147" w:author="Andrew Isaacson" w:date="2017-05-10T11:06:00Z">
        <w:r w:rsidR="00874C63">
          <w:rPr>
            <w:rFonts w:ascii="Helvetica" w:hAnsi="Helvetica" w:cs="Helvetica"/>
            <w:color w:val="000000"/>
          </w:rPr>
          <w:t xml:space="preserve"> </w:t>
        </w:r>
      </w:ins>
      <w:del w:id="148" w:author="Andrew Isaacson" w:date="2017-05-10T11:06:00Z">
        <w:r w:rsidR="007950B6" w:rsidDel="00874C63">
          <w:rPr>
            <w:rFonts w:ascii="Helvetica" w:hAnsi="Helvetica" w:cs="Helvetica"/>
            <w:color w:val="000000"/>
          </w:rPr>
          <w:delText xml:space="preserve"> last but not least,</w:delText>
        </w:r>
        <w:r w:rsidR="00762E18" w:rsidDel="00874C63">
          <w:rPr>
            <w:rFonts w:ascii="Helvetica" w:hAnsi="Helvetica" w:cs="Helvetica"/>
            <w:color w:val="000000"/>
          </w:rPr>
          <w:delText xml:space="preserve"> </w:delText>
        </w:r>
        <w:r w:rsidR="00953791" w:rsidDel="00874C63">
          <w:rPr>
            <w:rFonts w:ascii="Helvetica" w:hAnsi="Helvetica" w:cs="Helvetica"/>
            <w:color w:val="000000"/>
          </w:rPr>
          <w:delText>[</w:delText>
        </w:r>
        <w:r w:rsidR="00762E18" w:rsidDel="00874C63">
          <w:rPr>
            <w:rFonts w:ascii="Helvetica" w:hAnsi="Helvetica" w:cs="Helvetica"/>
            <w:color w:val="000000"/>
          </w:rPr>
          <w:delText>is</w:delText>
        </w:r>
        <w:r w:rsidR="00953791" w:rsidDel="00874C63">
          <w:rPr>
            <w:rFonts w:ascii="Helvetica" w:hAnsi="Helvetica" w:cs="Helvetica"/>
            <w:color w:val="000000"/>
          </w:rPr>
          <w:delText xml:space="preserve">] </w:delText>
        </w:r>
      </w:del>
      <w:r w:rsidR="001E6987">
        <w:rPr>
          <w:rFonts w:ascii="Helvetica" w:hAnsi="Helvetica" w:cs="Helvetica"/>
          <w:color w:val="000000"/>
        </w:rPr>
        <w:t>accessible</w:t>
      </w:r>
      <w:r w:rsidR="001C65A6">
        <w:rPr>
          <w:rFonts w:ascii="Helvetica" w:hAnsi="Helvetica" w:cs="Helvetica"/>
          <w:color w:val="000000"/>
        </w:rPr>
        <w:t xml:space="preserve"> </w:t>
      </w:r>
      <w:ins w:id="149" w:author="Andrew Isaacson" w:date="2017-05-10T11:06:00Z">
        <w:r w:rsidR="00874C63">
          <w:rPr>
            <w:rFonts w:ascii="Helvetica" w:hAnsi="Helvetica" w:cs="Helvetica"/>
            <w:color w:val="000000"/>
          </w:rPr>
          <w:t>to</w:t>
        </w:r>
      </w:ins>
      <w:del w:id="150" w:author="Andrew Isaacson" w:date="2017-05-10T11:06:00Z">
        <w:r w:rsidR="001C65A6" w:rsidDel="00874C63">
          <w:rPr>
            <w:rFonts w:ascii="Helvetica" w:hAnsi="Helvetica" w:cs="Helvetica"/>
            <w:color w:val="000000"/>
          </w:rPr>
          <w:delText>for</w:delText>
        </w:r>
      </w:del>
      <w:r w:rsidR="001C65A6">
        <w:rPr>
          <w:rFonts w:ascii="Helvetica" w:hAnsi="Helvetica" w:cs="Helvetica"/>
          <w:color w:val="000000"/>
        </w:rPr>
        <w:t xml:space="preserve"> researchers without </w:t>
      </w:r>
      <w:r w:rsidR="00352E77">
        <w:rPr>
          <w:rFonts w:ascii="Helvetica" w:hAnsi="Helvetica" w:cs="Helvetica"/>
          <w:color w:val="000000"/>
        </w:rPr>
        <w:t>substantial programming skills.</w:t>
      </w:r>
      <w:r w:rsidR="008A7841">
        <w:rPr>
          <w:rFonts w:ascii="Helvetica" w:hAnsi="Helvetica" w:cs="Helvetica"/>
          <w:color w:val="000000"/>
        </w:rPr>
        <w:t xml:space="preserve"> </w:t>
      </w:r>
      <w:r w:rsidR="00BD604D" w:rsidRPr="00C86E5E">
        <w:rPr>
          <w:rFonts w:ascii="Helvetica" w:hAnsi="Helvetica" w:cs="Helvetica"/>
          <w:color w:val="000000"/>
        </w:rPr>
        <w:t xml:space="preserve">This new </w:t>
      </w:r>
      <w:r w:rsidR="004A0E9F">
        <w:rPr>
          <w:rFonts w:ascii="Helvetica" w:hAnsi="Helvetica" w:cs="Helvetica"/>
          <w:color w:val="000000"/>
        </w:rPr>
        <w:t>system</w:t>
      </w:r>
      <w:r w:rsidR="00BD604D" w:rsidRPr="00C86E5E">
        <w:rPr>
          <w:rFonts w:ascii="Helvetica" w:hAnsi="Helvetica" w:cs="Helvetica"/>
          <w:color w:val="000000"/>
        </w:rPr>
        <w:t xml:space="preserve"> will provide researchers with considerable advantages in three </w:t>
      </w:r>
      <w:del w:id="151" w:author="Andrew Isaacson" w:date="2017-05-10T11:07:00Z">
        <w:r w:rsidR="00BD604D" w:rsidRPr="00C86E5E" w:rsidDel="00874C63">
          <w:rPr>
            <w:rFonts w:ascii="Helvetica" w:hAnsi="Helvetica" w:cs="Helvetica"/>
            <w:color w:val="000000"/>
          </w:rPr>
          <w:delText>aspects</w:delText>
        </w:r>
      </w:del>
      <w:ins w:id="152" w:author="Andrew Isaacson" w:date="2017-05-10T11:07:00Z">
        <w:r w:rsidR="00874C63">
          <w:rPr>
            <w:rFonts w:ascii="Helvetica" w:hAnsi="Helvetica" w:cs="Helvetica"/>
            <w:color w:val="000000"/>
          </w:rPr>
          <w:t>key areas</w:t>
        </w:r>
      </w:ins>
      <w:r w:rsidR="00BD604D" w:rsidRPr="00C86E5E">
        <w:rPr>
          <w:rFonts w:ascii="Helvetica" w:hAnsi="Helvetica" w:cs="Helvetica"/>
          <w:color w:val="000000"/>
        </w:rPr>
        <w:t xml:space="preserve">. First, the cost of creating a </w:t>
      </w:r>
      <w:r w:rsidR="005F0DE4">
        <w:rPr>
          <w:rFonts w:ascii="Helvetica" w:hAnsi="Helvetica" w:cs="Helvetica"/>
          <w:color w:val="000000"/>
        </w:rPr>
        <w:t xml:space="preserve">running system for a </w:t>
      </w:r>
      <w:r w:rsidR="006E151B">
        <w:rPr>
          <w:rFonts w:ascii="Helvetica" w:hAnsi="Helvetica" w:cs="Helvetica"/>
          <w:color w:val="000000"/>
        </w:rPr>
        <w:t>comprehensive large-scale</w:t>
      </w:r>
      <w:r w:rsidR="005F0DE4">
        <w:rPr>
          <w:rFonts w:ascii="Helvetica" w:hAnsi="Helvetica" w:cs="Helvetica"/>
          <w:color w:val="000000"/>
        </w:rPr>
        <w:t xml:space="preserve"> </w:t>
      </w:r>
      <w:r w:rsidR="00BD604D" w:rsidRPr="00C86E5E">
        <w:rPr>
          <w:rFonts w:ascii="Helvetica" w:hAnsi="Helvetica" w:cs="Helvetica"/>
          <w:color w:val="000000"/>
        </w:rPr>
        <w:t>mo</w:t>
      </w:r>
      <w:r w:rsidR="00F03815">
        <w:rPr>
          <w:rFonts w:ascii="Helvetica" w:hAnsi="Helvetica" w:cs="Helvetica"/>
          <w:color w:val="000000"/>
        </w:rPr>
        <w:t>del will be significantly lower</w:t>
      </w:r>
      <w:ins w:id="153" w:author="Andrew Isaacson" w:date="2017-05-10T11:08:00Z">
        <w:r w:rsidR="00AD42D2">
          <w:rPr>
            <w:rFonts w:ascii="Helvetica" w:hAnsi="Helvetica" w:cs="Helvetica"/>
            <w:color w:val="000000"/>
          </w:rPr>
          <w:t>,</w:t>
        </w:r>
      </w:ins>
      <w:r w:rsidR="00BD604D" w:rsidRPr="00C86E5E">
        <w:rPr>
          <w:rFonts w:ascii="Helvetica" w:hAnsi="Helvetica" w:cs="Helvetica"/>
          <w:color w:val="000000"/>
        </w:rPr>
        <w:t xml:space="preserve"> </w:t>
      </w:r>
      <w:r w:rsidR="00F03815">
        <w:rPr>
          <w:rFonts w:ascii="Helvetica" w:hAnsi="Helvetica" w:cs="Helvetica"/>
          <w:color w:val="000000"/>
        </w:rPr>
        <w:t>and w</w:t>
      </w:r>
      <w:r w:rsidR="00FD1CA6">
        <w:rPr>
          <w:rFonts w:ascii="Helvetica" w:hAnsi="Helvetica" w:cs="Helvetica"/>
          <w:color w:val="000000"/>
        </w:rPr>
        <w:t>hen</w:t>
      </w:r>
      <w:r w:rsidR="00BD604D" w:rsidRPr="00C86E5E">
        <w:rPr>
          <w:rFonts w:ascii="Helvetica" w:hAnsi="Helvetica" w:cs="Helvetica"/>
          <w:color w:val="000000"/>
        </w:rPr>
        <w:t xml:space="preserve"> researchers </w:t>
      </w:r>
      <w:r w:rsidR="002E24B4">
        <w:rPr>
          <w:rFonts w:ascii="Helvetica" w:hAnsi="Helvetica" w:cs="Helvetica"/>
          <w:color w:val="000000"/>
        </w:rPr>
        <w:t>are</w:t>
      </w:r>
      <w:r w:rsidR="00BD604D" w:rsidRPr="00C86E5E">
        <w:rPr>
          <w:rFonts w:ascii="Helvetica" w:hAnsi="Helvetica" w:cs="Helvetica"/>
          <w:color w:val="000000"/>
        </w:rPr>
        <w:t xml:space="preserve"> able to </w:t>
      </w:r>
      <w:r w:rsidR="0091263A">
        <w:rPr>
          <w:rFonts w:ascii="Helvetica" w:hAnsi="Helvetica" w:cs="Helvetica"/>
          <w:color w:val="000000"/>
        </w:rPr>
        <w:t>configure</w:t>
      </w:r>
      <w:r w:rsidR="00863D21">
        <w:rPr>
          <w:rFonts w:ascii="Helvetica" w:hAnsi="Helvetica" w:cs="Helvetica"/>
          <w:color w:val="000000"/>
        </w:rPr>
        <w:t xml:space="preserve"> and </w:t>
      </w:r>
      <w:r w:rsidR="0018247D">
        <w:rPr>
          <w:rFonts w:ascii="Helvetica" w:hAnsi="Helvetica" w:cs="Helvetica"/>
          <w:color w:val="000000"/>
        </w:rPr>
        <w:t>simulate</w:t>
      </w:r>
      <w:r w:rsidR="00BD604D" w:rsidRPr="00C86E5E">
        <w:rPr>
          <w:rFonts w:ascii="Helvetica" w:hAnsi="Helvetica" w:cs="Helvetica"/>
          <w:color w:val="000000"/>
        </w:rPr>
        <w:t xml:space="preserve"> their own mod</w:t>
      </w:r>
      <w:r w:rsidR="00117EA7">
        <w:rPr>
          <w:rFonts w:ascii="Helvetica" w:hAnsi="Helvetica" w:cs="Helvetica"/>
          <w:color w:val="000000"/>
        </w:rPr>
        <w:t xml:space="preserve">el, </w:t>
      </w:r>
      <w:r w:rsidR="00BD604D" w:rsidRPr="00C86E5E">
        <w:rPr>
          <w:rFonts w:ascii="Helvetica" w:hAnsi="Helvetica" w:cs="Helvetica"/>
          <w:color w:val="000000"/>
        </w:rPr>
        <w:t xml:space="preserve">more time can now be devoted to </w:t>
      </w:r>
      <w:ins w:id="154" w:author="Andrew Isaacson" w:date="2017-05-10T11:09:00Z">
        <w:r w:rsidR="00AD42D2">
          <w:rPr>
            <w:rFonts w:ascii="Helvetica" w:hAnsi="Helvetica" w:cs="Helvetica"/>
            <w:color w:val="000000"/>
          </w:rPr>
          <w:t>alternative research tasks</w:t>
        </w:r>
      </w:ins>
      <w:del w:id="155" w:author="Andrew Isaacson" w:date="2017-05-10T11:09:00Z">
        <w:r w:rsidR="00BD604D" w:rsidRPr="00C86E5E" w:rsidDel="00AD42D2">
          <w:rPr>
            <w:rFonts w:ascii="Helvetica" w:hAnsi="Helvetica" w:cs="Helvetica"/>
            <w:color w:val="000000"/>
          </w:rPr>
          <w:delText>other parts of the research instead of coding</w:delText>
        </w:r>
      </w:del>
      <w:r w:rsidR="00BD604D" w:rsidRPr="00C86E5E">
        <w:rPr>
          <w:rFonts w:ascii="Helvetica" w:hAnsi="Helvetica" w:cs="Helvetica"/>
          <w:color w:val="000000"/>
        </w:rPr>
        <w:t xml:space="preserve">. Second, </w:t>
      </w:r>
      <w:r w:rsidR="007F46AD">
        <w:rPr>
          <w:rFonts w:ascii="Helvetica" w:hAnsi="Helvetica" w:cs="Helvetica"/>
          <w:color w:val="000000"/>
        </w:rPr>
        <w:t xml:space="preserve">runtime of the new system </w:t>
      </w:r>
      <w:r w:rsidR="001A0756">
        <w:rPr>
          <w:rFonts w:ascii="Helvetica" w:hAnsi="Helvetica" w:cs="Helvetica"/>
          <w:color w:val="000000"/>
        </w:rPr>
        <w:t xml:space="preserve">shows </w:t>
      </w:r>
      <w:r w:rsidR="006843BF">
        <w:rPr>
          <w:rFonts w:ascii="Helvetica" w:hAnsi="Helvetica" w:cs="Helvetica"/>
          <w:color w:val="000000"/>
        </w:rPr>
        <w:t>significant improvement</w:t>
      </w:r>
      <w:r w:rsidR="00B27D8B">
        <w:rPr>
          <w:rFonts w:ascii="Helvetica" w:hAnsi="Helvetica" w:cs="Helvetica"/>
          <w:color w:val="000000"/>
        </w:rPr>
        <w:t xml:space="preserve">; it is </w:t>
      </w:r>
      <w:r w:rsidR="008E7465">
        <w:rPr>
          <w:rFonts w:ascii="Helvetica" w:hAnsi="Helvetica" w:cs="Helvetica"/>
          <w:color w:val="000000"/>
        </w:rPr>
        <w:t xml:space="preserve">five to ten </w:t>
      </w:r>
      <w:del w:id="156" w:author="Andrew Isaacson" w:date="2017-05-10T11:10:00Z">
        <w:r w:rsidR="000A0811" w:rsidDel="00AD42D2">
          <w:rPr>
            <w:rFonts w:ascii="Helvetica" w:hAnsi="Helvetica" w:cs="Helvetica"/>
            <w:color w:val="000000"/>
          </w:rPr>
          <w:delText>folds</w:delText>
        </w:r>
        <w:r w:rsidR="008E7465" w:rsidDel="00AD42D2">
          <w:rPr>
            <w:rFonts w:ascii="Helvetica" w:hAnsi="Helvetica" w:cs="Helvetica"/>
            <w:color w:val="000000"/>
          </w:rPr>
          <w:delText xml:space="preserve"> </w:delText>
        </w:r>
      </w:del>
      <w:ins w:id="157" w:author="Andrew Isaacson" w:date="2017-05-10T11:10:00Z">
        <w:r w:rsidR="00AD42D2">
          <w:rPr>
            <w:rFonts w:ascii="Helvetica" w:hAnsi="Helvetica" w:cs="Helvetica"/>
            <w:color w:val="000000"/>
          </w:rPr>
          <w:t xml:space="preserve">times </w:t>
        </w:r>
      </w:ins>
      <w:r w:rsidR="008E7465">
        <w:rPr>
          <w:rFonts w:ascii="Helvetica" w:hAnsi="Helvetica" w:cs="Helvetica"/>
          <w:color w:val="000000"/>
        </w:rPr>
        <w:t xml:space="preserve">faster than </w:t>
      </w:r>
      <w:r w:rsidR="00950410">
        <w:rPr>
          <w:rFonts w:ascii="Helvetica" w:hAnsi="Helvetica" w:cs="Helvetica"/>
          <w:color w:val="000000"/>
        </w:rPr>
        <w:t>CPU only systems</w:t>
      </w:r>
      <w:r w:rsidR="00BD604D" w:rsidRPr="00C86E5E">
        <w:rPr>
          <w:rFonts w:ascii="Helvetica" w:hAnsi="Helvetica" w:cs="Helvetica"/>
          <w:color w:val="000000"/>
        </w:rPr>
        <w:t>.</w:t>
      </w:r>
      <w:r w:rsidR="00EC2E61">
        <w:rPr>
          <w:rFonts w:ascii="Helvetica" w:hAnsi="Helvetica" w:cs="Helvetica"/>
          <w:color w:val="000000"/>
        </w:rPr>
        <w:t xml:space="preserve"> This is </w:t>
      </w:r>
      <w:r w:rsidR="00E47AF6">
        <w:rPr>
          <w:rFonts w:ascii="Helvetica" w:hAnsi="Helvetica" w:cs="Helvetica"/>
          <w:color w:val="000000"/>
        </w:rPr>
        <w:t>important to researchers</w:t>
      </w:r>
      <w:r w:rsidR="004C123C">
        <w:rPr>
          <w:rFonts w:ascii="Helvetica" w:hAnsi="Helvetica" w:cs="Helvetica"/>
          <w:color w:val="000000"/>
        </w:rPr>
        <w:t xml:space="preserve"> since parameter estimation usually takes </w:t>
      </w:r>
      <w:r w:rsidR="001F79E7">
        <w:rPr>
          <w:rFonts w:ascii="Helvetica" w:hAnsi="Helvetica" w:cs="Helvetica"/>
          <w:color w:val="000000"/>
        </w:rPr>
        <w:t xml:space="preserve">days to complete </w:t>
      </w:r>
      <w:r w:rsidR="00266D1A">
        <w:rPr>
          <w:rFonts w:ascii="Helvetica" w:hAnsi="Helvetica" w:cs="Helvetica"/>
          <w:color w:val="000000"/>
        </w:rPr>
        <w:t>on computer clusters</w:t>
      </w:r>
      <w:ins w:id="158" w:author="Andrew Isaacson" w:date="2017-05-10T11:10:00Z">
        <w:r w:rsidR="00E9005F">
          <w:rPr>
            <w:rFonts w:ascii="Helvetica" w:hAnsi="Helvetica" w:cs="Helvetica"/>
            <w:color w:val="000000"/>
          </w:rPr>
          <w:t>,</w:t>
        </w:r>
      </w:ins>
      <w:r w:rsidR="00BD604D" w:rsidRPr="00C86E5E">
        <w:rPr>
          <w:rFonts w:ascii="Helvetica" w:hAnsi="Helvetica" w:cs="Helvetica"/>
          <w:color w:val="000000"/>
        </w:rPr>
        <w:t xml:space="preserve"> </w:t>
      </w:r>
      <w:r w:rsidR="00266D1A">
        <w:rPr>
          <w:rFonts w:ascii="Helvetica" w:hAnsi="Helvetica" w:cs="Helvetica"/>
          <w:color w:val="000000"/>
        </w:rPr>
        <w:t>and much longer on usual workstations.</w:t>
      </w:r>
      <w:ins w:id="159" w:author="Andrew Isaacson" w:date="2017-05-10T11:10:00Z">
        <w:r w:rsidR="00E9005F">
          <w:rPr>
            <w:rFonts w:ascii="Helvetica" w:hAnsi="Helvetica" w:cs="Helvetica"/>
            <w:color w:val="000000"/>
          </w:rPr>
          <w:t xml:space="preserve"> Third</w:t>
        </w:r>
      </w:ins>
      <w:del w:id="160" w:author="Andrew Isaacson" w:date="2017-05-10T11:10:00Z">
        <w:r w:rsidR="00266D1A" w:rsidDel="00E9005F">
          <w:rPr>
            <w:rFonts w:ascii="Helvetica" w:hAnsi="Helvetica" w:cs="Helvetica"/>
            <w:color w:val="000000"/>
          </w:rPr>
          <w:delText xml:space="preserve"> </w:delText>
        </w:r>
        <w:r w:rsidR="00BD604D" w:rsidRPr="00C86E5E" w:rsidDel="00E9005F">
          <w:rPr>
            <w:rFonts w:ascii="Helvetica" w:hAnsi="Helvetica" w:cs="Helvetica"/>
            <w:color w:val="000000"/>
          </w:rPr>
          <w:delText>Last of all</w:delText>
        </w:r>
      </w:del>
      <w:r w:rsidR="00BD604D" w:rsidRPr="00C86E5E">
        <w:rPr>
          <w:rFonts w:ascii="Helvetica" w:hAnsi="Helvetica" w:cs="Helvetica"/>
          <w:color w:val="000000"/>
        </w:rPr>
        <w:t xml:space="preserve">, requirements </w:t>
      </w:r>
      <w:r w:rsidR="00611C8C">
        <w:rPr>
          <w:rFonts w:ascii="Helvetica" w:hAnsi="Helvetica" w:cs="Helvetica"/>
          <w:color w:val="000000"/>
        </w:rPr>
        <w:t>on</w:t>
      </w:r>
      <w:r w:rsidR="00BD604D" w:rsidRPr="00C86E5E">
        <w:rPr>
          <w:rFonts w:ascii="Helvetica" w:hAnsi="Helvetica" w:cs="Helvetica"/>
          <w:color w:val="000000"/>
        </w:rPr>
        <w:t xml:space="preserve"> hardware for </w:t>
      </w:r>
      <w:r w:rsidR="00C7063C">
        <w:rPr>
          <w:rFonts w:ascii="Helvetica" w:hAnsi="Helvetica" w:cs="Helvetica"/>
          <w:color w:val="000000"/>
        </w:rPr>
        <w:t>efficient usage of the</w:t>
      </w:r>
      <w:r w:rsidR="00BD604D" w:rsidRPr="00C86E5E">
        <w:rPr>
          <w:rFonts w:ascii="Helvetica" w:hAnsi="Helvetica" w:cs="Helvetica"/>
          <w:color w:val="000000"/>
        </w:rPr>
        <w:t xml:space="preserve"> systems will be greatly reduced. While previous </w:t>
      </w:r>
      <w:r w:rsidR="005B3686">
        <w:rPr>
          <w:rFonts w:ascii="Helvetica" w:hAnsi="Helvetica" w:cs="Helvetica"/>
          <w:color w:val="000000"/>
        </w:rPr>
        <w:t>system</w:t>
      </w:r>
      <w:r w:rsidR="00D31B83">
        <w:rPr>
          <w:rFonts w:ascii="Helvetica" w:hAnsi="Helvetica" w:cs="Helvetica"/>
          <w:color w:val="000000"/>
        </w:rPr>
        <w:t>s</w:t>
      </w:r>
      <w:r w:rsidR="00BD604D" w:rsidRPr="00C86E5E">
        <w:rPr>
          <w:rFonts w:ascii="Helvetica" w:hAnsi="Helvetica" w:cs="Helvetica"/>
          <w:color w:val="000000"/>
        </w:rPr>
        <w:t xml:space="preserve"> usually</w:t>
      </w:r>
      <w:r w:rsidR="004976BA">
        <w:rPr>
          <w:rFonts w:ascii="Helvetica" w:hAnsi="Helvetica" w:cs="Helvetica"/>
          <w:color w:val="000000"/>
        </w:rPr>
        <w:t xml:space="preserve"> require clusters for parameter </w:t>
      </w:r>
      <w:r w:rsidR="00346671">
        <w:rPr>
          <w:rFonts w:ascii="Helvetica" w:hAnsi="Helvetica" w:cs="Helvetica"/>
          <w:color w:val="000000"/>
        </w:rPr>
        <w:t>estimations</w:t>
      </w:r>
      <w:r w:rsidR="00BD604D" w:rsidRPr="00C86E5E">
        <w:rPr>
          <w:rFonts w:ascii="Helvetica" w:hAnsi="Helvetica" w:cs="Helvetica"/>
          <w:color w:val="000000"/>
        </w:rPr>
        <w:t xml:space="preserve">, </w:t>
      </w:r>
      <w:r w:rsidR="00FC1384">
        <w:rPr>
          <w:rFonts w:ascii="Helvetica" w:hAnsi="Helvetica" w:cs="Helvetica"/>
          <w:color w:val="000000"/>
        </w:rPr>
        <w:t>the new developed system</w:t>
      </w:r>
      <w:r w:rsidR="00BD604D" w:rsidRPr="00C86E5E">
        <w:rPr>
          <w:rFonts w:ascii="Helvetica" w:hAnsi="Helvetica" w:cs="Helvetica"/>
          <w:color w:val="000000"/>
        </w:rPr>
        <w:t xml:space="preserve"> will </w:t>
      </w:r>
      <w:ins w:id="161" w:author="Andrew Isaacson" w:date="2017-05-10T11:11:00Z">
        <w:r w:rsidR="00637C88">
          <w:rPr>
            <w:rFonts w:ascii="Helvetica" w:hAnsi="Helvetica" w:cs="Helvetica"/>
            <w:color w:val="000000"/>
          </w:rPr>
          <w:t>be compatible with</w:t>
        </w:r>
      </w:ins>
      <w:del w:id="162" w:author="Andrew Isaacson" w:date="2017-05-10T11:11:00Z">
        <w:r w:rsidR="00BD604D" w:rsidRPr="00C86E5E" w:rsidDel="00637C88">
          <w:rPr>
            <w:rFonts w:ascii="Helvetica" w:hAnsi="Helvetica" w:cs="Helvetica"/>
            <w:color w:val="000000"/>
          </w:rPr>
          <w:delText>run on</w:delText>
        </w:r>
      </w:del>
      <w:r w:rsidR="00BD604D" w:rsidRPr="00C86E5E">
        <w:rPr>
          <w:rFonts w:ascii="Helvetica" w:hAnsi="Helvetica" w:cs="Helvetica"/>
          <w:color w:val="000000"/>
        </w:rPr>
        <w:t xml:space="preserve"> most workstations </w:t>
      </w:r>
      <w:ins w:id="163" w:author="Andrew Isaacson" w:date="2017-05-10T11:11:00Z">
        <w:r w:rsidR="00637C88">
          <w:rPr>
            <w:rFonts w:ascii="Helvetica" w:hAnsi="Helvetica" w:cs="Helvetica"/>
            <w:color w:val="000000"/>
          </w:rPr>
          <w:t>that contain a</w:t>
        </w:r>
      </w:ins>
      <w:del w:id="164" w:author="Andrew Isaacson" w:date="2017-05-10T11:11:00Z">
        <w:r w:rsidR="00BD604D" w:rsidRPr="00C86E5E" w:rsidDel="00637C88">
          <w:rPr>
            <w:rFonts w:ascii="Helvetica" w:hAnsi="Helvetica" w:cs="Helvetica"/>
            <w:color w:val="000000"/>
          </w:rPr>
          <w:delText>with a</w:delText>
        </w:r>
      </w:del>
      <w:r w:rsidR="00BD604D" w:rsidRPr="00C86E5E">
        <w:rPr>
          <w:rFonts w:ascii="Helvetica" w:hAnsi="Helvetica" w:cs="Helvetica"/>
          <w:color w:val="000000"/>
        </w:rPr>
        <w:t xml:space="preserve"> powerful GPU card. Compared to a cluster of powerful cores </w:t>
      </w:r>
      <w:r w:rsidR="00FD229D">
        <w:rPr>
          <w:rFonts w:ascii="Helvetica" w:hAnsi="Helvetica" w:cs="Helvetica"/>
          <w:color w:val="000000"/>
        </w:rPr>
        <w:t xml:space="preserve">that typically cost </w:t>
      </w:r>
      <w:del w:id="165" w:author="Andrew Isaacson" w:date="2017-05-10T11:12:00Z">
        <w:r w:rsidR="00FD229D" w:rsidDel="00637C88">
          <w:rPr>
            <w:rFonts w:ascii="Helvetica" w:hAnsi="Helvetica" w:cs="Helvetica"/>
            <w:color w:val="000000"/>
          </w:rPr>
          <w:delText xml:space="preserve">more than </w:delText>
        </w:r>
      </w:del>
      <w:ins w:id="166" w:author="Andrew Isaacson" w:date="2017-05-10T11:12:00Z">
        <w:r w:rsidR="00637C88">
          <w:rPr>
            <w:rFonts w:ascii="Helvetica" w:hAnsi="Helvetica" w:cs="Helvetica"/>
            <w:color w:val="000000"/>
          </w:rPr>
          <w:t>100,000+ USD</w:t>
        </w:r>
      </w:ins>
      <w:del w:id="167" w:author="Andrew Isaacson" w:date="2017-05-10T11:12:00Z">
        <w:r w:rsidR="00FD229D" w:rsidDel="00637C88">
          <w:rPr>
            <w:rFonts w:ascii="Helvetica" w:hAnsi="Helvetica" w:cs="Helvetica"/>
            <w:color w:val="000000"/>
          </w:rPr>
          <w:delText>one hundred thousand dollars</w:delText>
        </w:r>
      </w:del>
      <w:r w:rsidR="00FD229D">
        <w:rPr>
          <w:rFonts w:ascii="Helvetica" w:hAnsi="Helvetica" w:cs="Helvetica"/>
          <w:color w:val="000000"/>
        </w:rPr>
        <w:t>,</w:t>
      </w:r>
      <w:r w:rsidR="00BD604D" w:rsidRPr="00C86E5E">
        <w:rPr>
          <w:rFonts w:ascii="Helvetica" w:hAnsi="Helvetica" w:cs="Helvetica"/>
          <w:color w:val="000000"/>
        </w:rPr>
        <w:t xml:space="preserve"> a</w:t>
      </w:r>
      <w:ins w:id="168" w:author="Andrew Isaacson" w:date="2017-05-10T11:13:00Z">
        <w:r w:rsidR="00637C88">
          <w:rPr>
            <w:rFonts w:ascii="Helvetica" w:hAnsi="Helvetica" w:cs="Helvetica"/>
            <w:color w:val="000000"/>
          </w:rPr>
          <w:t xml:space="preserve"> </w:t>
        </w:r>
      </w:ins>
      <w:del w:id="169" w:author="Andrew Isaacson" w:date="2017-05-10T11:13:00Z">
        <w:r w:rsidR="00BD604D" w:rsidRPr="00C86E5E" w:rsidDel="00637C88">
          <w:rPr>
            <w:rFonts w:ascii="Helvetica" w:hAnsi="Helvetica" w:cs="Helvetica"/>
            <w:color w:val="000000"/>
          </w:rPr>
          <w:delText xml:space="preserve"> </w:delText>
        </w:r>
      </w:del>
      <w:r w:rsidR="00BD604D" w:rsidRPr="00C86E5E">
        <w:rPr>
          <w:rFonts w:ascii="Helvetica" w:hAnsi="Helvetica" w:cs="Helvetica"/>
          <w:color w:val="000000"/>
        </w:rPr>
        <w:t xml:space="preserve">GPU card </w:t>
      </w:r>
      <w:ins w:id="170" w:author="Andrew Isaacson" w:date="2017-05-10T11:14:00Z">
        <w:r w:rsidR="00637C88">
          <w:rPr>
            <w:rFonts w:ascii="Helvetica" w:hAnsi="Helvetica" w:cs="Helvetica"/>
            <w:color w:val="000000"/>
          </w:rPr>
          <w:t>is economically efficient</w:t>
        </w:r>
      </w:ins>
      <w:del w:id="171" w:author="Andrew Isaacson" w:date="2017-05-10T11:13:00Z">
        <w:r w:rsidR="00BD604D" w:rsidRPr="00C86E5E" w:rsidDel="00637C88">
          <w:rPr>
            <w:rFonts w:ascii="Helvetica" w:hAnsi="Helvetica" w:cs="Helvetica"/>
            <w:color w:val="000000"/>
          </w:rPr>
          <w:delText xml:space="preserve">comes </w:delText>
        </w:r>
        <w:r w:rsidR="00BA1754" w:rsidDel="00637C88">
          <w:rPr>
            <w:rFonts w:ascii="Helvetica" w:hAnsi="Helvetica" w:cs="Helvetica"/>
            <w:color w:val="000000"/>
          </w:rPr>
          <w:delText>at a lower economic cost</w:delText>
        </w:r>
      </w:del>
      <w:r w:rsidR="00BA1754">
        <w:rPr>
          <w:rFonts w:ascii="Helvetica" w:hAnsi="Helvetica" w:cs="Helvetica"/>
          <w:color w:val="000000"/>
        </w:rPr>
        <w:t xml:space="preserve"> (typically </w:t>
      </w:r>
      <w:del w:id="172" w:author="Andrew Isaacson" w:date="2017-05-10T11:14:00Z">
        <w:r w:rsidR="00BA1754" w:rsidDel="00637C88">
          <w:rPr>
            <w:rFonts w:ascii="Helvetica" w:hAnsi="Helvetica" w:cs="Helvetica"/>
            <w:color w:val="000000"/>
          </w:rPr>
          <w:delText>under five thousand dollars</w:delText>
        </w:r>
      </w:del>
      <w:ins w:id="173" w:author="Andrew Isaacson" w:date="2017-05-10T11:14:00Z">
        <w:r w:rsidR="00637C88">
          <w:rPr>
            <w:rFonts w:ascii="Helvetica" w:hAnsi="Helvetica" w:cs="Helvetica"/>
            <w:color w:val="000000"/>
          </w:rPr>
          <w:t>&lt; 5,000 USD</w:t>
        </w:r>
      </w:ins>
      <w:r w:rsidR="00D677A9">
        <w:rPr>
          <w:rFonts w:ascii="Helvetica" w:hAnsi="Helvetica" w:cs="Helvetica"/>
          <w:color w:val="000000"/>
        </w:rPr>
        <w:t>),</w:t>
      </w:r>
      <w:r w:rsidR="00BD604D" w:rsidRPr="00C86E5E">
        <w:rPr>
          <w:rFonts w:ascii="Helvetica" w:hAnsi="Helvetica" w:cs="Helvetica"/>
          <w:color w:val="000000"/>
        </w:rPr>
        <w:t xml:space="preserve"> requires less maintena</w:t>
      </w:r>
      <w:r w:rsidR="006F2004">
        <w:rPr>
          <w:rFonts w:ascii="Helvetica" w:hAnsi="Helvetica" w:cs="Helvetica"/>
          <w:color w:val="000000"/>
        </w:rPr>
        <w:t>nce</w:t>
      </w:r>
      <w:ins w:id="174" w:author="Andrew Isaacson" w:date="2017-05-10T11:13:00Z">
        <w:r w:rsidR="00637C88">
          <w:rPr>
            <w:rFonts w:ascii="Helvetica" w:hAnsi="Helvetica" w:cs="Helvetica"/>
            <w:color w:val="000000"/>
          </w:rPr>
          <w:t>,</w:t>
        </w:r>
      </w:ins>
      <w:r w:rsidR="006F2004">
        <w:rPr>
          <w:rFonts w:ascii="Helvetica" w:hAnsi="Helvetica" w:cs="Helvetica"/>
          <w:color w:val="000000"/>
        </w:rPr>
        <w:t xml:space="preserve"> and is </w:t>
      </w:r>
      <w:ins w:id="175" w:author="Andrew Isaacson" w:date="2017-05-10T11:15:00Z">
        <w:r w:rsidR="00637C88">
          <w:rPr>
            <w:rFonts w:ascii="Helvetica" w:hAnsi="Helvetica" w:cs="Helvetica"/>
            <w:color w:val="000000"/>
          </w:rPr>
          <w:t>widely accessible to</w:t>
        </w:r>
      </w:ins>
      <w:del w:id="176" w:author="Andrew Isaacson" w:date="2017-05-10T11:15:00Z">
        <w:r w:rsidR="006F2004" w:rsidDel="00637C88">
          <w:rPr>
            <w:rFonts w:ascii="Helvetica" w:hAnsi="Helvetica" w:cs="Helvetica"/>
            <w:color w:val="000000"/>
          </w:rPr>
          <w:delText>much more accessible to the</w:delText>
        </w:r>
      </w:del>
      <w:r w:rsidR="006F2004">
        <w:rPr>
          <w:rFonts w:ascii="Helvetica" w:hAnsi="Helvetica" w:cs="Helvetica"/>
          <w:color w:val="000000"/>
        </w:rPr>
        <w:t xml:space="preserve"> researchers.</w:t>
      </w:r>
    </w:p>
    <w:p w14:paraId="0566259F" w14:textId="77777777" w:rsidR="00BD604D" w:rsidRDefault="00BD604D" w:rsidP="004540D6">
      <w:pPr>
        <w:widowControl w:val="0"/>
        <w:autoSpaceDE w:val="0"/>
        <w:autoSpaceDN w:val="0"/>
        <w:adjustRightInd w:val="0"/>
        <w:ind w:firstLine="720"/>
        <w:jc w:val="both"/>
        <w:rPr>
          <w:rFonts w:ascii="Helvetica" w:hAnsi="Helvetica" w:cs="Helvetica"/>
          <w:color w:val="000000"/>
        </w:rPr>
      </w:pPr>
    </w:p>
    <w:p w14:paraId="0DD30173" w14:textId="35E614D3" w:rsidR="00451503" w:rsidRPr="00F80D13" w:rsidRDefault="005F2876" w:rsidP="00CA25E4">
      <w:pPr>
        <w:widowControl w:val="0"/>
        <w:autoSpaceDE w:val="0"/>
        <w:autoSpaceDN w:val="0"/>
        <w:adjustRightInd w:val="0"/>
        <w:jc w:val="both"/>
        <w:rPr>
          <w:rFonts w:ascii="Helvetica" w:hAnsi="Helvetica" w:cs="Helvetica"/>
          <w:b/>
          <w:bCs/>
          <w:color w:val="000000"/>
        </w:rPr>
      </w:pPr>
      <w:r w:rsidRPr="00F80D13">
        <w:rPr>
          <w:rFonts w:ascii="Helvetica" w:hAnsi="Helvetica" w:cs="Helvetica"/>
          <w:b/>
          <w:bCs/>
          <w:color w:val="000000"/>
        </w:rPr>
        <w:t>Related work</w:t>
      </w:r>
      <w:r w:rsidR="00BA17EF" w:rsidRPr="00F80D13">
        <w:rPr>
          <w:rFonts w:ascii="Helvetica" w:hAnsi="Helvetica" w:cs="Helvetica"/>
          <w:b/>
          <w:bCs/>
          <w:color w:val="000000"/>
        </w:rPr>
        <w:t>:</w:t>
      </w:r>
    </w:p>
    <w:p w14:paraId="75D0D389" w14:textId="48D7B517" w:rsidR="0059052C" w:rsidRPr="004D419F" w:rsidRDefault="00551F3C" w:rsidP="004D419F">
      <w:pPr>
        <w:widowControl w:val="0"/>
        <w:autoSpaceDE w:val="0"/>
        <w:autoSpaceDN w:val="0"/>
        <w:adjustRightInd w:val="0"/>
        <w:ind w:firstLine="720"/>
        <w:jc w:val="both"/>
        <w:rPr>
          <w:rFonts w:ascii="Helvetica" w:hAnsi="Helvetica" w:cs="Helvetica"/>
          <w:color w:val="000000"/>
        </w:rPr>
      </w:pPr>
      <w:ins w:id="177" w:author="Andrew Isaacson" w:date="2017-05-10T11:42:00Z">
        <w:r>
          <w:rPr>
            <w:rFonts w:ascii="Helvetica" w:hAnsi="Helvetica" w:cs="Helvetica"/>
            <w:color w:val="000000"/>
          </w:rPr>
          <w:t>D</w:t>
        </w:r>
        <w:r w:rsidRPr="00C86E5E">
          <w:rPr>
            <w:rFonts w:ascii="Helvetica" w:hAnsi="Helvetica" w:cs="Helvetica"/>
            <w:color w:val="000000"/>
          </w:rPr>
          <w:t>evelopers have created various packages to provide simulation</w:t>
        </w:r>
        <w:r>
          <w:rPr>
            <w:rFonts w:ascii="Helvetica" w:hAnsi="Helvetica" w:cs="Helvetica"/>
            <w:color w:val="000000"/>
          </w:rPr>
          <w:t xml:space="preserve"> of regulatory systems</w:t>
        </w:r>
        <w:r w:rsidRPr="00C86E5E">
          <w:rPr>
            <w:rFonts w:ascii="Helvetica" w:hAnsi="Helvetica" w:cs="Helvetica"/>
            <w:color w:val="000000"/>
          </w:rPr>
          <w:t xml:space="preserve"> </w:t>
        </w:r>
        <w:r>
          <w:rPr>
            <w:rFonts w:ascii="Helvetica" w:hAnsi="Helvetica" w:cs="Helvetica"/>
            <w:color w:val="000000"/>
          </w:rPr>
          <w:t>to</w:t>
        </w:r>
      </w:ins>
      <w:del w:id="178" w:author="Andrew Isaacson" w:date="2017-05-10T11:42:00Z">
        <w:r w:rsidR="0059052C" w:rsidRPr="00C86E5E" w:rsidDel="00551F3C">
          <w:rPr>
            <w:rFonts w:ascii="Helvetica" w:hAnsi="Helvetica" w:cs="Helvetica"/>
            <w:color w:val="000000"/>
          </w:rPr>
          <w:delText>Aim</w:delText>
        </w:r>
      </w:del>
      <w:ins w:id="179" w:author="Andrew Isaacson" w:date="2017-05-10T11:16:00Z">
        <w:r w:rsidR="00637C88">
          <w:rPr>
            <w:rFonts w:ascii="Helvetica" w:hAnsi="Helvetica" w:cs="Helvetica"/>
            <w:color w:val="000000"/>
          </w:rPr>
          <w:t xml:space="preserve"> </w:t>
        </w:r>
      </w:ins>
      <w:del w:id="180" w:author="Andrew Isaacson" w:date="2017-05-10T11:16:00Z">
        <w:r w:rsidR="0059052C" w:rsidRPr="00C86E5E" w:rsidDel="00637C88">
          <w:rPr>
            <w:rFonts w:ascii="Helvetica" w:hAnsi="Helvetica" w:cs="Helvetica"/>
            <w:color w:val="000000"/>
          </w:rPr>
          <w:delText xml:space="preserve">ing to </w:delText>
        </w:r>
      </w:del>
      <w:r w:rsidR="0059052C" w:rsidRPr="00C86E5E">
        <w:rPr>
          <w:rFonts w:ascii="Helvetica" w:hAnsi="Helvetica" w:cs="Helvetica"/>
          <w:color w:val="000000"/>
        </w:rPr>
        <w:t>aid researchers</w:t>
      </w:r>
      <w:ins w:id="181" w:author="Andrew Isaacson" w:date="2017-05-10T11:46:00Z">
        <w:r w:rsidR="00921DE0">
          <w:rPr>
            <w:rFonts w:ascii="Helvetica" w:hAnsi="Helvetica" w:cs="Helvetica"/>
            <w:color w:val="000000"/>
          </w:rPr>
          <w:t>.</w:t>
        </w:r>
      </w:ins>
      <w:del w:id="182" w:author="Andrew Isaacson" w:date="2017-05-10T11:46:00Z">
        <w:r w:rsidR="0059052C" w:rsidRPr="00C86E5E" w:rsidDel="00921DE0">
          <w:rPr>
            <w:rFonts w:ascii="Helvetica" w:hAnsi="Helvetica" w:cs="Helvetica"/>
            <w:color w:val="000000"/>
          </w:rPr>
          <w:delText xml:space="preserve"> in</w:delText>
        </w:r>
      </w:del>
      <w:r w:rsidR="0059052C" w:rsidRPr="00C86E5E">
        <w:rPr>
          <w:rFonts w:ascii="Helvetica" w:hAnsi="Helvetica" w:cs="Helvetica"/>
          <w:color w:val="000000"/>
        </w:rPr>
        <w:t xml:space="preserve"> </w:t>
      </w:r>
      <w:del w:id="183" w:author="Andrew Isaacson" w:date="2017-05-10T11:46:00Z">
        <w:r w:rsidR="0059052C" w:rsidRPr="00C86E5E" w:rsidDel="00921DE0">
          <w:rPr>
            <w:rFonts w:ascii="Helvetica" w:hAnsi="Helvetica" w:cs="Helvetica"/>
            <w:color w:val="000000"/>
          </w:rPr>
          <w:delText>this field</w:delText>
        </w:r>
      </w:del>
      <w:del w:id="184" w:author="Andrew Isaacson" w:date="2017-05-10T11:45:00Z">
        <w:r w:rsidR="0059052C" w:rsidRPr="00C86E5E" w:rsidDel="00921DE0">
          <w:rPr>
            <w:rFonts w:ascii="Helvetica" w:hAnsi="Helvetica" w:cs="Helvetica"/>
            <w:color w:val="000000"/>
          </w:rPr>
          <w:delText>,</w:delText>
        </w:r>
      </w:del>
      <w:del w:id="185" w:author="Andrew Isaacson" w:date="2017-05-10T11:42:00Z">
        <w:r w:rsidR="0059052C" w:rsidRPr="00C86E5E" w:rsidDel="00551F3C">
          <w:rPr>
            <w:rFonts w:ascii="Helvetica" w:hAnsi="Helvetica" w:cs="Helvetica"/>
            <w:color w:val="000000"/>
          </w:rPr>
          <w:delText xml:space="preserve"> developers have created various packages to provide simulation</w:delText>
        </w:r>
        <w:r w:rsidR="00136BB7" w:rsidDel="00551F3C">
          <w:rPr>
            <w:rFonts w:ascii="Helvetica" w:hAnsi="Helvetica" w:cs="Helvetica"/>
            <w:color w:val="000000"/>
          </w:rPr>
          <w:delText xml:space="preserve"> of </w:delText>
        </w:r>
      </w:del>
      <w:del w:id="186" w:author="Andrew Isaacson" w:date="2017-05-10T11:17:00Z">
        <w:r w:rsidR="006D677F" w:rsidDel="00637C88">
          <w:rPr>
            <w:rFonts w:ascii="Helvetica" w:hAnsi="Helvetica" w:cs="Helvetica"/>
            <w:color w:val="000000"/>
          </w:rPr>
          <w:delText>such</w:delText>
        </w:r>
        <w:r w:rsidR="000B4C6F" w:rsidDel="00637C88">
          <w:rPr>
            <w:rFonts w:ascii="Helvetica" w:hAnsi="Helvetica" w:cs="Helvetica"/>
            <w:color w:val="000000"/>
          </w:rPr>
          <w:delText xml:space="preserve"> </w:delText>
        </w:r>
      </w:del>
      <w:del w:id="187" w:author="Andrew Isaacson" w:date="2017-05-10T11:42:00Z">
        <w:r w:rsidR="000B4C6F" w:rsidDel="00551F3C">
          <w:rPr>
            <w:rFonts w:ascii="Helvetica" w:hAnsi="Helvetica" w:cs="Helvetica"/>
            <w:color w:val="000000"/>
          </w:rPr>
          <w:delText>systems</w:delText>
        </w:r>
      </w:del>
      <w:del w:id="188" w:author="Andrew Isaacson" w:date="2017-05-10T11:17:00Z">
        <w:r w:rsidR="000B4C6F" w:rsidDel="00637C88">
          <w:rPr>
            <w:rFonts w:ascii="Helvetica" w:hAnsi="Helvetica" w:cs="Helvetica"/>
            <w:color w:val="000000"/>
          </w:rPr>
          <w:delText xml:space="preserve"> yet</w:delText>
        </w:r>
      </w:del>
      <w:del w:id="189" w:author="Andrew Isaacson" w:date="2017-05-10T11:46:00Z">
        <w:r w:rsidR="0059052C" w:rsidRPr="00C86E5E" w:rsidDel="00921DE0">
          <w:rPr>
            <w:rFonts w:ascii="Helvetica" w:hAnsi="Helvetica" w:cs="Helvetica"/>
            <w:color w:val="000000"/>
          </w:rPr>
          <w:delText xml:space="preserve"> </w:delText>
        </w:r>
      </w:del>
      <w:ins w:id="190" w:author="Andrew Isaacson" w:date="2017-05-10T11:17:00Z">
        <w:r w:rsidR="00637C88">
          <w:rPr>
            <w:rFonts w:ascii="Helvetica" w:hAnsi="Helvetica" w:cs="Helvetica"/>
            <w:color w:val="000000"/>
          </w:rPr>
          <w:t>T</w:t>
        </w:r>
      </w:ins>
      <w:del w:id="191" w:author="Andrew Isaacson" w:date="2017-05-10T11:17:00Z">
        <w:r w:rsidR="0059052C" w:rsidRPr="00C86E5E" w:rsidDel="00637C88">
          <w:rPr>
            <w:rFonts w:ascii="Helvetica" w:hAnsi="Helvetica" w:cs="Helvetica"/>
            <w:color w:val="000000"/>
          </w:rPr>
          <w:delText>t</w:delText>
        </w:r>
      </w:del>
      <w:r w:rsidR="0059052C" w:rsidRPr="00C86E5E">
        <w:rPr>
          <w:rFonts w:ascii="Helvetica" w:hAnsi="Helvetica" w:cs="Helvetica"/>
          <w:color w:val="000000"/>
        </w:rPr>
        <w:t>he current packages</w:t>
      </w:r>
      <w:ins w:id="192" w:author="Andrew Isaacson" w:date="2017-05-10T11:17:00Z">
        <w:r w:rsidR="00637C88">
          <w:rPr>
            <w:rFonts w:ascii="Helvetica" w:hAnsi="Helvetica" w:cs="Helvetica"/>
            <w:color w:val="000000"/>
          </w:rPr>
          <w:t>, however,</w:t>
        </w:r>
      </w:ins>
      <w:r w:rsidR="0059052C" w:rsidRPr="00C86E5E">
        <w:rPr>
          <w:rFonts w:ascii="Helvetica" w:hAnsi="Helvetica" w:cs="Helvetica"/>
          <w:color w:val="000000"/>
        </w:rPr>
        <w:t xml:space="preserve"> </w:t>
      </w:r>
      <w:r w:rsidR="00BE3026">
        <w:rPr>
          <w:rFonts w:ascii="Helvetica" w:hAnsi="Helvetica" w:cs="Helvetica"/>
          <w:color w:val="000000"/>
        </w:rPr>
        <w:t xml:space="preserve">all have certain limitations and </w:t>
      </w:r>
      <w:r w:rsidR="00B42EC9">
        <w:rPr>
          <w:rFonts w:ascii="Helvetica" w:hAnsi="Helvetica" w:cs="Helvetica"/>
          <w:color w:val="000000"/>
        </w:rPr>
        <w:t>fail</w:t>
      </w:r>
      <w:r w:rsidR="0059052C" w:rsidRPr="00C86E5E">
        <w:rPr>
          <w:rFonts w:ascii="Helvetica" w:hAnsi="Helvetica" w:cs="Helvetica"/>
          <w:color w:val="000000"/>
        </w:rPr>
        <w:t xml:space="preserve"> to fully satisfy the demands of researchers</w:t>
      </w:r>
      <w:r w:rsidR="0059052C">
        <w:rPr>
          <w:rFonts w:ascii="Helvetica" w:hAnsi="Helvetica" w:cs="Helvetica"/>
          <w:color w:val="000000"/>
        </w:rPr>
        <w:t xml:space="preserve">. </w:t>
      </w:r>
    </w:p>
    <w:p w14:paraId="268B2B50" w14:textId="668AF538" w:rsidR="00451503" w:rsidRDefault="00451503" w:rsidP="00D1760B">
      <w:pPr>
        <w:widowControl w:val="0"/>
        <w:autoSpaceDE w:val="0"/>
        <w:autoSpaceDN w:val="0"/>
        <w:adjustRightInd w:val="0"/>
        <w:jc w:val="both"/>
        <w:rPr>
          <w:rFonts w:ascii="Helvetica" w:hAnsi="Helvetica" w:cs="Helvetica"/>
          <w:color w:val="000000"/>
        </w:rPr>
      </w:pPr>
      <w:r w:rsidRPr="00C86E5E">
        <w:rPr>
          <w:rFonts w:ascii="Helvetica" w:hAnsi="Helvetica" w:cs="Times New Roman"/>
          <w:color w:val="000000"/>
        </w:rPr>
        <w:tab/>
      </w:r>
      <w:r w:rsidR="004D4AA4">
        <w:rPr>
          <w:rFonts w:ascii="Helvetica" w:hAnsi="Helvetica" w:cs="Helvetica"/>
          <w:color w:val="000000"/>
        </w:rPr>
        <w:t>COPASI, for example, is one of the most widely used</w:t>
      </w:r>
      <w:r w:rsidRPr="00C86E5E">
        <w:rPr>
          <w:rFonts w:ascii="Helvetica" w:hAnsi="Helvetica" w:cs="Helvetica"/>
          <w:color w:val="000000"/>
        </w:rPr>
        <w:t xml:space="preserve"> CPU based software for analyzing biological regulatory networks. </w:t>
      </w:r>
      <w:ins w:id="193" w:author="Andrew Isaacson" w:date="2017-05-10T11:18:00Z">
        <w:r w:rsidR="00DA2244">
          <w:rPr>
            <w:rFonts w:ascii="Helvetica" w:hAnsi="Helvetica" w:cs="Helvetica"/>
            <w:color w:val="000000"/>
          </w:rPr>
          <w:t>COPASI</w:t>
        </w:r>
      </w:ins>
      <w:del w:id="194" w:author="Andrew Isaacson" w:date="2017-05-10T11:18:00Z">
        <w:r w:rsidR="00B25B11" w:rsidDel="00DA2244">
          <w:rPr>
            <w:rFonts w:ascii="Helvetica" w:hAnsi="Helvetica" w:cs="Helvetica"/>
            <w:color w:val="000000"/>
          </w:rPr>
          <w:delText>It</w:delText>
        </w:r>
      </w:del>
      <w:r w:rsidR="00B25B11">
        <w:rPr>
          <w:rFonts w:ascii="Helvetica" w:hAnsi="Helvetica" w:cs="Helvetica"/>
          <w:color w:val="000000"/>
        </w:rPr>
        <w:t xml:space="preserve"> </w:t>
      </w:r>
      <w:r w:rsidR="00F05A63">
        <w:rPr>
          <w:rFonts w:ascii="Helvetica" w:hAnsi="Helvetica" w:cs="Helvetica"/>
          <w:color w:val="000000"/>
        </w:rPr>
        <w:t>includes user</w:t>
      </w:r>
      <w:r w:rsidR="00687DBB">
        <w:rPr>
          <w:rFonts w:ascii="Helvetica" w:hAnsi="Helvetica" w:cs="Helvetica"/>
          <w:color w:val="000000"/>
        </w:rPr>
        <w:t xml:space="preserve">–friendly interfaces </w:t>
      </w:r>
      <w:r w:rsidR="00A91909">
        <w:rPr>
          <w:rFonts w:ascii="Helvetica" w:hAnsi="Helvetica" w:cs="Helvetica"/>
          <w:color w:val="000000"/>
        </w:rPr>
        <w:t xml:space="preserve">for </w:t>
      </w:r>
      <w:r w:rsidR="00A91909">
        <w:rPr>
          <w:rFonts w:ascii="Helvetica" w:hAnsi="Helvetica" w:cs="Helvetica"/>
          <w:color w:val="000000"/>
        </w:rPr>
        <w:lastRenderedPageBreak/>
        <w:t xml:space="preserve">model input </w:t>
      </w:r>
      <w:r w:rsidR="00687DBB">
        <w:rPr>
          <w:rFonts w:ascii="Helvetica" w:hAnsi="Helvetica" w:cs="Helvetica"/>
          <w:color w:val="000000"/>
        </w:rPr>
        <w:t xml:space="preserve">to cater </w:t>
      </w:r>
      <w:r w:rsidR="00A8017B">
        <w:rPr>
          <w:rFonts w:ascii="Helvetica" w:hAnsi="Helvetica" w:cs="Helvetica"/>
          <w:color w:val="000000"/>
        </w:rPr>
        <w:t>to</w:t>
      </w:r>
      <w:ins w:id="195" w:author="Andrew Isaacson" w:date="2017-05-10T11:22:00Z">
        <w:r w:rsidR="00D879EA">
          <w:rPr>
            <w:rFonts w:ascii="Helvetica" w:hAnsi="Helvetica" w:cs="Helvetica"/>
            <w:color w:val="000000"/>
          </w:rPr>
          <w:t xml:space="preserve"> all</w:t>
        </w:r>
      </w:ins>
      <w:del w:id="196" w:author="Andrew Isaacson" w:date="2017-05-10T11:21:00Z">
        <w:r w:rsidR="00A8017B" w:rsidDel="00AE2B3E">
          <w:rPr>
            <w:rFonts w:ascii="Helvetica" w:hAnsi="Helvetica" w:cs="Helvetica"/>
            <w:color w:val="000000"/>
          </w:rPr>
          <w:delText xml:space="preserve"> </w:delText>
        </w:r>
        <w:r w:rsidR="00687DBB" w:rsidDel="00AE2B3E">
          <w:rPr>
            <w:rFonts w:ascii="Helvetica" w:hAnsi="Helvetica" w:cs="Helvetica"/>
            <w:color w:val="000000"/>
          </w:rPr>
          <w:delText>the</w:delText>
        </w:r>
      </w:del>
      <w:r w:rsidR="00687DBB">
        <w:rPr>
          <w:rFonts w:ascii="Helvetica" w:hAnsi="Helvetica" w:cs="Helvetica"/>
          <w:color w:val="000000"/>
        </w:rPr>
        <w:t xml:space="preserve"> researchers </w:t>
      </w:r>
      <w:del w:id="197" w:author="Andrew Isaacson" w:date="2017-05-10T11:21:00Z">
        <w:r w:rsidR="00687DBB" w:rsidDel="00AE2B3E">
          <w:rPr>
            <w:rFonts w:ascii="Helvetica" w:hAnsi="Helvetica" w:cs="Helvetica"/>
            <w:color w:val="000000"/>
          </w:rPr>
          <w:delText xml:space="preserve">without </w:delText>
        </w:r>
        <w:r w:rsidR="00912FD7" w:rsidDel="00AE2B3E">
          <w:rPr>
            <w:rFonts w:ascii="Helvetica" w:hAnsi="Helvetica" w:cs="Helvetica"/>
            <w:color w:val="000000"/>
          </w:rPr>
          <w:delText>experience in</w:delText>
        </w:r>
      </w:del>
      <w:ins w:id="198" w:author="Andrew Isaacson" w:date="2017-05-10T11:21:00Z">
        <w:r w:rsidR="00D879EA">
          <w:rPr>
            <w:rFonts w:ascii="Helvetica" w:hAnsi="Helvetica" w:cs="Helvetica"/>
            <w:color w:val="000000"/>
          </w:rPr>
          <w:t>with</w:t>
        </w:r>
        <w:r w:rsidR="00AE2B3E">
          <w:rPr>
            <w:rFonts w:ascii="Helvetica" w:hAnsi="Helvetica" w:cs="Helvetica"/>
            <w:color w:val="000000"/>
          </w:rPr>
          <w:t xml:space="preserve"> varied</w:t>
        </w:r>
      </w:ins>
      <w:r w:rsidR="0087633E">
        <w:rPr>
          <w:rFonts w:ascii="Helvetica" w:hAnsi="Helvetica" w:cs="Helvetica"/>
          <w:color w:val="000000"/>
        </w:rPr>
        <w:t xml:space="preserve"> programming</w:t>
      </w:r>
      <w:ins w:id="199" w:author="Andrew Isaacson" w:date="2017-05-10T11:21:00Z">
        <w:r w:rsidR="00D879EA">
          <w:rPr>
            <w:rFonts w:ascii="Helvetica" w:hAnsi="Helvetica" w:cs="Helvetica"/>
            <w:color w:val="000000"/>
          </w:rPr>
          <w:t xml:space="preserve"> ability</w:t>
        </w:r>
      </w:ins>
      <w:r w:rsidR="0087633E">
        <w:rPr>
          <w:rFonts w:ascii="Helvetica" w:hAnsi="Helvetica" w:cs="Helvetica"/>
          <w:color w:val="000000"/>
        </w:rPr>
        <w:t xml:space="preserve">. </w:t>
      </w:r>
      <w:r w:rsidR="00BB4851">
        <w:rPr>
          <w:rFonts w:ascii="Helvetica" w:hAnsi="Helvetica" w:cs="Helvetica"/>
          <w:color w:val="000000"/>
        </w:rPr>
        <w:t>Simulation</w:t>
      </w:r>
      <w:r w:rsidR="00F1770E">
        <w:rPr>
          <w:rFonts w:ascii="Helvetica" w:hAnsi="Helvetica" w:cs="Helvetica"/>
          <w:color w:val="000000"/>
        </w:rPr>
        <w:t xml:space="preserve"> and analysis </w:t>
      </w:r>
      <w:r w:rsidR="00B433F9">
        <w:rPr>
          <w:rFonts w:ascii="Helvetica" w:hAnsi="Helvetica" w:cs="Helvetica"/>
          <w:color w:val="000000"/>
        </w:rPr>
        <w:t xml:space="preserve">sections </w:t>
      </w:r>
      <w:r w:rsidR="00F1770E">
        <w:rPr>
          <w:rFonts w:ascii="Helvetica" w:hAnsi="Helvetica" w:cs="Helvetica"/>
          <w:color w:val="000000"/>
        </w:rPr>
        <w:t xml:space="preserve">of </w:t>
      </w:r>
      <w:r w:rsidR="00B56315">
        <w:rPr>
          <w:rFonts w:ascii="Helvetica" w:hAnsi="Helvetica" w:cs="Helvetica"/>
          <w:color w:val="000000"/>
        </w:rPr>
        <w:t xml:space="preserve">COPASI </w:t>
      </w:r>
      <w:r w:rsidR="00B433F9">
        <w:rPr>
          <w:rFonts w:ascii="Helvetica" w:hAnsi="Helvetica" w:cs="Helvetica"/>
          <w:color w:val="000000"/>
        </w:rPr>
        <w:t>perform</w:t>
      </w:r>
      <w:r w:rsidR="0020081A">
        <w:rPr>
          <w:rFonts w:ascii="Helvetica" w:hAnsi="Helvetica" w:cs="Helvetica"/>
          <w:color w:val="000000"/>
        </w:rPr>
        <w:t xml:space="preserve"> </w:t>
      </w:r>
      <w:r w:rsidR="002019DF">
        <w:rPr>
          <w:rFonts w:ascii="Helvetica" w:hAnsi="Helvetica" w:cs="Helvetica"/>
          <w:color w:val="000000"/>
        </w:rPr>
        <w:t>efficiently</w:t>
      </w:r>
      <w:r w:rsidR="001E15EF">
        <w:rPr>
          <w:rFonts w:ascii="Helvetica" w:hAnsi="Helvetica" w:cs="Helvetica"/>
          <w:color w:val="000000"/>
        </w:rPr>
        <w:t xml:space="preserve"> </w:t>
      </w:r>
      <w:r w:rsidR="009E1B6C">
        <w:rPr>
          <w:rFonts w:ascii="Helvetica" w:hAnsi="Helvetica" w:cs="Helvetica"/>
          <w:color w:val="000000"/>
        </w:rPr>
        <w:t>on</w:t>
      </w:r>
      <w:r w:rsidR="001E15EF">
        <w:rPr>
          <w:rFonts w:ascii="Helvetica" w:hAnsi="Helvetica" w:cs="Helvetica"/>
          <w:color w:val="000000"/>
        </w:rPr>
        <w:t xml:space="preserve"> </w:t>
      </w:r>
      <w:r w:rsidR="000453EB">
        <w:rPr>
          <w:rFonts w:ascii="Helvetica" w:hAnsi="Helvetica" w:cs="Helvetica"/>
          <w:color w:val="000000"/>
        </w:rPr>
        <w:t>small-scale</w:t>
      </w:r>
      <w:r w:rsidR="001E15EF">
        <w:rPr>
          <w:rFonts w:ascii="Helvetica" w:hAnsi="Helvetica" w:cs="Helvetica"/>
          <w:color w:val="000000"/>
        </w:rPr>
        <w:t xml:space="preserve"> models</w:t>
      </w:r>
      <w:r w:rsidR="008D4FC9">
        <w:rPr>
          <w:rFonts w:ascii="Helvetica" w:hAnsi="Helvetica" w:cs="Helvetica"/>
          <w:color w:val="000000"/>
        </w:rPr>
        <w:t xml:space="preserve">, </w:t>
      </w:r>
      <w:r w:rsidR="005C0CF8">
        <w:rPr>
          <w:rFonts w:ascii="Helvetica" w:hAnsi="Helvetica" w:cs="Helvetica"/>
          <w:color w:val="000000"/>
        </w:rPr>
        <w:t>namely</w:t>
      </w:r>
      <w:ins w:id="200" w:author="Andrew Isaacson" w:date="2017-05-10T11:45:00Z">
        <w:r w:rsidR="00921DE0">
          <w:rPr>
            <w:rFonts w:ascii="Helvetica" w:hAnsi="Helvetica" w:cs="Helvetica"/>
            <w:color w:val="000000"/>
          </w:rPr>
          <w:t>,</w:t>
        </w:r>
      </w:ins>
      <w:r w:rsidR="005C0CF8">
        <w:rPr>
          <w:rFonts w:ascii="Helvetica" w:hAnsi="Helvetica" w:cs="Helvetica"/>
          <w:color w:val="000000"/>
        </w:rPr>
        <w:t xml:space="preserve"> </w:t>
      </w:r>
      <w:r w:rsidR="00F1770E">
        <w:rPr>
          <w:rFonts w:ascii="Helvetica" w:hAnsi="Helvetica" w:cs="Helvetica"/>
          <w:color w:val="000000"/>
        </w:rPr>
        <w:t>one-cell</w:t>
      </w:r>
      <w:r w:rsidR="005C0CF8">
        <w:rPr>
          <w:rFonts w:ascii="Helvetica" w:hAnsi="Helvetica" w:cs="Helvetica"/>
          <w:color w:val="000000"/>
        </w:rPr>
        <w:t xml:space="preserve"> models</w:t>
      </w:r>
      <w:r w:rsidR="001E15EF">
        <w:rPr>
          <w:rFonts w:ascii="Helvetica" w:hAnsi="Helvetica" w:cs="Helvetica"/>
          <w:color w:val="000000"/>
        </w:rPr>
        <w:t xml:space="preserve">. </w:t>
      </w:r>
      <w:r w:rsidR="00B56315">
        <w:rPr>
          <w:rFonts w:ascii="Helvetica" w:hAnsi="Helvetica" w:cs="Helvetica"/>
          <w:color w:val="000000"/>
        </w:rPr>
        <w:t>However,</w:t>
      </w:r>
      <w:r w:rsidR="00050984">
        <w:rPr>
          <w:rFonts w:ascii="Helvetica" w:hAnsi="Helvetica" w:cs="Helvetica"/>
          <w:color w:val="000000"/>
        </w:rPr>
        <w:t xml:space="preserve"> </w:t>
      </w:r>
      <w:r w:rsidR="002C45FC">
        <w:rPr>
          <w:rFonts w:ascii="Helvetica" w:hAnsi="Helvetica" w:cs="Helvetica"/>
          <w:color w:val="000000"/>
        </w:rPr>
        <w:t>the features included</w:t>
      </w:r>
      <w:ins w:id="201" w:author="Andrew Isaacson" w:date="2017-05-10T11:47:00Z">
        <w:r w:rsidR="009058AF">
          <w:rPr>
            <w:rFonts w:ascii="Helvetica" w:hAnsi="Helvetica" w:cs="Helvetica"/>
            <w:color w:val="000000"/>
          </w:rPr>
          <w:t xml:space="preserve"> in the software</w:t>
        </w:r>
      </w:ins>
      <w:r w:rsidR="002C45FC">
        <w:rPr>
          <w:rFonts w:ascii="Helvetica" w:hAnsi="Helvetica" w:cs="Helvetica"/>
          <w:color w:val="000000"/>
        </w:rPr>
        <w:t xml:space="preserve"> strictly limit</w:t>
      </w:r>
      <w:r w:rsidR="006255E1">
        <w:rPr>
          <w:rFonts w:ascii="Helvetica" w:hAnsi="Helvetica" w:cs="Helvetica"/>
          <w:color w:val="000000"/>
        </w:rPr>
        <w:t xml:space="preserve"> a pre-compiled program </w:t>
      </w:r>
      <w:r w:rsidR="00142726">
        <w:rPr>
          <w:rFonts w:ascii="Helvetica" w:hAnsi="Helvetica" w:cs="Helvetica"/>
          <w:color w:val="000000"/>
        </w:rPr>
        <w:t>like COPASI</w:t>
      </w:r>
      <w:r w:rsidRPr="00C86E5E">
        <w:rPr>
          <w:rFonts w:ascii="Helvetica" w:hAnsi="Helvetica" w:cs="Helvetica"/>
          <w:color w:val="000000"/>
        </w:rPr>
        <w:t xml:space="preserve"> and </w:t>
      </w:r>
      <w:r w:rsidR="00526BB3">
        <w:rPr>
          <w:rFonts w:ascii="Helvetica" w:hAnsi="Helvetica" w:cs="Helvetica"/>
          <w:color w:val="000000"/>
        </w:rPr>
        <w:t xml:space="preserve">thus </w:t>
      </w:r>
      <w:r w:rsidR="004F7C3E">
        <w:rPr>
          <w:rFonts w:ascii="Helvetica" w:hAnsi="Helvetica" w:cs="Helvetica"/>
          <w:color w:val="000000"/>
        </w:rPr>
        <w:t xml:space="preserve">it is impossible </w:t>
      </w:r>
      <w:r w:rsidR="001D1131">
        <w:rPr>
          <w:rFonts w:ascii="Helvetica" w:hAnsi="Helvetica" w:cs="Helvetica"/>
          <w:color w:val="000000"/>
        </w:rPr>
        <w:t xml:space="preserve">for researchers </w:t>
      </w:r>
      <w:r w:rsidR="004F7C3E">
        <w:rPr>
          <w:rFonts w:ascii="Helvetica" w:hAnsi="Helvetica" w:cs="Helvetica"/>
          <w:color w:val="000000"/>
        </w:rPr>
        <w:t>to</w:t>
      </w:r>
      <w:r w:rsidRPr="00C86E5E">
        <w:rPr>
          <w:rFonts w:ascii="Helvetica" w:hAnsi="Helvetica" w:cs="Helvetica"/>
          <w:color w:val="000000"/>
        </w:rPr>
        <w:t xml:space="preserve"> </w:t>
      </w:r>
      <w:r w:rsidR="00F76C5B">
        <w:rPr>
          <w:rFonts w:ascii="Helvetica" w:hAnsi="Helvetica" w:cs="Helvetica"/>
          <w:color w:val="000000"/>
        </w:rPr>
        <w:t xml:space="preserve">extend its </w:t>
      </w:r>
      <w:del w:id="202" w:author="Andrew Isaacson" w:date="2017-05-10T11:48:00Z">
        <w:r w:rsidRPr="00C86E5E" w:rsidDel="009058AF">
          <w:rPr>
            <w:rFonts w:ascii="Helvetica" w:hAnsi="Helvetica" w:cs="Helvetica"/>
            <w:color w:val="000000"/>
          </w:rPr>
          <w:delText xml:space="preserve">usability </w:delText>
        </w:r>
      </w:del>
      <w:ins w:id="203" w:author="Andrew Isaacson" w:date="2017-05-10T11:48:00Z">
        <w:r w:rsidR="009058AF">
          <w:rPr>
            <w:rFonts w:ascii="Helvetica" w:hAnsi="Helvetica" w:cs="Helvetica"/>
            <w:color w:val="000000"/>
          </w:rPr>
          <w:t>function</w:t>
        </w:r>
        <w:r w:rsidR="009058AF" w:rsidRPr="00C86E5E">
          <w:rPr>
            <w:rFonts w:ascii="Helvetica" w:hAnsi="Helvetica" w:cs="Helvetica"/>
            <w:color w:val="000000"/>
          </w:rPr>
          <w:t xml:space="preserve"> </w:t>
        </w:r>
      </w:ins>
      <w:r w:rsidR="009006AA">
        <w:rPr>
          <w:rFonts w:ascii="Helvetica" w:hAnsi="Helvetica" w:cs="Helvetica"/>
          <w:color w:val="000000"/>
        </w:rPr>
        <w:t>to</w:t>
      </w:r>
      <w:r w:rsidRPr="00C86E5E">
        <w:rPr>
          <w:rFonts w:ascii="Helvetica" w:hAnsi="Helvetica" w:cs="Helvetica"/>
          <w:color w:val="000000"/>
        </w:rPr>
        <w:t xml:space="preserve"> </w:t>
      </w:r>
      <w:r w:rsidR="00A048C7">
        <w:rPr>
          <w:rFonts w:ascii="Helvetica" w:hAnsi="Helvetica" w:cs="Helvetica"/>
          <w:color w:val="000000"/>
        </w:rPr>
        <w:t>multi-cell simulation of</w:t>
      </w:r>
      <w:r w:rsidRPr="00C86E5E">
        <w:rPr>
          <w:rFonts w:ascii="Helvetica" w:hAnsi="Helvetica" w:cs="Helvetica"/>
          <w:color w:val="000000"/>
        </w:rPr>
        <w:t xml:space="preserve"> biological networks. </w:t>
      </w:r>
      <w:r w:rsidR="00902494">
        <w:rPr>
          <w:rFonts w:ascii="Helvetica" w:hAnsi="Helvetica" w:cs="Helvetica"/>
          <w:color w:val="000000"/>
        </w:rPr>
        <w:t xml:space="preserve">For the same reason, </w:t>
      </w:r>
      <w:r w:rsidR="00133257">
        <w:rPr>
          <w:rFonts w:ascii="Helvetica" w:hAnsi="Helvetica" w:cs="Helvetica"/>
          <w:color w:val="000000"/>
        </w:rPr>
        <w:t xml:space="preserve">researchers </w:t>
      </w:r>
      <w:r w:rsidR="00745C20">
        <w:rPr>
          <w:rFonts w:ascii="Helvetica" w:hAnsi="Helvetica" w:cs="Helvetica"/>
          <w:color w:val="000000"/>
        </w:rPr>
        <w:t>are</w:t>
      </w:r>
      <w:r w:rsidR="00133257">
        <w:rPr>
          <w:rFonts w:ascii="Helvetica" w:hAnsi="Helvetica" w:cs="Helvetica"/>
          <w:color w:val="000000"/>
        </w:rPr>
        <w:t xml:space="preserve"> not able to analyze complex system involving </w:t>
      </w:r>
      <w:r w:rsidR="005A08B7">
        <w:rPr>
          <w:rFonts w:ascii="Helvetica" w:hAnsi="Helvetica" w:cs="Helvetica"/>
          <w:color w:val="000000"/>
        </w:rPr>
        <w:t xml:space="preserve">DDEs </w:t>
      </w:r>
      <w:ins w:id="204" w:author="Andrew Isaacson" w:date="2017-05-10T11:49:00Z">
        <w:r w:rsidR="00AD628F">
          <w:rPr>
            <w:rFonts w:ascii="Helvetica" w:hAnsi="Helvetica" w:cs="Helvetica"/>
            <w:color w:val="000000"/>
          </w:rPr>
          <w:t>because</w:t>
        </w:r>
      </w:ins>
      <w:del w:id="205" w:author="Andrew Isaacson" w:date="2017-05-10T11:49:00Z">
        <w:r w:rsidR="005A08B7" w:rsidDel="00AD628F">
          <w:rPr>
            <w:rFonts w:ascii="Helvetica" w:hAnsi="Helvetica" w:cs="Helvetica"/>
            <w:color w:val="000000"/>
          </w:rPr>
          <w:delText>as</w:delText>
        </w:r>
      </w:del>
      <w:r w:rsidR="009F4DD5">
        <w:rPr>
          <w:rFonts w:ascii="Helvetica" w:hAnsi="Helvetica" w:cs="Helvetica"/>
          <w:color w:val="000000"/>
        </w:rPr>
        <w:t xml:space="preserve"> </w:t>
      </w:r>
      <w:r w:rsidR="005E4920">
        <w:rPr>
          <w:rFonts w:ascii="Helvetica" w:hAnsi="Helvetica" w:cs="Helvetica"/>
          <w:color w:val="000000"/>
        </w:rPr>
        <w:t>COPASI</w:t>
      </w:r>
      <w:r w:rsidRPr="00C86E5E">
        <w:rPr>
          <w:rFonts w:ascii="Helvetica" w:hAnsi="Helvetica" w:cs="Helvetica"/>
          <w:color w:val="000000"/>
        </w:rPr>
        <w:t xml:space="preserve"> only supports simulations </w:t>
      </w:r>
      <w:r w:rsidR="00703AE5">
        <w:rPr>
          <w:rFonts w:ascii="Helvetica" w:hAnsi="Helvetica" w:cs="Helvetica"/>
          <w:color w:val="000000"/>
        </w:rPr>
        <w:t>with</w:t>
      </w:r>
      <w:r w:rsidRPr="00C86E5E">
        <w:rPr>
          <w:rFonts w:ascii="Helvetica" w:hAnsi="Helvetica" w:cs="Helvetica"/>
          <w:color w:val="000000"/>
        </w:rPr>
        <w:t xml:space="preserve"> ordinary differential equations</w:t>
      </w:r>
      <w:r w:rsidR="00D34902">
        <w:rPr>
          <w:rFonts w:ascii="Helvetica" w:hAnsi="Helvetica" w:cs="Helvetica"/>
          <w:color w:val="000000"/>
        </w:rPr>
        <w:t>.</w:t>
      </w:r>
      <w:r w:rsidRPr="00C86E5E">
        <w:rPr>
          <w:rFonts w:ascii="Helvetica" w:hAnsi="Helvetica" w:cs="Helvetica"/>
          <w:color w:val="000000"/>
        </w:rPr>
        <w:t xml:space="preserve"> </w:t>
      </w:r>
    </w:p>
    <w:p w14:paraId="44097022" w14:textId="5927EA6E" w:rsidR="00451503" w:rsidRDefault="00451503" w:rsidP="009C5B48">
      <w:pPr>
        <w:widowControl w:val="0"/>
        <w:autoSpaceDE w:val="0"/>
        <w:autoSpaceDN w:val="0"/>
        <w:adjustRightInd w:val="0"/>
        <w:ind w:firstLine="720"/>
        <w:jc w:val="both"/>
        <w:rPr>
          <w:rFonts w:ascii="Helvetica" w:hAnsi="Helvetica" w:cs="Helvetica"/>
          <w:color w:val="000000"/>
        </w:rPr>
      </w:pPr>
      <w:r w:rsidRPr="00C86E5E">
        <w:rPr>
          <w:rFonts w:ascii="Helvetica" w:hAnsi="Helvetica" w:cs="Helvetica"/>
          <w:color w:val="000000"/>
        </w:rPr>
        <w:t xml:space="preserve">On the other hand, simulation software packages that utilize GPU acceleration have shown considerable speedups. For example, cupSODA achieved “a 86× speedup on GPUs with respect to equivalent executions of LSODA on the CPU” and Murray’s package achieved “speedups of up to 115-fold over comparable serial CPU implementations, and 15-fold over multithreaded CPU code” (1,2,3). However, </w:t>
      </w:r>
      <w:r w:rsidR="00BD2036">
        <w:rPr>
          <w:rFonts w:ascii="Helvetica" w:hAnsi="Helvetica" w:cs="Helvetica"/>
          <w:color w:val="000000"/>
        </w:rPr>
        <w:t xml:space="preserve">very few of </w:t>
      </w:r>
      <w:r w:rsidR="00112932">
        <w:rPr>
          <w:rFonts w:ascii="Helvetica" w:hAnsi="Helvetica" w:cs="Helvetica"/>
          <w:color w:val="000000"/>
        </w:rPr>
        <w:t xml:space="preserve">the </w:t>
      </w:r>
      <w:r w:rsidR="00CA6415" w:rsidRPr="00C86E5E">
        <w:rPr>
          <w:rFonts w:ascii="Helvetica" w:hAnsi="Helvetica" w:cs="Helvetica"/>
          <w:color w:val="000000"/>
        </w:rPr>
        <w:t xml:space="preserve">existing </w:t>
      </w:r>
      <w:r w:rsidR="00BD2036">
        <w:rPr>
          <w:rFonts w:ascii="Helvetica" w:hAnsi="Helvetica" w:cs="Helvetica"/>
          <w:color w:val="000000"/>
        </w:rPr>
        <w:t xml:space="preserve">packages support partial differential </w:t>
      </w:r>
      <w:r w:rsidR="00E424E1">
        <w:rPr>
          <w:rFonts w:ascii="Helvetica" w:hAnsi="Helvetica" w:cs="Helvetica"/>
          <w:color w:val="000000"/>
        </w:rPr>
        <w:t>equations</w:t>
      </w:r>
      <w:r w:rsidR="00BD2036">
        <w:rPr>
          <w:rFonts w:ascii="Helvetica" w:hAnsi="Helvetica" w:cs="Helvetica"/>
          <w:color w:val="000000"/>
        </w:rPr>
        <w:t xml:space="preserve"> and </w:t>
      </w:r>
      <w:r w:rsidRPr="00C86E5E">
        <w:rPr>
          <w:rFonts w:ascii="Helvetica" w:hAnsi="Helvetica" w:cs="Helvetica"/>
          <w:color w:val="000000"/>
        </w:rPr>
        <w:t>none of the</w:t>
      </w:r>
      <w:r w:rsidR="00250116">
        <w:rPr>
          <w:rFonts w:ascii="Helvetica" w:hAnsi="Helvetica" w:cs="Helvetica"/>
          <w:color w:val="000000"/>
        </w:rPr>
        <w:t>m support DDE</w:t>
      </w:r>
      <w:r w:rsidR="00D81C5E">
        <w:rPr>
          <w:rFonts w:ascii="Helvetica" w:hAnsi="Helvetica" w:cs="Helvetica"/>
          <w:color w:val="000000"/>
        </w:rPr>
        <w:t xml:space="preserve">. </w:t>
      </w:r>
      <w:r w:rsidR="008959E7">
        <w:rPr>
          <w:rFonts w:ascii="Helvetica" w:hAnsi="Helvetica" w:cs="Helvetica"/>
          <w:color w:val="000000"/>
        </w:rPr>
        <w:t>Lack of functionality</w:t>
      </w:r>
      <w:r w:rsidR="009C5B48">
        <w:rPr>
          <w:rFonts w:ascii="Helvetica" w:hAnsi="Helvetica" w:cs="Helvetica"/>
          <w:color w:val="000000"/>
        </w:rPr>
        <w:t xml:space="preserve"> </w:t>
      </w:r>
      <w:r w:rsidR="008436AE">
        <w:rPr>
          <w:rFonts w:ascii="Helvetica" w:hAnsi="Helvetica" w:cs="Helvetica"/>
          <w:color w:val="000000"/>
        </w:rPr>
        <w:t>in th</w:t>
      </w:r>
      <w:ins w:id="206" w:author="Andrew Isaacson" w:date="2017-05-10T11:53:00Z">
        <w:r w:rsidR="003472C6">
          <w:rPr>
            <w:rFonts w:ascii="Helvetica" w:hAnsi="Helvetica" w:cs="Helvetica"/>
            <w:color w:val="000000"/>
          </w:rPr>
          <w:t>ese</w:t>
        </w:r>
      </w:ins>
      <w:del w:id="207" w:author="Andrew Isaacson" w:date="2017-05-10T11:53:00Z">
        <w:r w:rsidR="008436AE" w:rsidDel="003472C6">
          <w:rPr>
            <w:rFonts w:ascii="Helvetica" w:hAnsi="Helvetica" w:cs="Helvetica"/>
            <w:color w:val="000000"/>
          </w:rPr>
          <w:delText>is</w:delText>
        </w:r>
      </w:del>
      <w:r w:rsidR="008436AE">
        <w:rPr>
          <w:rFonts w:ascii="Helvetica" w:hAnsi="Helvetica" w:cs="Helvetica"/>
          <w:color w:val="000000"/>
        </w:rPr>
        <w:t xml:space="preserve"> </w:t>
      </w:r>
      <w:del w:id="208" w:author="Andrew Isaacson" w:date="2017-05-10T11:53:00Z">
        <w:r w:rsidR="008436AE" w:rsidDel="003472C6">
          <w:rPr>
            <w:rFonts w:ascii="Helvetica" w:hAnsi="Helvetica" w:cs="Helvetica"/>
            <w:color w:val="000000"/>
          </w:rPr>
          <w:delText xml:space="preserve">category of </w:delText>
        </w:r>
      </w:del>
      <w:r w:rsidR="007C0545">
        <w:rPr>
          <w:rFonts w:ascii="Helvetica" w:hAnsi="Helvetica" w:cs="Helvetica"/>
          <w:color w:val="000000"/>
        </w:rPr>
        <w:t>systems</w:t>
      </w:r>
      <w:r w:rsidR="00403FCE">
        <w:rPr>
          <w:rFonts w:ascii="Helvetica" w:hAnsi="Helvetica" w:cs="Helvetica"/>
          <w:color w:val="000000"/>
        </w:rPr>
        <w:t xml:space="preserve"> also</w:t>
      </w:r>
      <w:r w:rsidR="009C1F74">
        <w:rPr>
          <w:rFonts w:ascii="Helvetica" w:hAnsi="Helvetica" w:cs="Helvetica"/>
          <w:color w:val="000000"/>
        </w:rPr>
        <w:t xml:space="preserve"> exclude</w:t>
      </w:r>
      <w:del w:id="209" w:author="Andrew Isaacson" w:date="2017-05-10T11:54:00Z">
        <w:r w:rsidR="009C1F74" w:rsidDel="003472C6">
          <w:rPr>
            <w:rFonts w:ascii="Helvetica" w:hAnsi="Helvetica" w:cs="Helvetica"/>
            <w:color w:val="000000"/>
          </w:rPr>
          <w:delText>s</w:delText>
        </w:r>
      </w:del>
      <w:r w:rsidR="009C1F74">
        <w:rPr>
          <w:rFonts w:ascii="Helvetica" w:hAnsi="Helvetica" w:cs="Helvetica"/>
          <w:color w:val="000000"/>
        </w:rPr>
        <w:t xml:space="preserve"> </w:t>
      </w:r>
      <w:r w:rsidR="006F38BB">
        <w:rPr>
          <w:rFonts w:ascii="Helvetica" w:hAnsi="Helvetica" w:cs="Helvetica"/>
          <w:color w:val="000000"/>
        </w:rPr>
        <w:t xml:space="preserve">a large </w:t>
      </w:r>
      <w:r w:rsidR="004D1FBD">
        <w:rPr>
          <w:rFonts w:ascii="Helvetica" w:hAnsi="Helvetica" w:cs="Helvetica"/>
          <w:color w:val="000000"/>
        </w:rPr>
        <w:t>portion</w:t>
      </w:r>
      <w:r w:rsidR="006F38BB">
        <w:rPr>
          <w:rFonts w:ascii="Helvetica" w:hAnsi="Helvetica" w:cs="Helvetica"/>
          <w:color w:val="000000"/>
        </w:rPr>
        <w:t xml:space="preserve"> of </w:t>
      </w:r>
      <w:r w:rsidR="009C1F74">
        <w:rPr>
          <w:rFonts w:ascii="Helvetica" w:hAnsi="Helvetica" w:cs="Helvetica"/>
          <w:color w:val="000000"/>
        </w:rPr>
        <w:t>researchers</w:t>
      </w:r>
      <w:r w:rsidRPr="00C86E5E">
        <w:rPr>
          <w:rFonts w:ascii="Helvetica" w:hAnsi="Helvetica" w:cs="Helvetica"/>
          <w:color w:val="000000"/>
        </w:rPr>
        <w:t xml:space="preserve"> from using </w:t>
      </w:r>
      <w:r w:rsidR="00B66D7D">
        <w:rPr>
          <w:rFonts w:ascii="Helvetica" w:hAnsi="Helvetica" w:cs="Helvetica"/>
          <w:color w:val="000000"/>
        </w:rPr>
        <w:t>this category of</w:t>
      </w:r>
      <w:r w:rsidRPr="00C86E5E">
        <w:rPr>
          <w:rFonts w:ascii="Helvetica" w:hAnsi="Helvetica" w:cs="Helvetica"/>
          <w:color w:val="000000"/>
        </w:rPr>
        <w:t xml:space="preserve"> </w:t>
      </w:r>
      <w:r w:rsidR="00B66D7D">
        <w:rPr>
          <w:rFonts w:ascii="Helvetica" w:hAnsi="Helvetica" w:cs="Helvetica"/>
          <w:color w:val="000000"/>
        </w:rPr>
        <w:t>packages</w:t>
      </w:r>
      <w:r w:rsidRPr="00C86E5E">
        <w:rPr>
          <w:rFonts w:ascii="Helvetica" w:hAnsi="Helvetica" w:cs="Helvetica"/>
          <w:color w:val="000000"/>
        </w:rPr>
        <w:t xml:space="preserve">. In addition, </w:t>
      </w:r>
      <w:r w:rsidR="0025078C">
        <w:rPr>
          <w:rFonts w:ascii="Helvetica" w:hAnsi="Helvetica" w:cs="Helvetica"/>
          <w:color w:val="000000"/>
        </w:rPr>
        <w:t>most</w:t>
      </w:r>
      <w:r w:rsidRPr="00C86E5E">
        <w:rPr>
          <w:rFonts w:ascii="Helvetica" w:hAnsi="Helvetica" w:cs="Helvetica"/>
          <w:color w:val="000000"/>
        </w:rPr>
        <w:t xml:space="preserve"> of the existing packages </w:t>
      </w:r>
      <w:r w:rsidR="00CF5F15">
        <w:rPr>
          <w:rFonts w:ascii="Helvetica" w:hAnsi="Helvetica" w:cs="Helvetica"/>
          <w:color w:val="000000"/>
        </w:rPr>
        <w:t>are presente</w:t>
      </w:r>
      <w:r w:rsidR="00E47D7F">
        <w:rPr>
          <w:rFonts w:ascii="Helvetica" w:hAnsi="Helvetica" w:cs="Helvetica"/>
          <w:color w:val="000000"/>
        </w:rPr>
        <w:t>d</w:t>
      </w:r>
      <w:r w:rsidR="00CF5F15">
        <w:rPr>
          <w:rFonts w:ascii="Helvetica" w:hAnsi="Helvetica" w:cs="Helvetica"/>
          <w:color w:val="000000"/>
        </w:rPr>
        <w:t xml:space="preserve"> as librar</w:t>
      </w:r>
      <w:ins w:id="210" w:author="Andrew Isaacson" w:date="2017-05-10T11:55:00Z">
        <w:r w:rsidR="004E3CCA">
          <w:rPr>
            <w:rFonts w:ascii="Helvetica" w:hAnsi="Helvetica" w:cs="Helvetica"/>
            <w:color w:val="000000"/>
          </w:rPr>
          <w:t>ies</w:t>
        </w:r>
      </w:ins>
      <w:del w:id="211" w:author="Andrew Isaacson" w:date="2017-05-10T11:55:00Z">
        <w:r w:rsidR="00CF5F15" w:rsidDel="004E3CCA">
          <w:rPr>
            <w:rFonts w:ascii="Helvetica" w:hAnsi="Helvetica" w:cs="Helvetica"/>
            <w:color w:val="000000"/>
          </w:rPr>
          <w:delText>y</w:delText>
        </w:r>
      </w:del>
      <w:r w:rsidR="00CF5F15">
        <w:rPr>
          <w:rFonts w:ascii="Helvetica" w:hAnsi="Helvetica" w:cs="Helvetica"/>
          <w:color w:val="000000"/>
        </w:rPr>
        <w:t xml:space="preserve"> and </w:t>
      </w:r>
      <w:r w:rsidRPr="00C86E5E">
        <w:rPr>
          <w:rFonts w:ascii="Helvetica" w:hAnsi="Helvetica" w:cs="Helvetica"/>
          <w:color w:val="000000"/>
        </w:rPr>
        <w:t xml:space="preserve">are not </w:t>
      </w:r>
      <w:r w:rsidR="00BA2BF5">
        <w:rPr>
          <w:rFonts w:ascii="Helvetica" w:hAnsi="Helvetica" w:cs="Helvetica"/>
          <w:color w:val="000000"/>
        </w:rPr>
        <w:t xml:space="preserve">nearly as </w:t>
      </w:r>
      <w:r w:rsidRPr="00C86E5E">
        <w:rPr>
          <w:rFonts w:ascii="Helvetica" w:hAnsi="Helvetica" w:cs="Helvetica"/>
          <w:color w:val="000000"/>
        </w:rPr>
        <w:t>user-friendly as COPASI</w:t>
      </w:r>
      <w:r w:rsidR="00851E3B">
        <w:rPr>
          <w:rFonts w:ascii="Helvetica" w:hAnsi="Helvetica" w:cs="Helvetica"/>
          <w:color w:val="000000"/>
        </w:rPr>
        <w:t xml:space="preserve">; </w:t>
      </w:r>
      <w:r w:rsidRPr="00C86E5E">
        <w:rPr>
          <w:rFonts w:ascii="Helvetica" w:hAnsi="Helvetica" w:cs="Helvetica"/>
          <w:color w:val="000000"/>
        </w:rPr>
        <w:t xml:space="preserve">often </w:t>
      </w:r>
      <w:r w:rsidR="00135F10">
        <w:rPr>
          <w:rFonts w:ascii="Helvetica" w:hAnsi="Helvetica" w:cs="Helvetica"/>
          <w:color w:val="000000"/>
        </w:rPr>
        <w:t xml:space="preserve">written in </w:t>
      </w:r>
      <w:r w:rsidR="001C71BD">
        <w:rPr>
          <w:rFonts w:ascii="Helvetica" w:hAnsi="Helvetica" w:cs="Helvetica"/>
          <w:color w:val="000000"/>
        </w:rPr>
        <w:t xml:space="preserve">languages like C/C++, </w:t>
      </w:r>
      <w:r w:rsidR="00AA6D28">
        <w:rPr>
          <w:rFonts w:ascii="Helvetica" w:hAnsi="Helvetica" w:cs="Helvetica"/>
          <w:color w:val="000000"/>
        </w:rPr>
        <w:t>those packages</w:t>
      </w:r>
      <w:r w:rsidR="001C71BD">
        <w:rPr>
          <w:rFonts w:ascii="Helvetica" w:hAnsi="Helvetica" w:cs="Helvetica"/>
          <w:color w:val="000000"/>
        </w:rPr>
        <w:t xml:space="preserve"> </w:t>
      </w:r>
      <w:r w:rsidRPr="00C86E5E">
        <w:rPr>
          <w:rFonts w:ascii="Helvetica" w:hAnsi="Helvetica" w:cs="Helvetica"/>
          <w:color w:val="000000"/>
        </w:rPr>
        <w:t xml:space="preserve">require </w:t>
      </w:r>
      <w:r w:rsidR="009A1CC5">
        <w:rPr>
          <w:rFonts w:ascii="Helvetica" w:hAnsi="Helvetica" w:cs="Helvetica"/>
          <w:color w:val="000000"/>
        </w:rPr>
        <w:t>even higher</w:t>
      </w:r>
      <w:r w:rsidRPr="00C86E5E">
        <w:rPr>
          <w:rFonts w:ascii="Helvetica" w:hAnsi="Helvetica" w:cs="Helvetica"/>
          <w:color w:val="000000"/>
        </w:rPr>
        <w:t xml:space="preserve"> level</w:t>
      </w:r>
      <w:r w:rsidR="004802CF">
        <w:rPr>
          <w:rFonts w:ascii="Helvetica" w:hAnsi="Helvetica" w:cs="Helvetica"/>
          <w:color w:val="000000"/>
        </w:rPr>
        <w:t>s</w:t>
      </w:r>
      <w:r w:rsidRPr="00C86E5E">
        <w:rPr>
          <w:rFonts w:ascii="Helvetica" w:hAnsi="Helvetica" w:cs="Helvetica"/>
          <w:color w:val="000000"/>
        </w:rPr>
        <w:t xml:space="preserve"> of programming skill, which is not</w:t>
      </w:r>
      <w:ins w:id="212" w:author="Andrew Isaacson" w:date="2017-05-10T11:56:00Z">
        <w:r w:rsidR="00FA3A78">
          <w:rPr>
            <w:rFonts w:ascii="Helvetica" w:hAnsi="Helvetica" w:cs="Helvetica"/>
            <w:color w:val="000000"/>
          </w:rPr>
          <w:t xml:space="preserve"> common</w:t>
        </w:r>
      </w:ins>
      <w:r w:rsidRPr="00C86E5E">
        <w:rPr>
          <w:rFonts w:ascii="Helvetica" w:hAnsi="Helvetica" w:cs="Helvetica"/>
          <w:color w:val="000000"/>
        </w:rPr>
        <w:t xml:space="preserve"> </w:t>
      </w:r>
      <w:del w:id="213" w:author="Andrew Isaacson" w:date="2017-05-10T11:56:00Z">
        <w:r w:rsidRPr="00C86E5E" w:rsidDel="00FA3A78">
          <w:rPr>
            <w:rFonts w:ascii="Helvetica" w:hAnsi="Helvetica" w:cs="Helvetica"/>
            <w:color w:val="000000"/>
          </w:rPr>
          <w:delText>commonly possessed by</w:delText>
        </w:r>
      </w:del>
      <w:ins w:id="214" w:author="Andrew Isaacson" w:date="2017-05-10T11:56:00Z">
        <w:r w:rsidR="00FA3A78">
          <w:rPr>
            <w:rFonts w:ascii="Helvetica" w:hAnsi="Helvetica" w:cs="Helvetica"/>
            <w:color w:val="000000"/>
          </w:rPr>
          <w:t>among</w:t>
        </w:r>
      </w:ins>
      <w:r w:rsidRPr="00C86E5E">
        <w:rPr>
          <w:rFonts w:ascii="Helvetica" w:hAnsi="Helvetica" w:cs="Helvetica"/>
          <w:color w:val="000000"/>
        </w:rPr>
        <w:t xml:space="preserve"> researchers </w:t>
      </w:r>
      <w:r w:rsidR="00F237DF">
        <w:rPr>
          <w:rFonts w:ascii="Helvetica" w:hAnsi="Helvetica" w:cs="Helvetica"/>
          <w:color w:val="000000"/>
        </w:rPr>
        <w:t>in this field</w:t>
      </w:r>
      <w:r w:rsidRPr="00C86E5E">
        <w:rPr>
          <w:rFonts w:ascii="Helvetica" w:hAnsi="Helvetica" w:cs="Helvetica"/>
          <w:color w:val="000000"/>
        </w:rPr>
        <w:t>.</w:t>
      </w:r>
      <w:r w:rsidR="009C5B48" w:rsidRPr="009C5B48">
        <w:rPr>
          <w:rFonts w:ascii="Helvetica" w:hAnsi="Helvetica" w:cs="Helvetica"/>
          <w:color w:val="000000"/>
        </w:rPr>
        <w:t xml:space="preserve"> </w:t>
      </w:r>
      <w:r w:rsidR="009C5B48">
        <w:rPr>
          <w:rFonts w:ascii="Helvetica" w:hAnsi="Helvetica" w:cs="Helvetica"/>
          <w:color w:val="000000"/>
        </w:rPr>
        <w:t>Until now, there is virtually no usage of such packages in this field.</w:t>
      </w:r>
    </w:p>
    <w:p w14:paraId="755C045B" w14:textId="0AD2328E" w:rsidR="000D2D09" w:rsidRPr="00B6617D" w:rsidRDefault="0079620C" w:rsidP="00CA25E4">
      <w:pPr>
        <w:widowControl w:val="0"/>
        <w:autoSpaceDE w:val="0"/>
        <w:autoSpaceDN w:val="0"/>
        <w:adjustRightInd w:val="0"/>
        <w:jc w:val="both"/>
        <w:rPr>
          <w:rFonts w:ascii="Helvetica" w:hAnsi="Helvetica" w:cs="Helvetica"/>
          <w:color w:val="000000"/>
        </w:rPr>
      </w:pPr>
      <w:r>
        <w:rPr>
          <w:rFonts w:ascii="Helvetica" w:hAnsi="Helvetica" w:cs="Helvetica"/>
          <w:color w:val="000000"/>
        </w:rPr>
        <w:tab/>
      </w:r>
      <w:r w:rsidR="00FA6F87">
        <w:rPr>
          <w:rFonts w:ascii="Helvetica" w:hAnsi="Helvetica" w:cs="Helvetica"/>
          <w:color w:val="000000"/>
        </w:rPr>
        <w:t>Because of the</w:t>
      </w:r>
      <w:r w:rsidR="00FA6F87" w:rsidRPr="00C86E5E">
        <w:rPr>
          <w:rFonts w:ascii="Helvetica" w:hAnsi="Helvetica" w:cs="Helvetica"/>
          <w:color w:val="000000"/>
        </w:rPr>
        <w:t xml:space="preserve"> aforementioned </w:t>
      </w:r>
      <w:r w:rsidR="00FA6F87">
        <w:rPr>
          <w:rFonts w:ascii="Helvetica" w:hAnsi="Helvetica" w:cs="Helvetica"/>
          <w:color w:val="000000"/>
        </w:rPr>
        <w:t xml:space="preserve">limitations of </w:t>
      </w:r>
      <w:del w:id="215" w:author="Andrew Isaacson" w:date="2017-05-10T11:56:00Z">
        <w:r w:rsidR="00FA6F87" w:rsidDel="00FA3A78">
          <w:rPr>
            <w:rFonts w:ascii="Helvetica" w:hAnsi="Helvetica" w:cs="Helvetica"/>
            <w:color w:val="000000"/>
          </w:rPr>
          <w:delText xml:space="preserve">such </w:delText>
        </w:r>
      </w:del>
      <w:ins w:id="216" w:author="Andrew Isaacson" w:date="2017-05-10T11:56:00Z">
        <w:r w:rsidR="00FA3A78">
          <w:rPr>
            <w:rFonts w:ascii="Helvetica" w:hAnsi="Helvetica" w:cs="Helvetica"/>
            <w:color w:val="000000"/>
          </w:rPr>
          <w:t xml:space="preserve">the </w:t>
        </w:r>
      </w:ins>
      <w:r w:rsidR="00FA6F87">
        <w:rPr>
          <w:rFonts w:ascii="Helvetica" w:hAnsi="Helvetica" w:cs="Helvetica"/>
          <w:color w:val="000000"/>
        </w:rPr>
        <w:t>packages</w:t>
      </w:r>
      <w:ins w:id="217" w:author="Andrew Isaacson" w:date="2017-05-10T11:56:00Z">
        <w:r w:rsidR="00FA3A78">
          <w:rPr>
            <w:rFonts w:ascii="Helvetica" w:hAnsi="Helvetica" w:cs="Helvetica"/>
            <w:color w:val="000000"/>
          </w:rPr>
          <w:t xml:space="preserve"> described above</w:t>
        </w:r>
      </w:ins>
      <w:r w:rsidR="00FA6F87" w:rsidRPr="00C86E5E">
        <w:rPr>
          <w:rFonts w:ascii="Helvetica" w:hAnsi="Helvetica" w:cs="Helvetica"/>
          <w:color w:val="000000"/>
        </w:rPr>
        <w:t>,</w:t>
      </w:r>
      <w:r w:rsidR="00FA6F87">
        <w:rPr>
          <w:rFonts w:ascii="Helvetica" w:hAnsi="Helvetica" w:cs="Helvetica"/>
          <w:color w:val="000000"/>
        </w:rPr>
        <w:t xml:space="preserve"> </w:t>
      </w:r>
      <w:r w:rsidR="00B40C14">
        <w:rPr>
          <w:rFonts w:ascii="Helvetica" w:hAnsi="Helvetica" w:cs="Helvetica"/>
          <w:color w:val="000000"/>
        </w:rPr>
        <w:t xml:space="preserve">researchers </w:t>
      </w:r>
      <w:del w:id="218" w:author="Andrew Isaacson" w:date="2017-05-10T11:57:00Z">
        <w:r w:rsidR="00B40C14" w:rsidDel="00FA3A78">
          <w:rPr>
            <w:rFonts w:ascii="Helvetica" w:hAnsi="Helvetica" w:cs="Helvetica"/>
            <w:color w:val="000000"/>
          </w:rPr>
          <w:delText>some are</w:delText>
        </w:r>
      </w:del>
      <w:del w:id="219" w:author="Andrew Isaacson" w:date="2017-05-10T11:58:00Z">
        <w:r w:rsidR="00B40C14" w:rsidDel="00FA3A78">
          <w:rPr>
            <w:rFonts w:ascii="Helvetica" w:hAnsi="Helvetica" w:cs="Helvetica"/>
            <w:color w:val="000000"/>
          </w:rPr>
          <w:delText xml:space="preserve"> </w:delText>
        </w:r>
      </w:del>
      <w:r w:rsidR="00B40C14">
        <w:rPr>
          <w:rFonts w:ascii="Helvetica" w:hAnsi="Helvetica" w:cs="Helvetica"/>
          <w:color w:val="000000"/>
        </w:rPr>
        <w:t xml:space="preserve">interested in </w:t>
      </w:r>
      <w:ins w:id="220" w:author="Andrew Isaacson" w:date="2017-05-10T11:58:00Z">
        <w:r w:rsidR="00FA3A78">
          <w:rPr>
            <w:rFonts w:ascii="Helvetica" w:hAnsi="Helvetica" w:cs="Helvetica"/>
            <w:color w:val="000000"/>
          </w:rPr>
          <w:t xml:space="preserve">creating </w:t>
        </w:r>
      </w:ins>
      <w:r w:rsidR="00B40C14">
        <w:rPr>
          <w:rFonts w:ascii="Helvetica" w:hAnsi="Helvetica" w:cs="Helvetica"/>
          <w:color w:val="000000"/>
        </w:rPr>
        <w:t xml:space="preserve">large and complex models are forced to create </w:t>
      </w:r>
      <w:del w:id="221" w:author="Andrew Isaacson" w:date="2017-05-10T12:00:00Z">
        <w:r w:rsidR="00B40C14" w:rsidDel="000E7B5D">
          <w:rPr>
            <w:rFonts w:ascii="Helvetica" w:hAnsi="Helvetica" w:cs="Helvetica"/>
            <w:color w:val="000000"/>
          </w:rPr>
          <w:delText xml:space="preserve">a </w:delText>
        </w:r>
        <w:r w:rsidR="0094531B" w:rsidDel="000E7B5D">
          <w:rPr>
            <w:rFonts w:ascii="Helvetica" w:hAnsi="Helvetica" w:cs="Helvetica"/>
            <w:color w:val="000000"/>
          </w:rPr>
          <w:delText>specialized</w:delText>
        </w:r>
      </w:del>
      <w:ins w:id="222" w:author="Andrew Isaacson" w:date="2017-05-10T12:00:00Z">
        <w:r w:rsidR="000E7B5D">
          <w:rPr>
            <w:rFonts w:ascii="Helvetica" w:hAnsi="Helvetica" w:cs="Helvetica"/>
            <w:color w:val="000000"/>
          </w:rPr>
          <w:t>unique</w:t>
        </w:r>
      </w:ins>
      <w:r w:rsidR="0094531B">
        <w:rPr>
          <w:rFonts w:ascii="Helvetica" w:hAnsi="Helvetica" w:cs="Helvetica"/>
          <w:color w:val="000000"/>
        </w:rPr>
        <w:t xml:space="preserve"> </w:t>
      </w:r>
      <w:r w:rsidR="00954DE4">
        <w:rPr>
          <w:rFonts w:ascii="Helvetica" w:hAnsi="Helvetica" w:cs="Helvetica"/>
          <w:color w:val="000000"/>
        </w:rPr>
        <w:t>simulation</w:t>
      </w:r>
      <w:ins w:id="223" w:author="Andrew Isaacson" w:date="2017-05-10T12:00:00Z">
        <w:r w:rsidR="000E7B5D">
          <w:rPr>
            <w:rFonts w:ascii="Helvetica" w:hAnsi="Helvetica" w:cs="Helvetica"/>
            <w:color w:val="000000"/>
          </w:rPr>
          <w:t>s</w:t>
        </w:r>
      </w:ins>
      <w:del w:id="224" w:author="Andrew Isaacson" w:date="2017-05-10T12:00:00Z">
        <w:r w:rsidR="00954DE4" w:rsidDel="000E7B5D">
          <w:rPr>
            <w:rFonts w:ascii="Helvetica" w:hAnsi="Helvetica" w:cs="Helvetica"/>
            <w:color w:val="000000"/>
          </w:rPr>
          <w:delText xml:space="preserve"> system </w:delText>
        </w:r>
      </w:del>
      <w:del w:id="225" w:author="Andrew Isaacson" w:date="2017-05-10T11:58:00Z">
        <w:r w:rsidR="00954DE4" w:rsidDel="00FA3A78">
          <w:rPr>
            <w:rFonts w:ascii="Helvetica" w:hAnsi="Helvetica" w:cs="Helvetica"/>
            <w:color w:val="000000"/>
          </w:rPr>
          <w:delText>on</w:delText>
        </w:r>
      </w:del>
      <w:del w:id="226" w:author="Andrew Isaacson" w:date="2017-05-10T12:00:00Z">
        <w:r w:rsidR="00954DE4" w:rsidDel="000E7B5D">
          <w:rPr>
            <w:rFonts w:ascii="Helvetica" w:hAnsi="Helvetica" w:cs="Helvetica"/>
            <w:color w:val="000000"/>
          </w:rPr>
          <w:delText xml:space="preserve"> themselves</w:delText>
        </w:r>
      </w:del>
      <w:r w:rsidR="00954DE4">
        <w:rPr>
          <w:rFonts w:ascii="Helvetica" w:hAnsi="Helvetica" w:cs="Helvetica"/>
          <w:color w:val="000000"/>
        </w:rPr>
        <w:t xml:space="preserve">. </w:t>
      </w:r>
      <w:r w:rsidR="004C2BCB">
        <w:rPr>
          <w:rFonts w:ascii="Helvetica" w:hAnsi="Helvetica" w:cs="Helvetica"/>
          <w:color w:val="000000"/>
        </w:rPr>
        <w:t xml:space="preserve">Professor Ay and I were </w:t>
      </w:r>
      <w:del w:id="227" w:author="Andrew Isaacson" w:date="2017-05-10T12:00:00Z">
        <w:r w:rsidR="004C2BCB" w:rsidDel="000E7B5D">
          <w:rPr>
            <w:rFonts w:ascii="Helvetica" w:hAnsi="Helvetica" w:cs="Helvetica"/>
            <w:color w:val="000000"/>
          </w:rPr>
          <w:delText>part of this group</w:delText>
        </w:r>
      </w:del>
      <w:ins w:id="228" w:author="Andrew Isaacson" w:date="2017-05-10T12:00:00Z">
        <w:r w:rsidR="000E7B5D">
          <w:rPr>
            <w:rFonts w:ascii="Helvetica" w:hAnsi="Helvetica" w:cs="Helvetica"/>
            <w:color w:val="000000"/>
          </w:rPr>
          <w:t xml:space="preserve">tasked with building </w:t>
        </w:r>
      </w:ins>
      <w:ins w:id="229" w:author="Andrew Isaacson" w:date="2017-05-10T12:01:00Z">
        <w:r w:rsidR="000E7B5D">
          <w:rPr>
            <w:rFonts w:ascii="Helvetica" w:hAnsi="Helvetica" w:cs="Helvetica"/>
            <w:color w:val="000000"/>
          </w:rPr>
          <w:t>a specialized system</w:t>
        </w:r>
      </w:ins>
      <w:r w:rsidR="004C2BCB">
        <w:rPr>
          <w:rFonts w:ascii="Helvetica" w:hAnsi="Helvetica" w:cs="Helvetica"/>
          <w:color w:val="000000"/>
        </w:rPr>
        <w:t xml:space="preserve">. </w:t>
      </w:r>
      <w:r w:rsidR="00453038">
        <w:rPr>
          <w:rFonts w:ascii="Helvetica" w:hAnsi="Helvetica" w:cs="Helvetica"/>
          <w:color w:val="000000"/>
        </w:rPr>
        <w:t>The system</w:t>
      </w:r>
      <w:ins w:id="230" w:author="Andrew Isaacson" w:date="2017-05-10T12:01:00Z">
        <w:r w:rsidR="000E7B5D">
          <w:rPr>
            <w:rFonts w:ascii="Helvetica" w:hAnsi="Helvetica" w:cs="Helvetica"/>
            <w:color w:val="000000"/>
          </w:rPr>
          <w:t xml:space="preserve"> was</w:t>
        </w:r>
      </w:ins>
      <w:r w:rsidR="00453038">
        <w:rPr>
          <w:rFonts w:ascii="Helvetica" w:hAnsi="Helvetica" w:cs="Helvetica"/>
          <w:color w:val="000000"/>
        </w:rPr>
        <w:t xml:space="preserve"> </w:t>
      </w:r>
      <w:del w:id="231" w:author="Andrew Isaacson" w:date="2017-05-10T12:01:00Z">
        <w:r w:rsidR="00453038" w:rsidDel="000E7B5D">
          <w:rPr>
            <w:rFonts w:ascii="Helvetica" w:hAnsi="Helvetica" w:cs="Helvetica"/>
            <w:color w:val="000000"/>
          </w:rPr>
          <w:delText>built</w:delText>
        </w:r>
      </w:del>
      <w:ins w:id="232" w:author="Andrew Isaacson" w:date="2017-05-10T12:01:00Z">
        <w:r w:rsidR="000E7B5D">
          <w:rPr>
            <w:rFonts w:ascii="Helvetica" w:hAnsi="Helvetica" w:cs="Helvetica"/>
            <w:color w:val="000000"/>
          </w:rPr>
          <w:t>constructed</w:t>
        </w:r>
      </w:ins>
      <w:r w:rsidR="00453038">
        <w:rPr>
          <w:rFonts w:ascii="Helvetica" w:hAnsi="Helvetica" w:cs="Helvetica"/>
          <w:color w:val="000000"/>
        </w:rPr>
        <w:t xml:space="preserve"> gradually </w:t>
      </w:r>
      <w:del w:id="233" w:author="Andrew Isaacson" w:date="2017-05-10T12:01:00Z">
        <w:r w:rsidR="00453038" w:rsidDel="000E7B5D">
          <w:rPr>
            <w:rFonts w:ascii="Helvetica" w:hAnsi="Helvetica" w:cs="Helvetica"/>
            <w:color w:val="000000"/>
          </w:rPr>
          <w:delText xml:space="preserve">in </w:delText>
        </w:r>
      </w:del>
      <w:ins w:id="234" w:author="Andrew Isaacson" w:date="2017-05-10T12:01:00Z">
        <w:r w:rsidR="000E7B5D">
          <w:rPr>
            <w:rFonts w:ascii="Helvetica" w:hAnsi="Helvetica" w:cs="Helvetica"/>
            <w:color w:val="000000"/>
          </w:rPr>
          <w:t xml:space="preserve">over </w:t>
        </w:r>
      </w:ins>
      <w:r w:rsidR="00453038">
        <w:rPr>
          <w:rFonts w:ascii="Helvetica" w:hAnsi="Helvetica" w:cs="Helvetica"/>
          <w:color w:val="000000"/>
        </w:rPr>
        <w:t>the past four years</w:t>
      </w:r>
      <w:ins w:id="235" w:author="Andrew Isaacson" w:date="2017-05-10T12:02:00Z">
        <w:r w:rsidR="000E7B5D">
          <w:rPr>
            <w:rFonts w:ascii="Helvetica" w:hAnsi="Helvetica" w:cs="Helvetica"/>
            <w:color w:val="000000"/>
          </w:rPr>
          <w:t>. It</w:t>
        </w:r>
      </w:ins>
      <w:r w:rsidR="003E722E">
        <w:rPr>
          <w:rFonts w:ascii="Helvetica" w:hAnsi="Helvetica" w:cs="Helvetica"/>
          <w:color w:val="000000"/>
        </w:rPr>
        <w:t xml:space="preserve"> supports D</w:t>
      </w:r>
      <w:r w:rsidR="00705923">
        <w:rPr>
          <w:rFonts w:ascii="Helvetica" w:hAnsi="Helvetica" w:cs="Helvetica"/>
          <w:color w:val="000000"/>
        </w:rPr>
        <w:t>DE and multi-cell simulations</w:t>
      </w:r>
      <w:ins w:id="236" w:author="Andrew Isaacson" w:date="2017-05-10T12:02:00Z">
        <w:r w:rsidR="000E7B5D">
          <w:rPr>
            <w:rFonts w:ascii="Helvetica" w:hAnsi="Helvetica" w:cs="Helvetica"/>
            <w:color w:val="000000"/>
          </w:rPr>
          <w:t>,</w:t>
        </w:r>
      </w:ins>
      <w:r w:rsidR="00EA3CB1">
        <w:rPr>
          <w:rFonts w:ascii="Helvetica" w:hAnsi="Helvetica" w:cs="Helvetica"/>
          <w:color w:val="000000"/>
        </w:rPr>
        <w:t xml:space="preserve"> particularly</w:t>
      </w:r>
      <w:r w:rsidR="00320A17">
        <w:rPr>
          <w:rFonts w:ascii="Helvetica" w:hAnsi="Helvetica" w:cs="Helvetica"/>
          <w:color w:val="000000"/>
        </w:rPr>
        <w:t xml:space="preserve"> </w:t>
      </w:r>
      <w:r w:rsidR="00453038">
        <w:rPr>
          <w:rFonts w:ascii="Helvetica" w:hAnsi="Helvetica" w:cs="Helvetica"/>
          <w:color w:val="000000"/>
        </w:rPr>
        <w:t xml:space="preserve">for </w:t>
      </w:r>
      <w:r w:rsidR="000034A9">
        <w:rPr>
          <w:rFonts w:ascii="Helvetica" w:hAnsi="Helvetica" w:cs="Helvetica"/>
          <w:color w:val="000000"/>
        </w:rPr>
        <w:t xml:space="preserve">the segmentation clock </w:t>
      </w:r>
      <w:r w:rsidR="006317E7">
        <w:rPr>
          <w:rFonts w:ascii="Helvetica" w:hAnsi="Helvetica" w:cs="Helvetica"/>
          <w:color w:val="000000"/>
        </w:rPr>
        <w:t>project</w:t>
      </w:r>
      <w:r w:rsidR="00705923">
        <w:rPr>
          <w:rFonts w:ascii="Helvetica" w:hAnsi="Helvetica" w:cs="Helvetica"/>
          <w:color w:val="000000"/>
        </w:rPr>
        <w:t>.</w:t>
      </w:r>
      <w:r w:rsidR="00BD5FC5">
        <w:rPr>
          <w:rFonts w:ascii="Helvetica" w:hAnsi="Helvetica" w:cs="Helvetica"/>
          <w:color w:val="000000"/>
        </w:rPr>
        <w:t xml:space="preserve"> </w:t>
      </w:r>
      <w:ins w:id="237" w:author="Andrew Isaacson" w:date="2017-05-10T12:02:00Z">
        <w:r w:rsidR="000E7B5D">
          <w:rPr>
            <w:rFonts w:ascii="Helvetica" w:hAnsi="Helvetica" w:cs="Helvetica"/>
            <w:color w:val="000000"/>
          </w:rPr>
          <w:t>T</w:t>
        </w:r>
      </w:ins>
      <w:del w:id="238" w:author="Andrew Isaacson" w:date="2017-05-10T12:02:00Z">
        <w:r w:rsidR="008D0D75" w:rsidDel="000E7B5D">
          <w:rPr>
            <w:rFonts w:ascii="Helvetica" w:hAnsi="Helvetica" w:cs="Helvetica"/>
            <w:color w:val="000000"/>
          </w:rPr>
          <w:delText>Yet</w:delText>
        </w:r>
        <w:r w:rsidR="00BB0B84" w:rsidDel="000E7B5D">
          <w:rPr>
            <w:rFonts w:ascii="Helvetica" w:hAnsi="Helvetica" w:cs="Helvetica"/>
            <w:color w:val="000000"/>
          </w:rPr>
          <w:delText>, t</w:delText>
        </w:r>
      </w:del>
      <w:r w:rsidR="00BB0B84">
        <w:rPr>
          <w:rFonts w:ascii="Helvetica" w:hAnsi="Helvetica" w:cs="Helvetica"/>
          <w:color w:val="000000"/>
        </w:rPr>
        <w:t>here</w:t>
      </w:r>
      <w:r w:rsidR="00631389">
        <w:rPr>
          <w:rFonts w:ascii="Helvetica" w:hAnsi="Helvetica" w:cs="Helvetica"/>
          <w:color w:val="000000"/>
        </w:rPr>
        <w:t xml:space="preserve"> are </w:t>
      </w:r>
      <w:del w:id="239" w:author="Andrew Isaacson" w:date="2017-05-10T12:02:00Z">
        <w:r w:rsidR="00631389" w:rsidDel="000E7B5D">
          <w:rPr>
            <w:rFonts w:ascii="Helvetica" w:hAnsi="Helvetica" w:cs="Helvetica"/>
            <w:color w:val="000000"/>
          </w:rPr>
          <w:delText>also</w:delText>
        </w:r>
        <w:r w:rsidR="008D0D75" w:rsidDel="000E7B5D">
          <w:rPr>
            <w:rFonts w:ascii="Helvetica" w:hAnsi="Helvetica" w:cs="Helvetica"/>
            <w:color w:val="000000"/>
          </w:rPr>
          <w:delText xml:space="preserve"> </w:delText>
        </w:r>
      </w:del>
      <w:r w:rsidR="003B70BA">
        <w:rPr>
          <w:rFonts w:ascii="Helvetica" w:hAnsi="Helvetica" w:cs="Helvetica"/>
          <w:color w:val="000000"/>
        </w:rPr>
        <w:t xml:space="preserve">some </w:t>
      </w:r>
      <w:del w:id="240" w:author="Andrew Isaacson" w:date="2017-05-10T12:02:00Z">
        <w:r w:rsidR="008D0D75" w:rsidDel="000E7B5D">
          <w:rPr>
            <w:rFonts w:ascii="Helvetica" w:hAnsi="Helvetica" w:cs="Helvetica"/>
            <w:color w:val="000000"/>
          </w:rPr>
          <w:delText>obvious</w:delText>
        </w:r>
        <w:r w:rsidR="00631389" w:rsidDel="000E7B5D">
          <w:rPr>
            <w:rFonts w:ascii="Helvetica" w:hAnsi="Helvetica" w:cs="Helvetica"/>
            <w:color w:val="000000"/>
          </w:rPr>
          <w:delText xml:space="preserve"> </w:delText>
        </w:r>
      </w:del>
      <w:r w:rsidR="00EF6ABB">
        <w:rPr>
          <w:rFonts w:ascii="Helvetica" w:hAnsi="Helvetica" w:cs="Helvetica"/>
          <w:color w:val="000000"/>
        </w:rPr>
        <w:t>limitations</w:t>
      </w:r>
      <w:ins w:id="241" w:author="Andrew Isaacson" w:date="2017-05-10T12:02:00Z">
        <w:r w:rsidR="000E7B5D">
          <w:rPr>
            <w:rFonts w:ascii="Helvetica" w:hAnsi="Helvetica" w:cs="Helvetica"/>
            <w:color w:val="000000"/>
          </w:rPr>
          <w:t xml:space="preserve"> to</w:t>
        </w:r>
      </w:ins>
      <w:del w:id="242" w:author="Andrew Isaacson" w:date="2017-05-10T12:02:00Z">
        <w:r w:rsidR="00EF6ABB" w:rsidDel="000E7B5D">
          <w:rPr>
            <w:rFonts w:ascii="Helvetica" w:hAnsi="Helvetica" w:cs="Helvetica"/>
            <w:color w:val="000000"/>
          </w:rPr>
          <w:delText xml:space="preserve"> </w:delText>
        </w:r>
        <w:r w:rsidR="007A4C4E" w:rsidDel="000E7B5D">
          <w:rPr>
            <w:rFonts w:ascii="Helvetica" w:hAnsi="Helvetica" w:cs="Helvetica"/>
            <w:color w:val="000000"/>
          </w:rPr>
          <w:delText>in</w:delText>
        </w:r>
      </w:del>
      <w:r w:rsidR="00EF6ABB">
        <w:rPr>
          <w:rFonts w:ascii="Helvetica" w:hAnsi="Helvetica" w:cs="Helvetica"/>
          <w:color w:val="000000"/>
        </w:rPr>
        <w:t xml:space="preserve"> </w:t>
      </w:r>
      <w:r w:rsidR="00AC4377">
        <w:rPr>
          <w:rFonts w:ascii="Helvetica" w:hAnsi="Helvetica" w:cs="Helvetica"/>
          <w:color w:val="000000"/>
        </w:rPr>
        <w:t>this system</w:t>
      </w:r>
      <w:ins w:id="243" w:author="Andrew Isaacson" w:date="2017-05-10T12:02:00Z">
        <w:r w:rsidR="000E7B5D">
          <w:rPr>
            <w:rFonts w:ascii="Helvetica" w:hAnsi="Helvetica" w:cs="Helvetica"/>
            <w:color w:val="000000"/>
          </w:rPr>
          <w:t>, however</w:t>
        </w:r>
      </w:ins>
      <w:r w:rsidR="00EF6ABB">
        <w:rPr>
          <w:rFonts w:ascii="Helvetica" w:hAnsi="Helvetica" w:cs="Helvetica"/>
          <w:color w:val="000000"/>
        </w:rPr>
        <w:t>.</w:t>
      </w:r>
      <w:r w:rsidR="00C600A3">
        <w:rPr>
          <w:rFonts w:ascii="Helvetica" w:hAnsi="Helvetica" w:cs="Helvetica"/>
          <w:color w:val="000000"/>
        </w:rPr>
        <w:t xml:space="preserve"> </w:t>
      </w:r>
      <w:r w:rsidR="00B0457A">
        <w:rPr>
          <w:rFonts w:ascii="Helvetica" w:hAnsi="Helvetica" w:cs="Helvetica"/>
          <w:color w:val="000000"/>
        </w:rPr>
        <w:t>Written</w:t>
      </w:r>
      <w:r w:rsidR="00C600A3">
        <w:rPr>
          <w:rFonts w:ascii="Helvetica" w:hAnsi="Helvetica" w:cs="Helvetica"/>
          <w:color w:val="000000"/>
        </w:rPr>
        <w:t xml:space="preserve"> </w:t>
      </w:r>
      <w:r w:rsidR="0016379B">
        <w:rPr>
          <w:rFonts w:ascii="Helvetica" w:hAnsi="Helvetica" w:cs="Helvetica"/>
          <w:color w:val="000000"/>
        </w:rPr>
        <w:t>for a</w:t>
      </w:r>
      <w:r w:rsidR="00103307">
        <w:rPr>
          <w:rFonts w:ascii="Helvetica" w:hAnsi="Helvetica" w:cs="Helvetica"/>
          <w:color w:val="000000"/>
        </w:rPr>
        <w:t xml:space="preserve"> CPU </w:t>
      </w:r>
      <w:r w:rsidR="0016379B">
        <w:rPr>
          <w:rFonts w:ascii="Helvetica" w:hAnsi="Helvetica" w:cs="Helvetica"/>
          <w:color w:val="000000"/>
        </w:rPr>
        <w:t xml:space="preserve">only </w:t>
      </w:r>
      <w:r w:rsidR="00A8598F">
        <w:rPr>
          <w:rFonts w:ascii="Helvetica" w:hAnsi="Helvetica" w:cs="Helvetica"/>
          <w:color w:val="000000"/>
        </w:rPr>
        <w:t>environment</w:t>
      </w:r>
      <w:r w:rsidR="00935E21">
        <w:rPr>
          <w:rFonts w:ascii="Helvetica" w:hAnsi="Helvetica" w:cs="Helvetica"/>
          <w:color w:val="000000"/>
        </w:rPr>
        <w:t xml:space="preserve">, the system </w:t>
      </w:r>
      <w:r w:rsidR="00985937">
        <w:rPr>
          <w:rFonts w:ascii="Helvetica" w:hAnsi="Helvetica" w:cs="Helvetica"/>
          <w:color w:val="000000"/>
        </w:rPr>
        <w:t xml:space="preserve">runs slowly </w:t>
      </w:r>
      <w:r w:rsidR="00A8598F">
        <w:rPr>
          <w:rFonts w:ascii="Helvetica" w:hAnsi="Helvetica" w:cs="Helvetica"/>
          <w:color w:val="000000"/>
        </w:rPr>
        <w:t xml:space="preserve">and </w:t>
      </w:r>
      <w:r w:rsidR="00037513">
        <w:rPr>
          <w:rFonts w:ascii="Helvetica" w:hAnsi="Helvetica" w:cs="Helvetica"/>
          <w:color w:val="000000"/>
        </w:rPr>
        <w:t xml:space="preserve">parameter estimation </w:t>
      </w:r>
      <w:r w:rsidR="00765071">
        <w:rPr>
          <w:rFonts w:ascii="Helvetica" w:hAnsi="Helvetica" w:cs="Helvetica"/>
          <w:color w:val="000000"/>
        </w:rPr>
        <w:t xml:space="preserve">takes </w:t>
      </w:r>
      <w:r w:rsidR="002D3EDA">
        <w:rPr>
          <w:rFonts w:ascii="Helvetica" w:hAnsi="Helvetica" w:cs="Helvetica"/>
          <w:color w:val="000000"/>
        </w:rPr>
        <w:t xml:space="preserve">days </w:t>
      </w:r>
      <w:r w:rsidR="00E10548">
        <w:rPr>
          <w:rFonts w:ascii="Helvetica" w:hAnsi="Helvetica" w:cs="Helvetica"/>
          <w:color w:val="000000"/>
        </w:rPr>
        <w:t>to</w:t>
      </w:r>
      <w:r w:rsidR="002D3EDA">
        <w:rPr>
          <w:rFonts w:ascii="Helvetica" w:hAnsi="Helvetica" w:cs="Helvetica"/>
          <w:color w:val="000000"/>
        </w:rPr>
        <w:t xml:space="preserve"> </w:t>
      </w:r>
      <w:r w:rsidR="0090499B">
        <w:rPr>
          <w:rFonts w:ascii="Helvetica" w:hAnsi="Helvetica" w:cs="Helvetica"/>
          <w:color w:val="000000"/>
        </w:rPr>
        <w:t>execut</w:t>
      </w:r>
      <w:r w:rsidR="00E10548">
        <w:rPr>
          <w:rFonts w:ascii="Helvetica" w:hAnsi="Helvetica" w:cs="Helvetica"/>
          <w:color w:val="000000"/>
        </w:rPr>
        <w:t>e</w:t>
      </w:r>
      <w:r w:rsidR="0090499B">
        <w:rPr>
          <w:rFonts w:ascii="Helvetica" w:hAnsi="Helvetica" w:cs="Helvetica"/>
          <w:color w:val="000000"/>
        </w:rPr>
        <w:t xml:space="preserve"> on Colgate’s computer </w:t>
      </w:r>
      <w:r w:rsidR="0090499B" w:rsidRPr="00CA6DC8">
        <w:rPr>
          <w:rFonts w:ascii="Helvetica" w:hAnsi="Helvetica" w:cs="Helvetica"/>
          <w:color w:val="000000"/>
        </w:rPr>
        <w:t xml:space="preserve">cluster. </w:t>
      </w:r>
      <w:r w:rsidR="00753A8A" w:rsidRPr="00CA6DC8">
        <w:rPr>
          <w:rFonts w:ascii="Helvetica" w:hAnsi="Helvetica" w:cs="Helvetica"/>
          <w:color w:val="000000"/>
          <w:rPrChange w:id="244" w:author="Yecheng Yang" w:date="2017-05-11T01:30:00Z">
            <w:rPr>
              <w:rFonts w:ascii="Helvetica" w:hAnsi="Helvetica" w:cs="Helvetica"/>
              <w:color w:val="000000"/>
            </w:rPr>
          </w:rPrChange>
        </w:rPr>
        <w:t xml:space="preserve">Furthermore, </w:t>
      </w:r>
      <w:ins w:id="245" w:author="Yecheng Yang" w:date="2017-05-10T19:55:00Z">
        <w:r w:rsidR="00AD0E2A" w:rsidRPr="00CA6DC8">
          <w:rPr>
            <w:rFonts w:ascii="Helvetica" w:hAnsi="Helvetica" w:cs="Helvetica"/>
            <w:color w:val="000000"/>
            <w:rPrChange w:id="246" w:author="Yecheng Yang" w:date="2017-05-11T01:30:00Z">
              <w:rPr>
                <w:rFonts w:ascii="Helvetica" w:hAnsi="Helvetica" w:cs="Helvetica"/>
                <w:color w:val="000000"/>
                <w:highlight w:val="yellow"/>
              </w:rPr>
            </w:rPrChange>
          </w:rPr>
          <w:t xml:space="preserve">because </w:t>
        </w:r>
      </w:ins>
      <w:r w:rsidR="00753A8A" w:rsidRPr="00CA6DC8">
        <w:rPr>
          <w:rFonts w:ascii="Helvetica" w:hAnsi="Helvetica" w:cs="Helvetica"/>
          <w:color w:val="000000"/>
        </w:rPr>
        <w:t xml:space="preserve">all data structures and functions were </w:t>
      </w:r>
      <w:del w:id="247" w:author="Yecheng Yang" w:date="2017-05-10T19:54:00Z">
        <w:r w:rsidR="00E21373" w:rsidRPr="00CA6DC8" w:rsidDel="00AD0E2A">
          <w:rPr>
            <w:rFonts w:ascii="Helvetica" w:hAnsi="Helvetica" w:cs="Helvetica"/>
            <w:color w:val="000000"/>
            <w:rPrChange w:id="248" w:author="Yecheng Yang" w:date="2017-05-11T01:30:00Z">
              <w:rPr>
                <w:rFonts w:ascii="Helvetica" w:hAnsi="Helvetica" w:cs="Helvetica"/>
                <w:color w:val="000000"/>
              </w:rPr>
            </w:rPrChange>
          </w:rPr>
          <w:delText xml:space="preserve">created </w:delText>
        </w:r>
        <w:r w:rsidR="00EB48F8" w:rsidRPr="00CA6DC8" w:rsidDel="00AD0E2A">
          <w:rPr>
            <w:rFonts w:ascii="Helvetica" w:hAnsi="Helvetica" w:cs="Helvetica"/>
            <w:color w:val="000000"/>
            <w:rPrChange w:id="249" w:author="Yecheng Yang" w:date="2017-05-11T01:30:00Z">
              <w:rPr>
                <w:rFonts w:ascii="Helvetica" w:hAnsi="Helvetica" w:cs="Helvetica"/>
                <w:color w:val="000000"/>
              </w:rPr>
            </w:rPrChange>
          </w:rPr>
          <w:delText>based on</w:delText>
        </w:r>
        <w:r w:rsidR="00E21373" w:rsidRPr="00CA6DC8" w:rsidDel="00AD0E2A">
          <w:rPr>
            <w:rFonts w:ascii="Helvetica" w:hAnsi="Helvetica" w:cs="Helvetica"/>
            <w:color w:val="000000"/>
            <w:rPrChange w:id="250" w:author="Yecheng Yang" w:date="2017-05-11T01:30:00Z">
              <w:rPr>
                <w:rFonts w:ascii="Helvetica" w:hAnsi="Helvetica" w:cs="Helvetica"/>
                <w:color w:val="000000"/>
              </w:rPr>
            </w:rPrChange>
          </w:rPr>
          <w:delText xml:space="preserve"> </w:delText>
        </w:r>
        <w:r w:rsidR="00A55550" w:rsidRPr="00CA6DC8" w:rsidDel="00AD0E2A">
          <w:rPr>
            <w:rFonts w:ascii="Helvetica" w:hAnsi="Helvetica" w:cs="Helvetica"/>
            <w:color w:val="000000"/>
            <w:rPrChange w:id="251" w:author="Yecheng Yang" w:date="2017-05-11T01:30:00Z">
              <w:rPr>
                <w:rFonts w:ascii="Helvetica" w:hAnsi="Helvetica" w:cs="Helvetica"/>
                <w:color w:val="000000"/>
              </w:rPr>
            </w:rPrChange>
          </w:rPr>
          <w:delText xml:space="preserve">model </w:delText>
        </w:r>
        <w:r w:rsidR="005C798D" w:rsidRPr="00CA6DC8" w:rsidDel="00AD0E2A">
          <w:rPr>
            <w:rFonts w:ascii="Helvetica" w:hAnsi="Helvetica" w:cs="Helvetica"/>
            <w:color w:val="000000"/>
            <w:rPrChange w:id="252" w:author="Yecheng Yang" w:date="2017-05-11T01:30:00Z">
              <w:rPr>
                <w:rFonts w:ascii="Helvetica" w:hAnsi="Helvetica" w:cs="Helvetica"/>
                <w:color w:val="000000"/>
              </w:rPr>
            </w:rPrChange>
          </w:rPr>
          <w:delText>information of</w:delText>
        </w:r>
      </w:del>
      <w:ins w:id="253" w:author="Yecheng Yang" w:date="2017-05-10T19:54:00Z">
        <w:r w:rsidR="00AD0E2A" w:rsidRPr="00CA6DC8">
          <w:rPr>
            <w:rFonts w:ascii="Helvetica" w:hAnsi="Helvetica" w:cs="Helvetica"/>
            <w:color w:val="000000"/>
            <w:rPrChange w:id="254" w:author="Yecheng Yang" w:date="2017-05-11T01:30:00Z">
              <w:rPr>
                <w:rFonts w:ascii="Helvetica" w:hAnsi="Helvetica" w:cs="Helvetica"/>
                <w:color w:val="000000"/>
                <w:highlight w:val="yellow"/>
              </w:rPr>
            </w:rPrChange>
          </w:rPr>
          <w:t>hard coded for</w:t>
        </w:r>
      </w:ins>
      <w:r w:rsidR="005C798D" w:rsidRPr="00CA6DC8">
        <w:rPr>
          <w:rFonts w:ascii="Helvetica" w:hAnsi="Helvetica" w:cs="Helvetica"/>
          <w:color w:val="000000"/>
        </w:rPr>
        <w:t xml:space="preserve"> a particular regu</w:t>
      </w:r>
      <w:r w:rsidR="00FF7AC1" w:rsidRPr="00CA6DC8">
        <w:rPr>
          <w:rFonts w:ascii="Helvetica" w:hAnsi="Helvetica" w:cs="Helvetica"/>
          <w:color w:val="000000"/>
          <w:rPrChange w:id="255" w:author="Yecheng Yang" w:date="2017-05-11T01:30:00Z">
            <w:rPr>
              <w:rFonts w:ascii="Helvetica" w:hAnsi="Helvetica" w:cs="Helvetica"/>
              <w:color w:val="000000"/>
            </w:rPr>
          </w:rPrChange>
        </w:rPr>
        <w:t>la</w:t>
      </w:r>
      <w:r w:rsidR="005C798D" w:rsidRPr="00CA6DC8">
        <w:rPr>
          <w:rFonts w:ascii="Helvetica" w:hAnsi="Helvetica" w:cs="Helvetica"/>
          <w:color w:val="000000"/>
          <w:rPrChange w:id="256" w:author="Yecheng Yang" w:date="2017-05-11T01:30:00Z">
            <w:rPr>
              <w:rFonts w:ascii="Helvetica" w:hAnsi="Helvetica" w:cs="Helvetica"/>
              <w:color w:val="000000"/>
            </w:rPr>
          </w:rPrChange>
        </w:rPr>
        <w:t>tory network</w:t>
      </w:r>
      <w:ins w:id="257" w:author="Yecheng Yang" w:date="2017-05-10T19:55:00Z">
        <w:r w:rsidR="00567E80" w:rsidRPr="00CA6DC8">
          <w:rPr>
            <w:rFonts w:ascii="Helvetica" w:hAnsi="Helvetica" w:cs="Helvetica"/>
            <w:color w:val="000000"/>
            <w:rPrChange w:id="258" w:author="Yecheng Yang" w:date="2017-05-11T01:30:00Z">
              <w:rPr>
                <w:rFonts w:ascii="Helvetica" w:hAnsi="Helvetica" w:cs="Helvetica"/>
                <w:color w:val="000000"/>
                <w:highlight w:val="yellow"/>
              </w:rPr>
            </w:rPrChange>
          </w:rPr>
          <w:t>,</w:t>
        </w:r>
        <w:r w:rsidR="00775F80" w:rsidRPr="00CA6DC8">
          <w:rPr>
            <w:rFonts w:ascii="Helvetica" w:hAnsi="Helvetica" w:cs="Helvetica"/>
            <w:color w:val="000000"/>
            <w:rPrChange w:id="259" w:author="Yecheng Yang" w:date="2017-05-11T01:30:00Z">
              <w:rPr>
                <w:rFonts w:ascii="Helvetica" w:hAnsi="Helvetica" w:cs="Helvetica"/>
                <w:color w:val="000000"/>
                <w:highlight w:val="yellow"/>
              </w:rPr>
            </w:rPrChange>
          </w:rPr>
          <w:t xml:space="preserve"> </w:t>
        </w:r>
      </w:ins>
      <w:del w:id="260" w:author="Yecheng Yang" w:date="2017-05-10T19:55:00Z">
        <w:r w:rsidR="005C798D" w:rsidRPr="00CA6DC8" w:rsidDel="00775F80">
          <w:rPr>
            <w:rFonts w:ascii="Helvetica" w:hAnsi="Helvetica" w:cs="Helvetica"/>
            <w:color w:val="000000"/>
          </w:rPr>
          <w:delText xml:space="preserve"> </w:delText>
        </w:r>
        <w:r w:rsidR="00A55550" w:rsidRPr="00CA6DC8" w:rsidDel="00567E80">
          <w:rPr>
            <w:rFonts w:ascii="Helvetica" w:hAnsi="Helvetica" w:cs="Helvetica"/>
            <w:color w:val="000000"/>
            <w:rPrChange w:id="261" w:author="Yecheng Yang" w:date="2017-05-11T01:30:00Z">
              <w:rPr>
                <w:rFonts w:ascii="Helvetica" w:hAnsi="Helvetica" w:cs="Helvetica"/>
                <w:color w:val="000000"/>
              </w:rPr>
            </w:rPrChange>
          </w:rPr>
          <w:delText xml:space="preserve">and thus </w:delText>
        </w:r>
      </w:del>
      <w:r w:rsidR="00A55550" w:rsidRPr="00CA6DC8">
        <w:rPr>
          <w:rFonts w:ascii="Helvetica" w:hAnsi="Helvetica" w:cs="Helvetica"/>
          <w:color w:val="000000"/>
          <w:rPrChange w:id="262" w:author="Yecheng Yang" w:date="2017-05-11T01:30:00Z">
            <w:rPr>
              <w:rFonts w:ascii="Helvetica" w:hAnsi="Helvetica" w:cs="Helvetica"/>
              <w:color w:val="000000"/>
            </w:rPr>
          </w:rPrChange>
        </w:rPr>
        <w:t xml:space="preserve">updating the system corresponding to a model update was </w:t>
      </w:r>
      <w:r w:rsidR="007C4D6B" w:rsidRPr="00CA6DC8">
        <w:rPr>
          <w:rFonts w:ascii="Helvetica" w:hAnsi="Helvetica" w:cs="Helvetica"/>
          <w:color w:val="000000"/>
          <w:rPrChange w:id="263" w:author="Yecheng Yang" w:date="2017-05-11T01:30:00Z">
            <w:rPr>
              <w:rFonts w:ascii="Helvetica" w:hAnsi="Helvetica" w:cs="Helvetica"/>
              <w:color w:val="000000"/>
            </w:rPr>
          </w:rPrChange>
        </w:rPr>
        <w:t xml:space="preserve">extremely </w:t>
      </w:r>
      <w:r w:rsidR="00A55550" w:rsidRPr="00CA6DC8">
        <w:rPr>
          <w:rFonts w:ascii="Helvetica" w:hAnsi="Helvetica" w:cs="Helvetica"/>
          <w:color w:val="000000"/>
          <w:rPrChange w:id="264" w:author="Yecheng Yang" w:date="2017-05-11T01:30:00Z">
            <w:rPr>
              <w:rFonts w:ascii="Helvetica" w:hAnsi="Helvetica" w:cs="Helvetica"/>
              <w:color w:val="000000"/>
            </w:rPr>
          </w:rPrChange>
        </w:rPr>
        <w:t>inconvenient and highly time-consumin</w:t>
      </w:r>
      <w:ins w:id="265" w:author="Yecheng Yang" w:date="2017-05-10T19:56:00Z">
        <w:r w:rsidR="00B66583" w:rsidRPr="00CA6DC8">
          <w:rPr>
            <w:rFonts w:ascii="Helvetica" w:hAnsi="Helvetica" w:cs="Helvetica"/>
            <w:color w:val="000000"/>
            <w:rPrChange w:id="266" w:author="Yecheng Yang" w:date="2017-05-11T01:30:00Z">
              <w:rPr>
                <w:rFonts w:ascii="Helvetica" w:hAnsi="Helvetica" w:cs="Helvetica"/>
                <w:color w:val="000000"/>
                <w:highlight w:val="yellow"/>
              </w:rPr>
            </w:rPrChange>
          </w:rPr>
          <w:t>g</w:t>
        </w:r>
      </w:ins>
      <w:ins w:id="267" w:author="Yecheng Yang" w:date="2017-05-10T19:57:00Z">
        <w:r w:rsidR="00B66583" w:rsidRPr="00CA6DC8">
          <w:rPr>
            <w:rFonts w:ascii="Helvetica" w:hAnsi="Helvetica" w:cs="Helvetica"/>
            <w:color w:val="000000"/>
            <w:rPrChange w:id="268" w:author="Yecheng Yang" w:date="2017-05-11T01:30:00Z">
              <w:rPr>
                <w:rFonts w:ascii="Helvetica" w:hAnsi="Helvetica" w:cs="Helvetica"/>
                <w:color w:val="000000"/>
                <w:highlight w:val="yellow"/>
              </w:rPr>
            </w:rPrChange>
          </w:rPr>
          <w:t>.</w:t>
        </w:r>
      </w:ins>
      <w:del w:id="269" w:author="Yecheng Yang" w:date="2017-05-10T19:56:00Z">
        <w:r w:rsidR="00A55550" w:rsidRPr="00CA6DC8" w:rsidDel="00B66583">
          <w:rPr>
            <w:rFonts w:ascii="Helvetica" w:hAnsi="Helvetica" w:cs="Helvetica"/>
            <w:color w:val="000000"/>
          </w:rPr>
          <w:delText>g</w:delText>
        </w:r>
      </w:del>
      <w:del w:id="270" w:author="Yecheng Yang" w:date="2017-05-10T19:54:00Z">
        <w:r w:rsidR="00385488" w:rsidRPr="00CA6DC8" w:rsidDel="00313F22">
          <w:rPr>
            <w:rFonts w:ascii="Helvetica" w:hAnsi="Helvetica" w:cs="Helvetica"/>
            <w:color w:val="000000"/>
            <w:rPrChange w:id="271" w:author="Yecheng Yang" w:date="2017-05-11T01:30:00Z">
              <w:rPr>
                <w:rFonts w:ascii="Helvetica" w:hAnsi="Helvetica" w:cs="Helvetica"/>
                <w:color w:val="000000"/>
              </w:rPr>
            </w:rPrChange>
          </w:rPr>
          <w:delText xml:space="preserve">, let alone </w:delText>
        </w:r>
        <w:r w:rsidR="00A55550" w:rsidRPr="00CA6DC8" w:rsidDel="00313F22">
          <w:rPr>
            <w:rFonts w:ascii="Helvetica" w:hAnsi="Helvetica" w:cs="Helvetica"/>
            <w:color w:val="000000"/>
            <w:rPrChange w:id="272" w:author="Yecheng Yang" w:date="2017-05-11T01:30:00Z">
              <w:rPr>
                <w:rFonts w:ascii="Helvetica" w:hAnsi="Helvetica" w:cs="Helvetica"/>
                <w:color w:val="000000"/>
              </w:rPr>
            </w:rPrChange>
          </w:rPr>
          <w:delText>reusing the system for other models.</w:delText>
        </w:r>
      </w:del>
    </w:p>
    <w:p w14:paraId="7826EFF7" w14:textId="7FE7E41B" w:rsidR="00E86E62" w:rsidRDefault="009864F0" w:rsidP="00E86E62">
      <w:pPr>
        <w:widowControl w:val="0"/>
        <w:autoSpaceDE w:val="0"/>
        <w:autoSpaceDN w:val="0"/>
        <w:adjustRightInd w:val="0"/>
        <w:ind w:firstLine="720"/>
        <w:jc w:val="both"/>
        <w:rPr>
          <w:rFonts w:ascii="Helvetica" w:hAnsi="Helvetica" w:cs="Helvetica"/>
          <w:color w:val="000000"/>
        </w:rPr>
      </w:pPr>
      <w:del w:id="273" w:author="Andrew Isaacson" w:date="2017-05-10T12:05:00Z">
        <w:r w:rsidRPr="00C86E5E" w:rsidDel="00825CDF">
          <w:rPr>
            <w:rFonts w:ascii="Helvetica" w:hAnsi="Helvetica" w:cs="Helvetica"/>
            <w:color w:val="000000"/>
          </w:rPr>
          <w:delText xml:space="preserve">After observing similar examples and experiencing such circumstances, </w:delText>
        </w:r>
      </w:del>
      <w:r>
        <w:rPr>
          <w:rFonts w:ascii="Helvetica" w:hAnsi="Helvetica" w:cs="Helvetica"/>
          <w:color w:val="000000"/>
        </w:rPr>
        <w:t>I</w:t>
      </w:r>
      <w:r w:rsidRPr="00C86E5E">
        <w:rPr>
          <w:rFonts w:ascii="Helvetica" w:hAnsi="Helvetica" w:cs="Helvetica"/>
          <w:color w:val="000000"/>
        </w:rPr>
        <w:t xml:space="preserve"> decided </w:t>
      </w:r>
      <w:r w:rsidR="0068412E">
        <w:rPr>
          <w:rFonts w:ascii="Helvetica" w:hAnsi="Helvetica" w:cs="Helvetica"/>
          <w:color w:val="000000"/>
        </w:rPr>
        <w:t>that the new program</w:t>
      </w:r>
      <w:r w:rsidRPr="00C86E5E">
        <w:rPr>
          <w:rFonts w:ascii="Helvetica" w:hAnsi="Helvetica" w:cs="Helvetica"/>
          <w:color w:val="000000"/>
        </w:rPr>
        <w:t xml:space="preserve"> </w:t>
      </w:r>
      <w:r w:rsidR="00EA4793">
        <w:rPr>
          <w:rFonts w:ascii="Helvetica" w:hAnsi="Helvetica" w:cs="Helvetica"/>
          <w:color w:val="000000"/>
        </w:rPr>
        <w:t>should</w:t>
      </w:r>
      <w:r w:rsidRPr="00C86E5E">
        <w:rPr>
          <w:rFonts w:ascii="Helvetica" w:hAnsi="Helvetica" w:cs="Helvetica"/>
          <w:color w:val="000000"/>
        </w:rPr>
        <w:t xml:space="preserve"> </w:t>
      </w:r>
      <w:r>
        <w:rPr>
          <w:rFonts w:ascii="Helvetica" w:hAnsi="Helvetica" w:cs="Helvetica"/>
          <w:color w:val="000000"/>
        </w:rPr>
        <w:t>address the limitations of</w:t>
      </w:r>
      <w:ins w:id="274" w:author="Andrew Isaacson" w:date="2017-05-10T12:05:00Z">
        <w:r w:rsidR="00825CDF">
          <w:rPr>
            <w:rFonts w:ascii="Helvetica" w:hAnsi="Helvetica" w:cs="Helvetica"/>
            <w:color w:val="000000"/>
          </w:rPr>
          <w:t xml:space="preserve"> the</w:t>
        </w:r>
      </w:ins>
      <w:r>
        <w:rPr>
          <w:rFonts w:ascii="Helvetica" w:hAnsi="Helvetica" w:cs="Helvetica"/>
          <w:color w:val="000000"/>
        </w:rPr>
        <w:t xml:space="preserve"> currently available alternatives. </w:t>
      </w:r>
      <w:r w:rsidR="006C20CD">
        <w:rPr>
          <w:rFonts w:ascii="Helvetica" w:hAnsi="Helvetica" w:cs="Helvetica"/>
          <w:color w:val="000000"/>
        </w:rPr>
        <w:t xml:space="preserve">In particular, </w:t>
      </w:r>
      <w:ins w:id="275" w:author="Andrew Isaacson" w:date="2017-05-10T12:13:00Z">
        <w:r w:rsidR="00ED17EC">
          <w:rPr>
            <w:rFonts w:ascii="Helvetica" w:hAnsi="Helvetica" w:cs="Helvetica"/>
            <w:color w:val="000000"/>
          </w:rPr>
          <w:t>this program</w:t>
        </w:r>
      </w:ins>
      <w:del w:id="276" w:author="Andrew Isaacson" w:date="2017-05-10T12:13:00Z">
        <w:r w:rsidR="006C20CD" w:rsidDel="00ED17EC">
          <w:rPr>
            <w:rFonts w:ascii="Helvetica" w:hAnsi="Helvetica" w:cs="Helvetica"/>
            <w:color w:val="000000"/>
          </w:rPr>
          <w:delText>it</w:delText>
        </w:r>
      </w:del>
      <w:r w:rsidR="006C20CD">
        <w:rPr>
          <w:rFonts w:ascii="Helvetica" w:hAnsi="Helvetica" w:cs="Helvetica"/>
          <w:color w:val="000000"/>
        </w:rPr>
        <w:t xml:space="preserve"> will</w:t>
      </w:r>
      <w:r>
        <w:rPr>
          <w:rFonts w:ascii="Helvetica" w:hAnsi="Helvetica" w:cs="Helvetica"/>
          <w:color w:val="000000"/>
        </w:rPr>
        <w:t xml:space="preserve">: </w:t>
      </w:r>
    </w:p>
    <w:p w14:paraId="606977D9" w14:textId="77777777" w:rsidR="00CD203A" w:rsidRPr="007E5320" w:rsidRDefault="00CD203A" w:rsidP="00CD203A">
      <w:pPr>
        <w:pStyle w:val="ListParagraph"/>
        <w:widowControl w:val="0"/>
        <w:numPr>
          <w:ilvl w:val="0"/>
          <w:numId w:val="4"/>
        </w:numPr>
        <w:autoSpaceDE w:val="0"/>
        <w:autoSpaceDN w:val="0"/>
        <w:adjustRightInd w:val="0"/>
        <w:jc w:val="both"/>
        <w:rPr>
          <w:rFonts w:ascii="Helvetica" w:hAnsi="Helvetica" w:cs="Helvetica"/>
          <w:color w:val="000000"/>
        </w:rPr>
      </w:pPr>
      <w:r w:rsidRPr="00E86E62">
        <w:rPr>
          <w:rFonts w:ascii="Helvetica" w:hAnsi="Helvetica" w:cs="Helvetica"/>
          <w:color w:val="000000"/>
        </w:rPr>
        <w:t>Accept delay differential equation models as inputs,</w:t>
      </w:r>
    </w:p>
    <w:p w14:paraId="34A17471" w14:textId="67F2615E" w:rsidR="007E5320" w:rsidRPr="00CD203A" w:rsidRDefault="007E5320" w:rsidP="00CD203A">
      <w:pPr>
        <w:pStyle w:val="ListParagraph"/>
        <w:widowControl w:val="0"/>
        <w:numPr>
          <w:ilvl w:val="0"/>
          <w:numId w:val="4"/>
        </w:numPr>
        <w:autoSpaceDE w:val="0"/>
        <w:autoSpaceDN w:val="0"/>
        <w:adjustRightInd w:val="0"/>
        <w:jc w:val="both"/>
        <w:rPr>
          <w:rFonts w:ascii="Helvetica" w:hAnsi="Helvetica" w:cs="Helvetica"/>
          <w:color w:val="000000"/>
        </w:rPr>
      </w:pPr>
      <w:r w:rsidRPr="00CD203A">
        <w:rPr>
          <w:rFonts w:ascii="Helvetica" w:hAnsi="Helvetica" w:cs="Helvetica"/>
          <w:color w:val="000000"/>
        </w:rPr>
        <w:t xml:space="preserve">Includes </w:t>
      </w:r>
      <w:r w:rsidR="003C1341" w:rsidRPr="00CD203A">
        <w:rPr>
          <w:rFonts w:ascii="Helvetica" w:hAnsi="Helvetica" w:cs="Helvetica"/>
          <w:color w:val="000000"/>
        </w:rPr>
        <w:t xml:space="preserve">user-friendly </w:t>
      </w:r>
      <w:r w:rsidR="00E00BB2" w:rsidRPr="00CD203A">
        <w:rPr>
          <w:rFonts w:ascii="Helvetica" w:hAnsi="Helvetica" w:cs="Helvetica"/>
          <w:color w:val="000000"/>
        </w:rPr>
        <w:t>interface for entering model information</w:t>
      </w:r>
      <w:r w:rsidR="002B3A9D" w:rsidRPr="00CD203A">
        <w:rPr>
          <w:rFonts w:ascii="Helvetica" w:hAnsi="Helvetica" w:cs="Helvetica"/>
          <w:color w:val="000000"/>
        </w:rPr>
        <w:t>,</w:t>
      </w:r>
    </w:p>
    <w:p w14:paraId="4201376D" w14:textId="667DD1B6" w:rsidR="00E86E62" w:rsidRDefault="009864F0" w:rsidP="00E86E62">
      <w:pPr>
        <w:pStyle w:val="ListParagraph"/>
        <w:widowControl w:val="0"/>
        <w:numPr>
          <w:ilvl w:val="0"/>
          <w:numId w:val="4"/>
        </w:numPr>
        <w:autoSpaceDE w:val="0"/>
        <w:autoSpaceDN w:val="0"/>
        <w:adjustRightInd w:val="0"/>
        <w:jc w:val="both"/>
        <w:rPr>
          <w:rFonts w:ascii="Helvetica" w:hAnsi="Helvetica" w:cs="Helvetica"/>
          <w:color w:val="000000"/>
        </w:rPr>
      </w:pPr>
      <w:r w:rsidRPr="00E86E62">
        <w:rPr>
          <w:rFonts w:ascii="Helvetica" w:hAnsi="Helvetica" w:cs="Helvetica"/>
          <w:color w:val="000000"/>
        </w:rPr>
        <w:t>Automatically generate necessary data structures</w:t>
      </w:r>
      <w:r w:rsidR="00EC2F2C">
        <w:rPr>
          <w:rFonts w:ascii="Helvetica" w:hAnsi="Helvetica" w:cs="Helvetica"/>
          <w:color w:val="000000"/>
        </w:rPr>
        <w:t xml:space="preserve"> and corresponding functions</w:t>
      </w:r>
      <w:r w:rsidR="004D7FA3">
        <w:rPr>
          <w:rFonts w:ascii="Helvetica" w:hAnsi="Helvetica" w:cs="Helvetica"/>
          <w:color w:val="000000"/>
        </w:rPr>
        <w:t>,</w:t>
      </w:r>
    </w:p>
    <w:p w14:paraId="7F3916BE" w14:textId="6A65E5D7" w:rsidR="00E86E62" w:rsidRDefault="009864F0" w:rsidP="00E86E62">
      <w:pPr>
        <w:pStyle w:val="ListParagraph"/>
        <w:widowControl w:val="0"/>
        <w:numPr>
          <w:ilvl w:val="0"/>
          <w:numId w:val="4"/>
        </w:numPr>
        <w:autoSpaceDE w:val="0"/>
        <w:autoSpaceDN w:val="0"/>
        <w:adjustRightInd w:val="0"/>
        <w:jc w:val="both"/>
        <w:rPr>
          <w:rFonts w:ascii="Helvetica" w:hAnsi="Helvetica" w:cs="Helvetica"/>
          <w:color w:val="000000"/>
        </w:rPr>
      </w:pPr>
      <w:r w:rsidRPr="00E86E62">
        <w:rPr>
          <w:rFonts w:ascii="Helvetica" w:hAnsi="Helvetica" w:cs="Helvetica"/>
          <w:color w:val="000000"/>
        </w:rPr>
        <w:t xml:space="preserve">Simulate using </w:t>
      </w:r>
      <w:r w:rsidR="00F21B8A" w:rsidRPr="00E86E62">
        <w:rPr>
          <w:rFonts w:ascii="Helvetica" w:hAnsi="Helvetica" w:cs="Helvetica"/>
          <w:color w:val="000000"/>
        </w:rPr>
        <w:t xml:space="preserve">desired </w:t>
      </w:r>
      <w:r w:rsidRPr="00E86E62">
        <w:rPr>
          <w:rFonts w:ascii="Helvetica" w:hAnsi="Helvetica" w:cs="Helvetica"/>
          <w:color w:val="000000"/>
        </w:rPr>
        <w:t xml:space="preserve">numerical solvers, </w:t>
      </w:r>
      <w:r w:rsidR="004D7FA3">
        <w:rPr>
          <w:rFonts w:ascii="Helvetica" w:hAnsi="Helvetica" w:cs="Helvetica"/>
          <w:color w:val="000000"/>
        </w:rPr>
        <w:t>including both deterministic and stochastic methods</w:t>
      </w:r>
      <w:r w:rsidR="002041E7">
        <w:rPr>
          <w:rFonts w:ascii="Helvetica" w:hAnsi="Helvetica" w:cs="Helvetica"/>
          <w:color w:val="000000"/>
        </w:rPr>
        <w:t>,</w:t>
      </w:r>
    </w:p>
    <w:p w14:paraId="2FB84B5A" w14:textId="147C642F" w:rsidR="00E86E62" w:rsidRDefault="00420958" w:rsidP="00E86E62">
      <w:pPr>
        <w:pStyle w:val="ListParagraph"/>
        <w:widowControl w:val="0"/>
        <w:numPr>
          <w:ilvl w:val="0"/>
          <w:numId w:val="4"/>
        </w:numPr>
        <w:autoSpaceDE w:val="0"/>
        <w:autoSpaceDN w:val="0"/>
        <w:adjustRightInd w:val="0"/>
        <w:jc w:val="both"/>
        <w:rPr>
          <w:rFonts w:ascii="Helvetica" w:hAnsi="Helvetica" w:cs="Helvetica"/>
          <w:color w:val="000000"/>
        </w:rPr>
      </w:pPr>
      <w:ins w:id="277" w:author="Andrew Isaacson" w:date="2017-05-10T12:13:00Z">
        <w:r>
          <w:rPr>
            <w:rFonts w:ascii="Helvetica" w:hAnsi="Helvetica" w:cs="Helvetica"/>
            <w:color w:val="000000"/>
          </w:rPr>
          <w:t>Be h</w:t>
        </w:r>
      </w:ins>
      <w:del w:id="278" w:author="Andrew Isaacson" w:date="2017-05-10T12:13:00Z">
        <w:r w:rsidR="00711EED" w:rsidDel="00420958">
          <w:rPr>
            <w:rFonts w:ascii="Helvetica" w:hAnsi="Helvetica" w:cs="Helvetica"/>
            <w:color w:val="000000"/>
          </w:rPr>
          <w:delText>H</w:delText>
        </w:r>
      </w:del>
      <w:r w:rsidR="00711EED">
        <w:rPr>
          <w:rFonts w:ascii="Helvetica" w:hAnsi="Helvetica" w:cs="Helvetica"/>
          <w:color w:val="000000"/>
        </w:rPr>
        <w:t>ighly modularized and c</w:t>
      </w:r>
      <w:r w:rsidR="009864F0" w:rsidRPr="00E86E62">
        <w:rPr>
          <w:rFonts w:ascii="Helvetica" w:hAnsi="Helvetica" w:cs="Helvetica"/>
          <w:color w:val="000000"/>
        </w:rPr>
        <w:t xml:space="preserve">an be </w:t>
      </w:r>
      <w:r w:rsidR="00EC1FB8">
        <w:rPr>
          <w:rFonts w:ascii="Helvetica" w:hAnsi="Helvetica" w:cs="Helvetica"/>
          <w:color w:val="000000"/>
        </w:rPr>
        <w:t xml:space="preserve">extended or </w:t>
      </w:r>
      <w:r w:rsidR="009864F0" w:rsidRPr="00E86E62">
        <w:rPr>
          <w:rFonts w:ascii="Helvetica" w:hAnsi="Helvetica" w:cs="Helvetica"/>
          <w:color w:val="000000"/>
        </w:rPr>
        <w:t>updated easily</w:t>
      </w:r>
      <w:r w:rsidR="002041E7">
        <w:rPr>
          <w:rFonts w:ascii="Helvetica" w:hAnsi="Helvetica" w:cs="Helvetica"/>
          <w:color w:val="000000"/>
        </w:rPr>
        <w:t xml:space="preserve"> in the future,</w:t>
      </w:r>
    </w:p>
    <w:p w14:paraId="061E110A" w14:textId="1F040455" w:rsidR="009864F0" w:rsidRPr="00E86E62" w:rsidRDefault="009864F0" w:rsidP="00E86E62">
      <w:pPr>
        <w:pStyle w:val="ListParagraph"/>
        <w:widowControl w:val="0"/>
        <w:numPr>
          <w:ilvl w:val="0"/>
          <w:numId w:val="4"/>
        </w:numPr>
        <w:autoSpaceDE w:val="0"/>
        <w:autoSpaceDN w:val="0"/>
        <w:adjustRightInd w:val="0"/>
        <w:jc w:val="both"/>
        <w:rPr>
          <w:rFonts w:ascii="Helvetica" w:hAnsi="Helvetica" w:cs="Helvetica"/>
          <w:color w:val="000000"/>
        </w:rPr>
      </w:pPr>
      <w:r w:rsidRPr="00E86E62">
        <w:rPr>
          <w:rFonts w:ascii="Helvetica" w:hAnsi="Helvetica" w:cs="Helvetica"/>
          <w:color w:val="000000"/>
        </w:rPr>
        <w:t>Support GPU for better performance</w:t>
      </w:r>
    </w:p>
    <w:p w14:paraId="374202E2" w14:textId="0341D36B" w:rsidR="009864F0" w:rsidRPr="00C86E5E" w:rsidRDefault="009864F0" w:rsidP="00256942">
      <w:pPr>
        <w:widowControl w:val="0"/>
        <w:autoSpaceDE w:val="0"/>
        <w:autoSpaceDN w:val="0"/>
        <w:adjustRightInd w:val="0"/>
        <w:ind w:firstLine="720"/>
        <w:jc w:val="both"/>
        <w:rPr>
          <w:rFonts w:ascii="Helvetica" w:hAnsi="Helvetica" w:cs="Helvetica"/>
          <w:color w:val="000000"/>
        </w:rPr>
      </w:pPr>
      <w:r w:rsidRPr="00C86E5E">
        <w:rPr>
          <w:rFonts w:ascii="Helvetica" w:hAnsi="Helvetica" w:cs="Helvetica"/>
          <w:color w:val="000000"/>
        </w:rPr>
        <w:t xml:space="preserve">The entire software will be developed over the </w:t>
      </w:r>
      <w:del w:id="279" w:author="Andrew Isaacson" w:date="2017-05-10T12:14:00Z">
        <w:r w:rsidRPr="00C86E5E" w:rsidDel="00420958">
          <w:rPr>
            <w:rFonts w:ascii="Helvetica" w:hAnsi="Helvetica" w:cs="Helvetica"/>
            <w:color w:val="000000"/>
          </w:rPr>
          <w:delText xml:space="preserve">course of </w:delText>
        </w:r>
      </w:del>
      <w:del w:id="280" w:author="Andrew Isaacson" w:date="2017-05-10T12:15:00Z">
        <w:r w:rsidRPr="00C86E5E" w:rsidDel="00420958">
          <w:rPr>
            <w:rFonts w:ascii="Helvetica" w:hAnsi="Helvetica" w:cs="Helvetica"/>
            <w:color w:val="000000"/>
          </w:rPr>
          <w:delText xml:space="preserve">the </w:delText>
        </w:r>
      </w:del>
      <w:r w:rsidRPr="00C86E5E">
        <w:rPr>
          <w:rFonts w:ascii="Helvetica" w:hAnsi="Helvetica" w:cs="Helvetica"/>
          <w:color w:val="000000"/>
        </w:rPr>
        <w:t>next few years</w:t>
      </w:r>
      <w:ins w:id="281" w:author="Andrew Isaacson" w:date="2017-05-10T12:14:00Z">
        <w:r w:rsidR="00420958">
          <w:rPr>
            <w:rFonts w:ascii="Helvetica" w:hAnsi="Helvetica" w:cs="Helvetica"/>
            <w:color w:val="000000"/>
          </w:rPr>
          <w:t>,</w:t>
        </w:r>
      </w:ins>
      <w:r w:rsidRPr="00C86E5E">
        <w:rPr>
          <w:rFonts w:ascii="Helvetica" w:hAnsi="Helvetica" w:cs="Helvetica"/>
          <w:color w:val="000000"/>
        </w:rPr>
        <w:t xml:space="preserve"> and</w:t>
      </w:r>
      <w:del w:id="282" w:author="Andrew Isaacson" w:date="2017-05-10T12:14:00Z">
        <w:r w:rsidR="006D084E" w:rsidDel="00420958">
          <w:rPr>
            <w:rFonts w:ascii="Helvetica" w:hAnsi="Helvetica" w:cs="Helvetica"/>
            <w:color w:val="000000"/>
          </w:rPr>
          <w:delText>,</w:delText>
        </w:r>
      </w:del>
      <w:r w:rsidRPr="00C86E5E">
        <w:rPr>
          <w:rFonts w:ascii="Helvetica" w:hAnsi="Helvetica" w:cs="Helvetica"/>
          <w:color w:val="000000"/>
        </w:rPr>
        <w:t xml:space="preserve"> for the purpose of this high honor thesis, I </w:t>
      </w:r>
      <w:r w:rsidR="00611473">
        <w:rPr>
          <w:rFonts w:ascii="Helvetica" w:hAnsi="Helvetica" w:cs="Helvetica"/>
          <w:color w:val="000000"/>
        </w:rPr>
        <w:t>will mainly focus on</w:t>
      </w:r>
      <w:ins w:id="283" w:author="Andrew Isaacson" w:date="2017-05-10T12:15:00Z">
        <w:r w:rsidR="00420958">
          <w:rPr>
            <w:rFonts w:ascii="Helvetica" w:hAnsi="Helvetica" w:cs="Helvetica"/>
            <w:color w:val="000000"/>
          </w:rPr>
          <w:t xml:space="preserve"> the</w:t>
        </w:r>
      </w:ins>
      <w:r w:rsidR="00611473">
        <w:rPr>
          <w:rFonts w:ascii="Helvetica" w:hAnsi="Helvetica" w:cs="Helvetica"/>
          <w:color w:val="000000"/>
        </w:rPr>
        <w:t xml:space="preserve"> </w:t>
      </w:r>
      <w:r w:rsidR="00AD34AB">
        <w:rPr>
          <w:rFonts w:ascii="Helvetica" w:hAnsi="Helvetica" w:cs="Helvetica"/>
          <w:color w:val="000000"/>
        </w:rPr>
        <w:t>design</w:t>
      </w:r>
      <w:r w:rsidR="00611473">
        <w:rPr>
          <w:rFonts w:ascii="Helvetica" w:hAnsi="Helvetica" w:cs="Helvetica"/>
          <w:color w:val="000000"/>
        </w:rPr>
        <w:t xml:space="preserve"> and </w:t>
      </w:r>
      <w:r w:rsidR="00FA57ED">
        <w:rPr>
          <w:rFonts w:ascii="Helvetica" w:hAnsi="Helvetica" w:cs="Helvetica"/>
          <w:color w:val="000000"/>
        </w:rPr>
        <w:t>development</w:t>
      </w:r>
      <w:ins w:id="284" w:author="Andrew Isaacson" w:date="2017-05-10T12:16:00Z">
        <w:r w:rsidR="00420958">
          <w:rPr>
            <w:rFonts w:ascii="Helvetica" w:hAnsi="Helvetica" w:cs="Helvetica"/>
            <w:color w:val="000000"/>
          </w:rPr>
          <w:t xml:space="preserve"> elements</w:t>
        </w:r>
      </w:ins>
      <w:r w:rsidR="00FA57ED">
        <w:rPr>
          <w:rFonts w:ascii="Helvetica" w:hAnsi="Helvetica" w:cs="Helvetica"/>
          <w:color w:val="000000"/>
        </w:rPr>
        <w:t xml:space="preserve"> of</w:t>
      </w:r>
      <w:ins w:id="285" w:author="Andrew Isaacson" w:date="2017-05-10T12:16:00Z">
        <w:r w:rsidR="00420958">
          <w:rPr>
            <w:rFonts w:ascii="Helvetica" w:hAnsi="Helvetica" w:cs="Helvetica"/>
            <w:color w:val="000000"/>
          </w:rPr>
          <w:t xml:space="preserve"> the</w:t>
        </w:r>
      </w:ins>
      <w:r w:rsidRPr="00C86E5E">
        <w:rPr>
          <w:rFonts w:ascii="Helvetica" w:hAnsi="Helvetica" w:cs="Helvetica"/>
          <w:color w:val="000000"/>
        </w:rPr>
        <w:t xml:space="preserve"> </w:t>
      </w:r>
      <w:r>
        <w:rPr>
          <w:rFonts w:ascii="Helvetica" w:hAnsi="Helvetica" w:cs="Helvetica"/>
          <w:color w:val="000000"/>
        </w:rPr>
        <w:t>simulation</w:t>
      </w:r>
      <w:ins w:id="286" w:author="Andrew Isaacson" w:date="2017-05-10T12:15:00Z">
        <w:r w:rsidR="00420958">
          <w:rPr>
            <w:rFonts w:ascii="Helvetica" w:hAnsi="Helvetica" w:cs="Helvetica"/>
            <w:color w:val="000000"/>
          </w:rPr>
          <w:t xml:space="preserve"> function within the</w:t>
        </w:r>
      </w:ins>
      <w:del w:id="287" w:author="Andrew Isaacson" w:date="2017-05-10T12:15:00Z">
        <w:r w:rsidDel="00420958">
          <w:rPr>
            <w:rFonts w:ascii="Helvetica" w:hAnsi="Helvetica" w:cs="Helvetica"/>
            <w:color w:val="000000"/>
          </w:rPr>
          <w:delText xml:space="preserve"> </w:delText>
        </w:r>
        <w:r w:rsidRPr="00C86E5E" w:rsidDel="00420958">
          <w:rPr>
            <w:rFonts w:ascii="Helvetica" w:hAnsi="Helvetica" w:cs="Helvetica"/>
            <w:color w:val="000000"/>
          </w:rPr>
          <w:delText>part of the</w:delText>
        </w:r>
      </w:del>
      <w:r w:rsidRPr="00C86E5E">
        <w:rPr>
          <w:rFonts w:ascii="Helvetica" w:hAnsi="Helvetica" w:cs="Helvetica"/>
          <w:color w:val="000000"/>
        </w:rPr>
        <w:t xml:space="preserve"> </w:t>
      </w:r>
      <w:r w:rsidR="00A17460">
        <w:rPr>
          <w:rFonts w:ascii="Helvetica" w:hAnsi="Helvetica" w:cs="Helvetica"/>
          <w:color w:val="000000"/>
        </w:rPr>
        <w:t>new system</w:t>
      </w:r>
      <w:r w:rsidR="00386D6C">
        <w:rPr>
          <w:rFonts w:ascii="Helvetica" w:hAnsi="Helvetica" w:cs="Helvetica"/>
          <w:color w:val="000000"/>
        </w:rPr>
        <w:t xml:space="preserve">. </w:t>
      </w:r>
      <w:r w:rsidR="00EC4CB6">
        <w:rPr>
          <w:rFonts w:ascii="Helvetica" w:hAnsi="Helvetica" w:cs="Helvetica"/>
          <w:color w:val="000000"/>
        </w:rPr>
        <w:t xml:space="preserve">Simulation </w:t>
      </w:r>
      <w:r w:rsidR="0039362B">
        <w:rPr>
          <w:rFonts w:ascii="Helvetica" w:hAnsi="Helvetica" w:cs="Helvetica"/>
          <w:color w:val="000000"/>
        </w:rPr>
        <w:t xml:space="preserve">is the </w:t>
      </w:r>
      <w:r w:rsidR="00763961">
        <w:rPr>
          <w:rFonts w:ascii="Helvetica" w:hAnsi="Helvetica" w:cs="Helvetica"/>
          <w:color w:val="000000"/>
        </w:rPr>
        <w:t xml:space="preserve">most </w:t>
      </w:r>
      <w:r w:rsidR="00CF7563">
        <w:rPr>
          <w:rFonts w:ascii="Helvetica" w:hAnsi="Helvetica" w:cs="Helvetica"/>
          <w:color w:val="000000"/>
        </w:rPr>
        <w:t>complicated and time-consuming</w:t>
      </w:r>
      <w:r w:rsidR="00763961">
        <w:rPr>
          <w:rFonts w:ascii="Helvetica" w:hAnsi="Helvetica" w:cs="Helvetica"/>
          <w:color w:val="000000"/>
        </w:rPr>
        <w:t xml:space="preserve"> </w:t>
      </w:r>
      <w:r w:rsidR="00F50884">
        <w:rPr>
          <w:rFonts w:ascii="Helvetica" w:hAnsi="Helvetica" w:cs="Helvetica"/>
          <w:color w:val="000000"/>
        </w:rPr>
        <w:t xml:space="preserve">section of the entire system </w:t>
      </w:r>
      <w:r w:rsidR="007C5F55">
        <w:rPr>
          <w:rFonts w:ascii="Helvetica" w:hAnsi="Helvetica" w:cs="Helvetica"/>
          <w:color w:val="000000"/>
        </w:rPr>
        <w:t>because</w:t>
      </w:r>
      <w:r w:rsidR="000C41A0">
        <w:rPr>
          <w:rFonts w:ascii="Helvetica" w:hAnsi="Helvetica" w:cs="Helvetica"/>
          <w:color w:val="000000"/>
        </w:rPr>
        <w:t xml:space="preserve"> </w:t>
      </w:r>
      <w:r w:rsidR="001F556B">
        <w:rPr>
          <w:rFonts w:ascii="Helvetica" w:hAnsi="Helvetica" w:cs="Helvetica"/>
          <w:color w:val="000000"/>
        </w:rPr>
        <w:t xml:space="preserve">it mimics the entire </w:t>
      </w:r>
      <w:r w:rsidR="00997104">
        <w:rPr>
          <w:rFonts w:ascii="Helvetica" w:hAnsi="Helvetica" w:cs="Helvetica"/>
          <w:color w:val="000000"/>
        </w:rPr>
        <w:t>biological</w:t>
      </w:r>
      <w:r w:rsidR="001F556B">
        <w:rPr>
          <w:rFonts w:ascii="Helvetica" w:hAnsi="Helvetica" w:cs="Helvetica"/>
          <w:color w:val="000000"/>
        </w:rPr>
        <w:t xml:space="preserve"> process</w:t>
      </w:r>
      <w:r w:rsidR="002408A8">
        <w:rPr>
          <w:rFonts w:ascii="Helvetica" w:hAnsi="Helvetica" w:cs="Helvetica"/>
          <w:color w:val="000000"/>
        </w:rPr>
        <w:t xml:space="preserve"> for </w:t>
      </w:r>
      <w:r w:rsidR="00234DB8">
        <w:rPr>
          <w:rFonts w:ascii="Helvetica" w:hAnsi="Helvetica" w:cs="Helvetica"/>
          <w:color w:val="000000"/>
        </w:rPr>
        <w:t xml:space="preserve">every species, </w:t>
      </w:r>
      <w:r w:rsidR="002408A8">
        <w:rPr>
          <w:rFonts w:ascii="Helvetica" w:hAnsi="Helvetica" w:cs="Helvetica"/>
          <w:color w:val="000000"/>
        </w:rPr>
        <w:t>cell</w:t>
      </w:r>
      <w:ins w:id="288" w:author="Andrew Isaacson" w:date="2017-05-10T12:17:00Z">
        <w:r w:rsidR="005839FB">
          <w:rPr>
            <w:rFonts w:ascii="Helvetica" w:hAnsi="Helvetica" w:cs="Helvetica"/>
            <w:color w:val="000000"/>
          </w:rPr>
          <w:t>,</w:t>
        </w:r>
      </w:ins>
      <w:r w:rsidR="002408A8">
        <w:rPr>
          <w:rFonts w:ascii="Helvetica" w:hAnsi="Helvetica" w:cs="Helvetica"/>
          <w:color w:val="000000"/>
        </w:rPr>
        <w:t xml:space="preserve"> and time step</w:t>
      </w:r>
      <w:r w:rsidR="00BD41FC">
        <w:rPr>
          <w:rFonts w:ascii="Helvetica" w:hAnsi="Helvetica" w:cs="Helvetica"/>
          <w:color w:val="000000"/>
        </w:rPr>
        <w:t xml:space="preserve">. In addition, </w:t>
      </w:r>
      <w:r w:rsidR="009622D4">
        <w:rPr>
          <w:rFonts w:ascii="Helvetica" w:hAnsi="Helvetica" w:cs="Helvetica"/>
          <w:color w:val="000000"/>
        </w:rPr>
        <w:t xml:space="preserve">it provides </w:t>
      </w:r>
      <w:r w:rsidR="00FA67D7">
        <w:rPr>
          <w:rFonts w:ascii="Helvetica" w:hAnsi="Helvetica" w:cs="Helvetica"/>
          <w:color w:val="000000"/>
        </w:rPr>
        <w:t xml:space="preserve">a </w:t>
      </w:r>
      <w:r w:rsidR="00EE1E94">
        <w:rPr>
          <w:rFonts w:ascii="Helvetica" w:hAnsi="Helvetica" w:cs="Helvetica"/>
          <w:color w:val="000000"/>
        </w:rPr>
        <w:t xml:space="preserve">foundation for </w:t>
      </w:r>
      <w:r w:rsidR="004F11C1">
        <w:rPr>
          <w:rFonts w:ascii="Helvetica" w:hAnsi="Helvetica" w:cs="Helvetica"/>
          <w:color w:val="000000"/>
        </w:rPr>
        <w:t>feature extraction and testing</w:t>
      </w:r>
      <w:ins w:id="289" w:author="Andrew Isaacson" w:date="2017-05-10T12:17:00Z">
        <w:r w:rsidR="005839FB">
          <w:rPr>
            <w:rFonts w:ascii="Helvetica" w:hAnsi="Helvetica" w:cs="Helvetica"/>
            <w:color w:val="000000"/>
          </w:rPr>
          <w:t>,</w:t>
        </w:r>
      </w:ins>
      <w:r w:rsidR="00256942">
        <w:rPr>
          <w:rFonts w:ascii="Helvetica" w:hAnsi="Helvetica" w:cs="Helvetica"/>
          <w:color w:val="000000"/>
        </w:rPr>
        <w:t xml:space="preserve"> as</w:t>
      </w:r>
      <w:r w:rsidR="00B24DE5">
        <w:rPr>
          <w:rFonts w:ascii="Helvetica" w:hAnsi="Helvetica" w:cs="Helvetica"/>
          <w:color w:val="000000"/>
        </w:rPr>
        <w:t xml:space="preserve"> </w:t>
      </w:r>
      <w:r w:rsidR="00B76573">
        <w:rPr>
          <w:rFonts w:ascii="Helvetica" w:hAnsi="Helvetica" w:cs="Helvetica"/>
          <w:color w:val="000000"/>
        </w:rPr>
        <w:t>well as connectin</w:t>
      </w:r>
      <w:r w:rsidR="00203587">
        <w:rPr>
          <w:rFonts w:ascii="Helvetica" w:hAnsi="Helvetica" w:cs="Helvetica"/>
          <w:color w:val="000000"/>
        </w:rPr>
        <w:t>g</w:t>
      </w:r>
      <w:r w:rsidR="00B76573">
        <w:rPr>
          <w:rFonts w:ascii="Helvetica" w:hAnsi="Helvetica" w:cs="Helvetica"/>
          <w:color w:val="000000"/>
        </w:rPr>
        <w:t xml:space="preserve"> parameter </w:t>
      </w:r>
      <w:r w:rsidR="007D5738">
        <w:rPr>
          <w:rFonts w:ascii="Helvetica" w:hAnsi="Helvetica" w:cs="Helvetica"/>
          <w:color w:val="000000"/>
        </w:rPr>
        <w:t xml:space="preserve">estimation </w:t>
      </w:r>
      <w:r w:rsidR="007D5738">
        <w:rPr>
          <w:rFonts w:ascii="Helvetica" w:hAnsi="Helvetica" w:cs="Helvetica"/>
          <w:color w:val="000000"/>
        </w:rPr>
        <w:lastRenderedPageBreak/>
        <w:t xml:space="preserve">to </w:t>
      </w:r>
      <w:r w:rsidR="00B24DE5">
        <w:rPr>
          <w:rFonts w:ascii="Helvetica" w:hAnsi="Helvetica" w:cs="Helvetica"/>
          <w:color w:val="000000"/>
        </w:rPr>
        <w:t>the rest of the system</w:t>
      </w:r>
      <w:del w:id="290" w:author="Andrew Isaacson" w:date="2017-05-10T12:18:00Z">
        <w:r w:rsidR="00B24DE5" w:rsidDel="003E7E94">
          <w:rPr>
            <w:rFonts w:ascii="Helvetica" w:hAnsi="Helvetica" w:cs="Helvetica"/>
            <w:color w:val="000000"/>
          </w:rPr>
          <w:delText xml:space="preserve"> </w:delText>
        </w:r>
        <w:r w:rsidR="009B3A74" w:rsidDel="003E7E94">
          <w:rPr>
            <w:rFonts w:ascii="Helvetica" w:hAnsi="Helvetica" w:cs="Helvetica"/>
            <w:color w:val="000000"/>
          </w:rPr>
          <w:delText>builds upon completion of simulation</w:delText>
        </w:r>
      </w:del>
      <w:r>
        <w:rPr>
          <w:rFonts w:ascii="Helvetica" w:hAnsi="Helvetica" w:cs="Helvetica"/>
          <w:color w:val="000000"/>
        </w:rPr>
        <w:t>.</w:t>
      </w:r>
      <w:r w:rsidRPr="00421831">
        <w:rPr>
          <w:rFonts w:ascii="Helvetica" w:hAnsi="Helvetica" w:cs="Helvetica"/>
          <w:color w:val="000000"/>
        </w:rPr>
        <w:t xml:space="preserve"> </w:t>
      </w:r>
      <w:r>
        <w:rPr>
          <w:rFonts w:ascii="Helvetica" w:hAnsi="Helvetica" w:cs="Helvetica"/>
          <w:color w:val="000000"/>
        </w:rPr>
        <w:t>Therefore,</w:t>
      </w:r>
      <w:ins w:id="291" w:author="Andrew Isaacson" w:date="2017-05-10T12:18:00Z">
        <w:r w:rsidR="003E7E94">
          <w:rPr>
            <w:rFonts w:ascii="Helvetica" w:hAnsi="Helvetica" w:cs="Helvetica"/>
            <w:color w:val="000000"/>
          </w:rPr>
          <w:t xml:space="preserve"> the</w:t>
        </w:r>
      </w:ins>
      <w:r>
        <w:rPr>
          <w:rFonts w:ascii="Helvetica" w:hAnsi="Helvetica" w:cs="Helvetica"/>
          <w:color w:val="000000"/>
        </w:rPr>
        <w:t xml:space="preserve"> </w:t>
      </w:r>
      <w:r w:rsidR="00BB6FDB">
        <w:rPr>
          <w:rFonts w:ascii="Helvetica" w:hAnsi="Helvetica" w:cs="Helvetica"/>
          <w:color w:val="000000"/>
        </w:rPr>
        <w:t>simulation</w:t>
      </w:r>
      <w:r w:rsidR="0055394B">
        <w:rPr>
          <w:rFonts w:ascii="Helvetica" w:hAnsi="Helvetica" w:cs="Helvetica"/>
          <w:color w:val="000000"/>
        </w:rPr>
        <w:t xml:space="preserve"> section</w:t>
      </w:r>
      <w:r w:rsidRPr="00C86E5E">
        <w:rPr>
          <w:rFonts w:ascii="Helvetica" w:hAnsi="Helvetica" w:cs="Helvetica"/>
          <w:color w:val="000000"/>
        </w:rPr>
        <w:t xml:space="preserve"> </w:t>
      </w:r>
      <w:r w:rsidR="00F50336">
        <w:rPr>
          <w:rFonts w:ascii="Helvetica" w:hAnsi="Helvetica" w:cs="Helvetica"/>
          <w:color w:val="000000"/>
        </w:rPr>
        <w:t>is</w:t>
      </w:r>
      <w:del w:id="292" w:author="Andrew Isaacson" w:date="2017-05-10T12:19:00Z">
        <w:r w:rsidRPr="00C86E5E" w:rsidDel="00E00EDA">
          <w:rPr>
            <w:rFonts w:ascii="Helvetica" w:hAnsi="Helvetica" w:cs="Helvetica"/>
            <w:color w:val="000000"/>
          </w:rPr>
          <w:delText xml:space="preserve"> the</w:delText>
        </w:r>
      </w:del>
      <w:r w:rsidRPr="00C86E5E">
        <w:rPr>
          <w:rFonts w:ascii="Helvetica" w:hAnsi="Helvetica" w:cs="Helvetica"/>
          <w:color w:val="000000"/>
        </w:rPr>
        <w:t xml:space="preserve"> essential</w:t>
      </w:r>
      <w:ins w:id="293" w:author="Andrew Isaacson" w:date="2017-05-10T12:19:00Z">
        <w:r w:rsidR="00E00EDA">
          <w:rPr>
            <w:rFonts w:ascii="Helvetica" w:hAnsi="Helvetica" w:cs="Helvetica"/>
            <w:color w:val="000000"/>
          </w:rPr>
          <w:t xml:space="preserve"> in</w:t>
        </w:r>
      </w:ins>
      <w:r w:rsidRPr="00C86E5E">
        <w:rPr>
          <w:rFonts w:ascii="Helvetica" w:hAnsi="Helvetica" w:cs="Helvetica"/>
          <w:color w:val="000000"/>
        </w:rPr>
        <w:t xml:space="preserve"> </w:t>
      </w:r>
      <w:del w:id="294" w:author="Andrew Isaacson" w:date="2017-05-10T12:19:00Z">
        <w:r w:rsidR="004D2075" w:rsidDel="00E00EDA">
          <w:rPr>
            <w:rFonts w:ascii="Helvetica" w:hAnsi="Helvetica" w:cs="Helvetica"/>
            <w:color w:val="000000"/>
          </w:rPr>
          <w:delText>part</w:delText>
        </w:r>
        <w:r w:rsidRPr="00C86E5E" w:rsidDel="00E00EDA">
          <w:rPr>
            <w:rFonts w:ascii="Helvetica" w:hAnsi="Helvetica" w:cs="Helvetica"/>
            <w:color w:val="000000"/>
          </w:rPr>
          <w:delText xml:space="preserve"> to initiate </w:delText>
        </w:r>
      </w:del>
      <w:r w:rsidRPr="00C86E5E">
        <w:rPr>
          <w:rFonts w:ascii="Helvetica" w:hAnsi="Helvetica" w:cs="Helvetica"/>
          <w:color w:val="000000"/>
        </w:rPr>
        <w:t>the construction of the entire sof</w:t>
      </w:r>
      <w:r>
        <w:rPr>
          <w:rFonts w:ascii="Helvetica" w:hAnsi="Helvetica" w:cs="Helvetica"/>
          <w:color w:val="000000"/>
        </w:rPr>
        <w:t xml:space="preserve">tware and </w:t>
      </w:r>
      <w:r w:rsidR="00C52174">
        <w:rPr>
          <w:rFonts w:ascii="Helvetica" w:hAnsi="Helvetica" w:cs="Helvetica"/>
          <w:color w:val="000000"/>
        </w:rPr>
        <w:t xml:space="preserve">its </w:t>
      </w:r>
      <w:r>
        <w:rPr>
          <w:rFonts w:ascii="Helvetica" w:hAnsi="Helvetica" w:cs="Helvetica"/>
          <w:color w:val="000000"/>
        </w:rPr>
        <w:t xml:space="preserve">completion </w:t>
      </w:r>
      <w:r w:rsidRPr="00C86E5E">
        <w:rPr>
          <w:rFonts w:ascii="Helvetica" w:hAnsi="Helvetica" w:cs="Helvetica"/>
          <w:color w:val="000000"/>
        </w:rPr>
        <w:t xml:space="preserve">can provide </w:t>
      </w:r>
      <w:r>
        <w:rPr>
          <w:rFonts w:ascii="Helvetica" w:hAnsi="Helvetica" w:cs="Helvetica"/>
          <w:color w:val="000000"/>
        </w:rPr>
        <w:t>insight</w:t>
      </w:r>
      <w:r w:rsidR="006B6B7A">
        <w:rPr>
          <w:rFonts w:ascii="Helvetica" w:hAnsi="Helvetica" w:cs="Helvetica"/>
          <w:color w:val="000000"/>
        </w:rPr>
        <w:t>s</w:t>
      </w:r>
      <w:r>
        <w:rPr>
          <w:rFonts w:ascii="Helvetica" w:hAnsi="Helvetica" w:cs="Helvetica"/>
          <w:color w:val="000000"/>
        </w:rPr>
        <w:t xml:space="preserve"> </w:t>
      </w:r>
      <w:r w:rsidR="006B6B7A">
        <w:rPr>
          <w:rFonts w:ascii="Helvetica" w:hAnsi="Helvetica" w:cs="Helvetica"/>
          <w:color w:val="000000"/>
        </w:rPr>
        <w:t>for</w:t>
      </w:r>
      <w:r>
        <w:rPr>
          <w:rFonts w:ascii="Helvetica" w:hAnsi="Helvetica" w:cs="Helvetica"/>
          <w:color w:val="000000"/>
        </w:rPr>
        <w:t xml:space="preserve"> building other parts of the system</w:t>
      </w:r>
      <w:ins w:id="295" w:author="Andrew Isaacson" w:date="2017-05-10T12:21:00Z">
        <w:r w:rsidR="003F2D6A">
          <w:rPr>
            <w:rFonts w:ascii="Helvetica" w:hAnsi="Helvetica" w:cs="Helvetica"/>
            <w:color w:val="000000"/>
          </w:rPr>
          <w:t xml:space="preserve"> moving forward</w:t>
        </w:r>
      </w:ins>
      <w:r w:rsidRPr="00C86E5E">
        <w:rPr>
          <w:rFonts w:ascii="Helvetica" w:hAnsi="Helvetica" w:cs="Helvetica"/>
          <w:color w:val="000000"/>
        </w:rPr>
        <w:t xml:space="preserve">. </w:t>
      </w:r>
    </w:p>
    <w:p w14:paraId="35C37D8F" w14:textId="77777777" w:rsidR="00416AD5" w:rsidRPr="00C86E5E" w:rsidRDefault="00416AD5" w:rsidP="00CA25E4">
      <w:pPr>
        <w:widowControl w:val="0"/>
        <w:autoSpaceDE w:val="0"/>
        <w:autoSpaceDN w:val="0"/>
        <w:adjustRightInd w:val="0"/>
        <w:jc w:val="both"/>
        <w:rPr>
          <w:rFonts w:ascii="Helvetica" w:hAnsi="Helvetica" w:cs="Times New Roman"/>
          <w:color w:val="000000"/>
        </w:rPr>
      </w:pPr>
    </w:p>
    <w:p w14:paraId="50506FE9" w14:textId="3CD31847" w:rsidR="00451503" w:rsidRPr="00F80D13" w:rsidRDefault="00FB6F9E" w:rsidP="00CA25E4">
      <w:pPr>
        <w:widowControl w:val="0"/>
        <w:autoSpaceDE w:val="0"/>
        <w:autoSpaceDN w:val="0"/>
        <w:adjustRightInd w:val="0"/>
        <w:jc w:val="both"/>
        <w:rPr>
          <w:rFonts w:ascii="Helvetica" w:hAnsi="Helvetica" w:cs="Times New Roman"/>
          <w:b/>
          <w:color w:val="000000"/>
        </w:rPr>
      </w:pPr>
      <w:r w:rsidRPr="00F80D13">
        <w:rPr>
          <w:rFonts w:ascii="Helvetica" w:hAnsi="Helvetica" w:cs="Times New Roman"/>
          <w:b/>
          <w:color w:val="000000"/>
        </w:rPr>
        <w:t>Preliminary construction of GPU acceleration:</w:t>
      </w:r>
    </w:p>
    <w:p w14:paraId="4ADABC4D" w14:textId="5DA88DA2" w:rsidR="00E06F62" w:rsidRDefault="005829AD" w:rsidP="00140936">
      <w:pPr>
        <w:jc w:val="both"/>
        <w:rPr>
          <w:rFonts w:ascii="Helvetica" w:hAnsi="Helvetica" w:cs="Helvetica"/>
          <w:color w:val="000000"/>
        </w:rPr>
      </w:pPr>
      <w:r>
        <w:rPr>
          <w:rFonts w:ascii="Helvetica" w:hAnsi="Helvetica" w:cs="Helvetica"/>
          <w:color w:val="000000"/>
        </w:rPr>
        <w:tab/>
      </w:r>
      <w:r w:rsidR="00800FF3">
        <w:rPr>
          <w:rFonts w:ascii="Helvetica" w:hAnsi="Helvetica" w:cs="Helvetica"/>
          <w:color w:val="000000"/>
        </w:rPr>
        <w:t>As mentioned above, t</w:t>
      </w:r>
      <w:r w:rsidR="00800FF3" w:rsidRPr="00C86E5E">
        <w:rPr>
          <w:rFonts w:ascii="Helvetica" w:hAnsi="Helvetica" w:cs="Helvetica"/>
          <w:color w:val="000000"/>
        </w:rPr>
        <w:t xml:space="preserve">he existing </w:t>
      </w:r>
      <w:r w:rsidR="00800FF3">
        <w:rPr>
          <w:rFonts w:ascii="Helvetica" w:hAnsi="Helvetica" w:cs="Helvetica"/>
          <w:color w:val="000000"/>
        </w:rPr>
        <w:t xml:space="preserve">system </w:t>
      </w:r>
      <w:r w:rsidR="00800FF3" w:rsidRPr="00C86E5E">
        <w:rPr>
          <w:rFonts w:ascii="Helvetica" w:hAnsi="Helvetica" w:cs="Helvetica"/>
          <w:color w:val="000000"/>
        </w:rPr>
        <w:t xml:space="preserve">simulates and analyzes a tissue-level model of </w:t>
      </w:r>
      <w:r w:rsidR="00800FF3">
        <w:rPr>
          <w:rFonts w:ascii="Helvetica" w:hAnsi="Helvetica" w:cs="Helvetica"/>
          <w:color w:val="000000"/>
        </w:rPr>
        <w:t>segmentation clock network</w:t>
      </w:r>
      <w:r w:rsidR="00800FF3" w:rsidRPr="00C86E5E">
        <w:rPr>
          <w:rFonts w:ascii="Helvetica" w:hAnsi="Helvetica" w:cs="Helvetica"/>
          <w:color w:val="000000"/>
        </w:rPr>
        <w:t xml:space="preserve">. </w:t>
      </w:r>
      <w:r w:rsidRPr="00C86E5E">
        <w:rPr>
          <w:rFonts w:ascii="Helvetica" w:hAnsi="Helvetica" w:cs="Helvetica"/>
          <w:color w:val="000000"/>
        </w:rPr>
        <w:t xml:space="preserve">In this stage, I will focus on improving runtime of the existing </w:t>
      </w:r>
      <w:r w:rsidR="004C2E06">
        <w:rPr>
          <w:rFonts w:ascii="Helvetica" w:hAnsi="Helvetica" w:cs="Helvetica"/>
          <w:color w:val="000000"/>
        </w:rPr>
        <w:t>CPU only system</w:t>
      </w:r>
      <w:r w:rsidRPr="00C86E5E">
        <w:rPr>
          <w:rFonts w:ascii="Helvetica" w:hAnsi="Helvetica" w:cs="Helvetica"/>
          <w:color w:val="000000"/>
        </w:rPr>
        <w:t xml:space="preserve"> by introduci</w:t>
      </w:r>
      <w:r w:rsidR="00140936">
        <w:rPr>
          <w:rFonts w:ascii="Helvetica" w:hAnsi="Helvetica" w:cs="Helvetica"/>
          <w:color w:val="000000"/>
        </w:rPr>
        <w:t xml:space="preserve">ng GPU </w:t>
      </w:r>
      <w:r w:rsidR="00B87A28">
        <w:rPr>
          <w:rFonts w:ascii="Helvetica" w:hAnsi="Helvetica" w:cs="Helvetica"/>
          <w:color w:val="000000"/>
        </w:rPr>
        <w:t>acceleration</w:t>
      </w:r>
      <w:r w:rsidR="00140936">
        <w:rPr>
          <w:rFonts w:ascii="Helvetica" w:hAnsi="Helvetica" w:cs="Helvetica"/>
          <w:color w:val="000000"/>
        </w:rPr>
        <w:t xml:space="preserve"> to the system. </w:t>
      </w:r>
    </w:p>
    <w:p w14:paraId="621F4A02" w14:textId="65671AFF" w:rsidR="00F80D13" w:rsidRDefault="00F80D13" w:rsidP="00140936">
      <w:pPr>
        <w:jc w:val="both"/>
        <w:rPr>
          <w:rFonts w:ascii="Helvetica" w:hAnsi="Helvetica" w:cs="Helvetica"/>
          <w:b/>
          <w:i/>
          <w:color w:val="000000"/>
        </w:rPr>
      </w:pPr>
      <w:r w:rsidRPr="00F80D13">
        <w:rPr>
          <w:rFonts w:ascii="Helvetica" w:hAnsi="Helvetica" w:cs="Helvetica"/>
          <w:b/>
          <w:i/>
          <w:color w:val="000000"/>
        </w:rPr>
        <w:t xml:space="preserve">Methodology: </w:t>
      </w:r>
    </w:p>
    <w:p w14:paraId="31718FE8" w14:textId="6488BB36" w:rsidR="001826DD" w:rsidRDefault="001826DD" w:rsidP="001826DD">
      <w:pPr>
        <w:widowControl w:val="0"/>
        <w:autoSpaceDE w:val="0"/>
        <w:autoSpaceDN w:val="0"/>
        <w:adjustRightInd w:val="0"/>
        <w:ind w:firstLine="720"/>
        <w:jc w:val="both"/>
        <w:rPr>
          <w:rFonts w:ascii="Helvetica" w:hAnsi="Helvetica" w:cs="Helvetica"/>
          <w:b/>
          <w:i/>
          <w:color w:val="000000"/>
        </w:rPr>
      </w:pPr>
      <w:r>
        <w:rPr>
          <w:rFonts w:ascii="Helvetica" w:hAnsi="Helvetica" w:cs="Helvetica"/>
          <w:b/>
          <w:i/>
          <w:color w:val="000000"/>
        </w:rPr>
        <w:t>CUDA Platform:</w:t>
      </w:r>
      <w:r w:rsidR="00C536BC">
        <w:rPr>
          <w:rFonts w:ascii="Helvetica" w:hAnsi="Helvetica" w:cs="Helvetica"/>
          <w:b/>
          <w:i/>
          <w:color w:val="000000"/>
        </w:rPr>
        <w:tab/>
      </w:r>
    </w:p>
    <w:p w14:paraId="182C80D9" w14:textId="1CB52E40" w:rsidR="00C536BC" w:rsidRPr="00C536BC" w:rsidRDefault="00C536BC" w:rsidP="001826DD">
      <w:pPr>
        <w:widowControl w:val="0"/>
        <w:autoSpaceDE w:val="0"/>
        <w:autoSpaceDN w:val="0"/>
        <w:adjustRightInd w:val="0"/>
        <w:ind w:firstLine="720"/>
        <w:jc w:val="both"/>
        <w:rPr>
          <w:rFonts w:ascii="Helvetica" w:hAnsi="Helvetica" w:cs="Helvetica"/>
          <w:color w:val="000000"/>
        </w:rPr>
      </w:pPr>
      <w:r>
        <w:rPr>
          <w:rFonts w:ascii="Helvetica" w:hAnsi="Helvetica" w:cs="Helvetica"/>
          <w:color w:val="000000"/>
        </w:rPr>
        <w:t xml:space="preserve">In this </w:t>
      </w:r>
      <w:r w:rsidR="00D73B7A">
        <w:rPr>
          <w:rFonts w:ascii="Helvetica" w:hAnsi="Helvetica" w:cs="Helvetica"/>
          <w:color w:val="000000"/>
        </w:rPr>
        <w:t>study</w:t>
      </w:r>
      <w:r>
        <w:rPr>
          <w:rFonts w:ascii="Helvetica" w:hAnsi="Helvetica" w:cs="Helvetica"/>
          <w:color w:val="000000"/>
        </w:rPr>
        <w:t>, I c</w:t>
      </w:r>
      <w:r w:rsidR="006C6148">
        <w:rPr>
          <w:rFonts w:ascii="Helvetica" w:hAnsi="Helvetica" w:cs="Helvetica"/>
          <w:color w:val="000000"/>
        </w:rPr>
        <w:t xml:space="preserve">hose CUDA by NVIDIA as the platform for </w:t>
      </w:r>
      <w:r w:rsidR="006E5909">
        <w:rPr>
          <w:rFonts w:ascii="Helvetica" w:hAnsi="Helvetica" w:cs="Helvetica"/>
          <w:color w:val="000000"/>
        </w:rPr>
        <w:t xml:space="preserve">GPU computing. </w:t>
      </w:r>
      <w:r w:rsidR="005E64BF">
        <w:rPr>
          <w:rFonts w:ascii="Helvetica" w:hAnsi="Helvetica" w:cs="Helvetica"/>
          <w:color w:val="000000"/>
        </w:rPr>
        <w:t xml:space="preserve">As a minimal extension of C and C++, </w:t>
      </w:r>
      <w:r w:rsidR="00200A56">
        <w:rPr>
          <w:rFonts w:ascii="Helvetica" w:hAnsi="Helvetica" w:cs="Helvetica"/>
          <w:color w:val="000000"/>
        </w:rPr>
        <w:t xml:space="preserve">CUDA </w:t>
      </w:r>
      <w:r w:rsidR="000E642B">
        <w:rPr>
          <w:rFonts w:ascii="Helvetica" w:hAnsi="Helvetica" w:cs="Helvetica"/>
          <w:color w:val="000000"/>
        </w:rPr>
        <w:t xml:space="preserve">works </w:t>
      </w:r>
      <w:r w:rsidR="004038D1">
        <w:rPr>
          <w:rFonts w:ascii="Helvetica" w:hAnsi="Helvetica" w:cs="Helvetica"/>
          <w:color w:val="000000"/>
        </w:rPr>
        <w:t xml:space="preserve">well with the existing </w:t>
      </w:r>
      <w:r w:rsidR="00A95BFD">
        <w:rPr>
          <w:rFonts w:ascii="Helvetica" w:hAnsi="Helvetica" w:cs="Helvetica"/>
          <w:color w:val="000000"/>
        </w:rPr>
        <w:t xml:space="preserve">system and it has been </w:t>
      </w:r>
      <w:r w:rsidR="007F49D3">
        <w:rPr>
          <w:rFonts w:ascii="Helvetica" w:hAnsi="Helvetica" w:cs="Helvetica"/>
          <w:color w:val="000000"/>
        </w:rPr>
        <w:t>applied</w:t>
      </w:r>
      <w:r w:rsidR="00926574">
        <w:rPr>
          <w:rFonts w:ascii="Helvetica" w:hAnsi="Helvetica" w:cs="Helvetica"/>
          <w:color w:val="000000"/>
        </w:rPr>
        <w:t xml:space="preserve"> to create scalable parallel programs</w:t>
      </w:r>
      <w:r w:rsidR="00A95BFD">
        <w:rPr>
          <w:rFonts w:ascii="Helvetica" w:hAnsi="Helvetica" w:cs="Helvetica"/>
          <w:color w:val="000000"/>
        </w:rPr>
        <w:t xml:space="preserve"> in </w:t>
      </w:r>
      <w:del w:id="296" w:author="Andrew Isaacson" w:date="2017-05-10T12:23:00Z">
        <w:r w:rsidR="00A95BFD" w:rsidDel="00640BAC">
          <w:rPr>
            <w:rFonts w:ascii="Helvetica" w:hAnsi="Helvetica" w:cs="Helvetica"/>
            <w:color w:val="000000"/>
          </w:rPr>
          <w:delText xml:space="preserve">some </w:delText>
        </w:r>
      </w:del>
      <w:r w:rsidR="00A95BFD">
        <w:rPr>
          <w:rFonts w:ascii="Helvetica" w:hAnsi="Helvetica" w:cs="Helvetica"/>
          <w:color w:val="000000"/>
        </w:rPr>
        <w:t>s</w:t>
      </w:r>
      <w:r w:rsidR="005D795D">
        <w:rPr>
          <w:rFonts w:ascii="Helvetica" w:hAnsi="Helvetica" w:cs="Helvetica"/>
          <w:color w:val="000000"/>
        </w:rPr>
        <w:t xml:space="preserve">imilar </w:t>
      </w:r>
      <w:r w:rsidR="002A78E8">
        <w:rPr>
          <w:rFonts w:ascii="Helvetica" w:hAnsi="Helvetica" w:cs="Helvetica"/>
          <w:color w:val="000000"/>
        </w:rPr>
        <w:t>disciplines</w:t>
      </w:r>
      <w:r w:rsidR="004E23E1">
        <w:rPr>
          <w:rFonts w:ascii="Helvetica" w:hAnsi="Helvetica" w:cs="Helvetica"/>
          <w:color w:val="000000"/>
        </w:rPr>
        <w:t xml:space="preserve"> such as computational chemistry.</w:t>
      </w:r>
      <w:r w:rsidR="00E411D0">
        <w:rPr>
          <w:rFonts w:ascii="Helvetica" w:hAnsi="Helvetica" w:cs="Helvetica"/>
          <w:color w:val="000000"/>
        </w:rPr>
        <w:t xml:space="preserve"> </w:t>
      </w:r>
      <w:r w:rsidR="00D910B5">
        <w:rPr>
          <w:rFonts w:ascii="Helvetica" w:hAnsi="Helvetica" w:cs="Helvetica"/>
          <w:color w:val="000000"/>
        </w:rPr>
        <w:t>There are three key abstract</w:t>
      </w:r>
      <w:r w:rsidR="004D312A">
        <w:rPr>
          <w:rFonts w:ascii="Helvetica" w:hAnsi="Helvetica" w:cs="Helvetica"/>
          <w:color w:val="000000"/>
        </w:rPr>
        <w:t>ions in</w:t>
      </w:r>
      <w:ins w:id="297" w:author="Andrew Isaacson" w:date="2017-05-10T12:24:00Z">
        <w:r w:rsidR="00D56B06">
          <w:rPr>
            <w:rFonts w:ascii="Helvetica" w:hAnsi="Helvetica" w:cs="Helvetica"/>
            <w:color w:val="000000"/>
          </w:rPr>
          <w:t xml:space="preserve"> the</w:t>
        </w:r>
      </w:ins>
      <w:r w:rsidR="004D312A">
        <w:rPr>
          <w:rFonts w:ascii="Helvetica" w:hAnsi="Helvetica" w:cs="Helvetica"/>
          <w:color w:val="000000"/>
        </w:rPr>
        <w:t xml:space="preserve"> CUDA </w:t>
      </w:r>
      <w:r w:rsidR="004F1E02">
        <w:rPr>
          <w:rFonts w:ascii="Helvetica" w:hAnsi="Helvetica" w:cs="Helvetica"/>
          <w:color w:val="000000"/>
        </w:rPr>
        <w:t>platform</w:t>
      </w:r>
      <w:r w:rsidR="00C20134">
        <w:rPr>
          <w:rFonts w:ascii="Helvetica" w:hAnsi="Helvetica" w:cs="Helvetica"/>
          <w:color w:val="000000"/>
        </w:rPr>
        <w:t>:</w:t>
      </w:r>
      <w:r w:rsidR="00374296">
        <w:rPr>
          <w:rFonts w:ascii="Helvetica" w:hAnsi="Helvetica" w:cs="Helvetica"/>
          <w:color w:val="000000"/>
        </w:rPr>
        <w:t xml:space="preserve"> </w:t>
      </w:r>
      <w:r w:rsidR="00E411D0" w:rsidRPr="00E411D0">
        <w:rPr>
          <w:rFonts w:ascii="Helvetica" w:hAnsi="Helvetica" w:cs="Helvetica"/>
          <w:color w:val="000000"/>
        </w:rPr>
        <w:t>a hierarchy of thread groups, shared memori</w:t>
      </w:r>
      <w:r w:rsidR="006837B5">
        <w:rPr>
          <w:rFonts w:ascii="Helvetica" w:hAnsi="Helvetica" w:cs="Helvetica"/>
          <w:color w:val="000000"/>
        </w:rPr>
        <w:t xml:space="preserve">es, and barrier synchronization. Together, those three </w:t>
      </w:r>
      <w:r w:rsidR="00101F8C">
        <w:rPr>
          <w:rFonts w:ascii="Helvetica" w:hAnsi="Helvetica" w:cs="Helvetica"/>
          <w:color w:val="000000"/>
        </w:rPr>
        <w:t xml:space="preserve">abstractions create </w:t>
      </w:r>
      <w:r w:rsidR="00D57783">
        <w:rPr>
          <w:rFonts w:ascii="Helvetica" w:hAnsi="Helvetica" w:cs="Helvetica"/>
          <w:color w:val="000000"/>
        </w:rPr>
        <w:t xml:space="preserve">a parallel structure </w:t>
      </w:r>
      <w:r w:rsidR="00CD1160">
        <w:rPr>
          <w:rFonts w:ascii="Helvetica" w:hAnsi="Helvetica" w:cs="Helvetica"/>
          <w:color w:val="000000"/>
        </w:rPr>
        <w:t>to C/C++ code</w:t>
      </w:r>
      <w:r w:rsidR="004249BB">
        <w:rPr>
          <w:rFonts w:ascii="Helvetica" w:hAnsi="Helvetica" w:cs="Helvetica"/>
          <w:color w:val="000000"/>
        </w:rPr>
        <w:t>.</w:t>
      </w:r>
      <w:r w:rsidR="00CD1160">
        <w:rPr>
          <w:rFonts w:ascii="Helvetica" w:hAnsi="Helvetica" w:cs="Helvetica"/>
          <w:color w:val="000000"/>
        </w:rPr>
        <w:t xml:space="preserve"> </w:t>
      </w:r>
      <w:r w:rsidR="009B7C5F">
        <w:rPr>
          <w:rFonts w:ascii="Helvetica" w:hAnsi="Helvetica" w:cs="Helvetica"/>
          <w:color w:val="000000"/>
        </w:rPr>
        <w:t xml:space="preserve">This structure allows </w:t>
      </w:r>
      <w:r w:rsidR="00106814">
        <w:rPr>
          <w:rFonts w:ascii="Helvetica" w:hAnsi="Helvetica" w:cs="Helvetica"/>
          <w:color w:val="000000"/>
        </w:rPr>
        <w:t xml:space="preserve">coarse-grained </w:t>
      </w:r>
      <w:r w:rsidR="005E506E">
        <w:rPr>
          <w:rFonts w:ascii="Helvetica" w:hAnsi="Helvetica" w:cs="Helvetica"/>
          <w:color w:val="000000"/>
        </w:rPr>
        <w:t xml:space="preserve">parallelism </w:t>
      </w:r>
      <w:r w:rsidR="005D7657">
        <w:rPr>
          <w:rFonts w:ascii="Helvetica" w:hAnsi="Helvetica" w:cs="Helvetica"/>
          <w:color w:val="000000"/>
        </w:rPr>
        <w:t xml:space="preserve">on the high level and </w:t>
      </w:r>
      <w:r w:rsidR="00E50999">
        <w:rPr>
          <w:rFonts w:ascii="Helvetica" w:hAnsi="Helvetica" w:cs="Helvetica"/>
          <w:color w:val="000000"/>
        </w:rPr>
        <w:t xml:space="preserve">more </w:t>
      </w:r>
      <w:r w:rsidR="007B1D7D">
        <w:rPr>
          <w:rFonts w:ascii="Helvetica" w:hAnsi="Helvetica" w:cs="Helvetica"/>
          <w:color w:val="000000"/>
        </w:rPr>
        <w:t xml:space="preserve">fine-grained parallelism </w:t>
      </w:r>
      <w:r w:rsidR="002B7D1A">
        <w:rPr>
          <w:rFonts w:ascii="Helvetica" w:hAnsi="Helvetica" w:cs="Helvetica"/>
          <w:color w:val="000000"/>
        </w:rPr>
        <w:t xml:space="preserve">on lower levels. </w:t>
      </w:r>
      <w:r w:rsidR="006374D4">
        <w:rPr>
          <w:rFonts w:ascii="Helvetica" w:hAnsi="Helvetica" w:cs="Helvetica"/>
          <w:color w:val="000000"/>
        </w:rPr>
        <w:t xml:space="preserve">It is a perfect candidate for </w:t>
      </w:r>
      <w:r w:rsidR="00C75CBA">
        <w:rPr>
          <w:rFonts w:ascii="Helvetica" w:hAnsi="Helvetica" w:cs="Helvetica"/>
          <w:color w:val="000000"/>
        </w:rPr>
        <w:t xml:space="preserve">executing </w:t>
      </w:r>
      <w:r w:rsidR="00B5590B">
        <w:rPr>
          <w:rFonts w:ascii="Helvetica" w:hAnsi="Helvetica" w:cs="Helvetica"/>
          <w:color w:val="000000"/>
        </w:rPr>
        <w:t>simulations in a biological regulatory network</w:t>
      </w:r>
      <w:r w:rsidR="00871119">
        <w:rPr>
          <w:rFonts w:ascii="Helvetica" w:hAnsi="Helvetica" w:cs="Helvetica"/>
          <w:color w:val="000000"/>
        </w:rPr>
        <w:t xml:space="preserve"> </w:t>
      </w:r>
      <w:r w:rsidR="00871119" w:rsidRPr="00CA6DC8">
        <w:rPr>
          <w:rFonts w:ascii="Helvetica" w:hAnsi="Helvetica" w:cs="Helvetica"/>
          <w:color w:val="000000"/>
        </w:rPr>
        <w:t>since the</w:t>
      </w:r>
      <w:r w:rsidR="00F964E2" w:rsidRPr="00CA6DC8">
        <w:rPr>
          <w:rFonts w:ascii="Helvetica" w:hAnsi="Helvetica" w:cs="Helvetica"/>
          <w:color w:val="000000"/>
        </w:rPr>
        <w:t xml:space="preserve"> </w:t>
      </w:r>
      <w:del w:id="298" w:author="Andrew Isaacson" w:date="2017-05-10T12:26:00Z">
        <w:r w:rsidR="00F964E2" w:rsidRPr="00CA6DC8" w:rsidDel="00C314DE">
          <w:rPr>
            <w:rFonts w:ascii="Helvetica" w:hAnsi="Helvetica" w:cs="Helvetica"/>
            <w:color w:val="000000"/>
            <w:rPrChange w:id="299" w:author="Yecheng Yang" w:date="2017-05-11T01:30:00Z">
              <w:rPr>
                <w:rFonts w:ascii="Helvetica" w:hAnsi="Helvetica" w:cs="Helvetica"/>
                <w:color w:val="000000"/>
              </w:rPr>
            </w:rPrChange>
          </w:rPr>
          <w:delText xml:space="preserve">three levels of </w:delText>
        </w:r>
        <w:r w:rsidR="00E9572A" w:rsidRPr="00CA6DC8" w:rsidDel="00C314DE">
          <w:rPr>
            <w:rFonts w:ascii="Helvetica" w:hAnsi="Helvetica" w:cs="Helvetica"/>
            <w:color w:val="000000"/>
            <w:rPrChange w:id="300" w:author="Yecheng Yang" w:date="2017-05-11T01:30:00Z">
              <w:rPr>
                <w:rFonts w:ascii="Helvetica" w:hAnsi="Helvetica" w:cs="Helvetica"/>
                <w:color w:val="000000"/>
              </w:rPr>
            </w:rPrChange>
          </w:rPr>
          <w:delText>parallelism</w:delText>
        </w:r>
      </w:del>
      <w:ins w:id="301" w:author="Andrew Isaacson" w:date="2017-05-10T12:26:00Z">
        <w:r w:rsidR="00C314DE" w:rsidRPr="00CA6DC8">
          <w:rPr>
            <w:rFonts w:ascii="Helvetica" w:hAnsi="Helvetica" w:cs="Helvetica"/>
            <w:color w:val="000000"/>
            <w:rPrChange w:id="302" w:author="Yecheng Yang" w:date="2017-05-11T01:30:00Z">
              <w:rPr>
                <w:rFonts w:ascii="Helvetica" w:hAnsi="Helvetica" w:cs="Helvetica"/>
                <w:color w:val="000000"/>
              </w:rPr>
            </w:rPrChange>
          </w:rPr>
          <w:t>structure</w:t>
        </w:r>
      </w:ins>
      <w:r w:rsidR="00E9572A" w:rsidRPr="00CA6DC8">
        <w:rPr>
          <w:rFonts w:ascii="Helvetica" w:hAnsi="Helvetica" w:cs="Helvetica"/>
          <w:color w:val="000000"/>
          <w:rPrChange w:id="303" w:author="Yecheng Yang" w:date="2017-05-11T01:30:00Z">
            <w:rPr>
              <w:rFonts w:ascii="Helvetica" w:hAnsi="Helvetica" w:cs="Helvetica"/>
              <w:color w:val="000000"/>
            </w:rPr>
          </w:rPrChange>
        </w:rPr>
        <w:t xml:space="preserve"> </w:t>
      </w:r>
      <w:r w:rsidR="00BE16F6" w:rsidRPr="00CA6DC8">
        <w:rPr>
          <w:rFonts w:ascii="Helvetica" w:hAnsi="Helvetica" w:cs="Helvetica"/>
          <w:color w:val="000000"/>
          <w:rPrChange w:id="304" w:author="Yecheng Yang" w:date="2017-05-11T01:30:00Z">
            <w:rPr>
              <w:rFonts w:ascii="Helvetica" w:hAnsi="Helvetica" w:cs="Helvetica"/>
              <w:color w:val="000000"/>
            </w:rPr>
          </w:rPrChange>
        </w:rPr>
        <w:t>within</w:t>
      </w:r>
      <w:ins w:id="305" w:author="Andrew Isaacson" w:date="2017-05-10T12:26:00Z">
        <w:r w:rsidR="00C314DE" w:rsidRPr="00CA6DC8">
          <w:rPr>
            <w:rFonts w:ascii="Helvetica" w:hAnsi="Helvetica" w:cs="Helvetica"/>
            <w:color w:val="000000"/>
            <w:rPrChange w:id="306" w:author="Yecheng Yang" w:date="2017-05-11T01:30:00Z">
              <w:rPr>
                <w:rFonts w:ascii="Helvetica" w:hAnsi="Helvetica" w:cs="Helvetica"/>
                <w:color w:val="000000"/>
              </w:rPr>
            </w:rPrChange>
          </w:rPr>
          <w:t xml:space="preserve"> the</w:t>
        </w:r>
      </w:ins>
      <w:r w:rsidR="00BE16F6" w:rsidRPr="00CA6DC8">
        <w:rPr>
          <w:rFonts w:ascii="Helvetica" w:hAnsi="Helvetica" w:cs="Helvetica"/>
          <w:color w:val="000000"/>
          <w:rPrChange w:id="307" w:author="Yecheng Yang" w:date="2017-05-11T01:30:00Z">
            <w:rPr>
              <w:rFonts w:ascii="Helvetica" w:hAnsi="Helvetica" w:cs="Helvetica"/>
              <w:color w:val="000000"/>
            </w:rPr>
          </w:rPrChange>
        </w:rPr>
        <w:t xml:space="preserve"> CUDA platform </w:t>
      </w:r>
      <w:r w:rsidR="00F47FBC" w:rsidRPr="00CA6DC8">
        <w:rPr>
          <w:rFonts w:ascii="Helvetica" w:hAnsi="Helvetica" w:cs="Helvetica"/>
          <w:color w:val="000000"/>
          <w:rPrChange w:id="308" w:author="Yecheng Yang" w:date="2017-05-11T01:30:00Z">
            <w:rPr>
              <w:rFonts w:ascii="Helvetica" w:hAnsi="Helvetica" w:cs="Helvetica"/>
              <w:color w:val="000000"/>
            </w:rPr>
          </w:rPrChange>
        </w:rPr>
        <w:t>correspond</w:t>
      </w:r>
      <w:ins w:id="309" w:author="Andrew Isaacson" w:date="2017-05-10T12:26:00Z">
        <w:r w:rsidR="00C314DE" w:rsidRPr="00CA6DC8">
          <w:rPr>
            <w:rFonts w:ascii="Helvetica" w:hAnsi="Helvetica" w:cs="Helvetica"/>
            <w:color w:val="000000"/>
            <w:rPrChange w:id="310" w:author="Yecheng Yang" w:date="2017-05-11T01:30:00Z">
              <w:rPr>
                <w:rFonts w:ascii="Helvetica" w:hAnsi="Helvetica" w:cs="Helvetica"/>
                <w:color w:val="000000"/>
              </w:rPr>
            </w:rPrChange>
          </w:rPr>
          <w:t>s</w:t>
        </w:r>
      </w:ins>
      <w:r w:rsidR="00BE16F6" w:rsidRPr="00CA6DC8">
        <w:rPr>
          <w:rFonts w:ascii="Helvetica" w:hAnsi="Helvetica" w:cs="Helvetica"/>
          <w:color w:val="000000"/>
          <w:rPrChange w:id="311" w:author="Yecheng Yang" w:date="2017-05-11T01:30:00Z">
            <w:rPr>
              <w:rFonts w:ascii="Helvetica" w:hAnsi="Helvetica" w:cs="Helvetica"/>
              <w:color w:val="000000"/>
            </w:rPr>
          </w:rPrChange>
        </w:rPr>
        <w:t xml:space="preserve"> well to </w:t>
      </w:r>
      <w:r w:rsidR="00871119" w:rsidRPr="00CA6DC8">
        <w:rPr>
          <w:rFonts w:ascii="Helvetica" w:hAnsi="Helvetica" w:cs="Helvetica"/>
          <w:color w:val="000000"/>
          <w:rPrChange w:id="312" w:author="Yecheng Yang" w:date="2017-05-11T01:30:00Z">
            <w:rPr>
              <w:rFonts w:ascii="Helvetica" w:hAnsi="Helvetica" w:cs="Helvetica"/>
              <w:color w:val="000000"/>
            </w:rPr>
          </w:rPrChange>
        </w:rPr>
        <w:t>a large computational model.</w:t>
      </w:r>
      <w:r w:rsidR="001E264B" w:rsidRPr="00CA6DC8">
        <w:rPr>
          <w:rFonts w:ascii="Helvetica" w:hAnsi="Helvetica" w:cs="Helvetica"/>
          <w:color w:val="000000"/>
          <w:rPrChange w:id="313" w:author="Yecheng Yang" w:date="2017-05-11T01:30:00Z">
            <w:rPr>
              <w:rFonts w:ascii="Helvetica" w:hAnsi="Helvetica" w:cs="Helvetica"/>
              <w:color w:val="000000"/>
            </w:rPr>
          </w:rPrChange>
        </w:rPr>
        <w:t xml:space="preserve"> In particular, </w:t>
      </w:r>
      <w:r w:rsidR="00235976" w:rsidRPr="00CA6DC8">
        <w:rPr>
          <w:rFonts w:ascii="Helvetica" w:hAnsi="Helvetica" w:cs="Helvetica"/>
          <w:color w:val="000000"/>
          <w:rPrChange w:id="314" w:author="Yecheng Yang" w:date="2017-05-11T01:30:00Z">
            <w:rPr>
              <w:rFonts w:ascii="Helvetica" w:hAnsi="Helvetica" w:cs="Helvetica"/>
              <w:color w:val="000000"/>
            </w:rPr>
          </w:rPrChange>
        </w:rPr>
        <w:t xml:space="preserve">CUDA platform </w:t>
      </w:r>
      <w:r w:rsidR="00931BE8" w:rsidRPr="00CA6DC8">
        <w:rPr>
          <w:rFonts w:ascii="Helvetica" w:hAnsi="Helvetica" w:cs="Helvetica"/>
          <w:color w:val="000000"/>
          <w:rPrChange w:id="315" w:author="Yecheng Yang" w:date="2017-05-11T01:30:00Z">
            <w:rPr>
              <w:rFonts w:ascii="Helvetica" w:hAnsi="Helvetica" w:cs="Helvetica"/>
              <w:color w:val="000000"/>
            </w:rPr>
          </w:rPrChange>
        </w:rPr>
        <w:t>is organized as</w:t>
      </w:r>
      <w:r w:rsidR="00D51B8B" w:rsidRPr="00CA6DC8">
        <w:rPr>
          <w:rFonts w:ascii="Helvetica" w:hAnsi="Helvetica" w:cs="Helvetica"/>
          <w:color w:val="000000"/>
          <w:rPrChange w:id="316" w:author="Yecheng Yang" w:date="2017-05-11T01:30:00Z">
            <w:rPr>
              <w:rFonts w:ascii="Helvetica" w:hAnsi="Helvetica" w:cs="Helvetica"/>
              <w:color w:val="000000"/>
            </w:rPr>
          </w:rPrChange>
        </w:rPr>
        <w:t xml:space="preserve"> grids of </w:t>
      </w:r>
      <w:r w:rsidR="003E324F" w:rsidRPr="00CA6DC8">
        <w:rPr>
          <w:rFonts w:ascii="Helvetica" w:hAnsi="Helvetica" w:cs="Helvetica"/>
          <w:color w:val="000000"/>
          <w:rPrChange w:id="317" w:author="Yecheng Yang" w:date="2017-05-11T01:30:00Z">
            <w:rPr>
              <w:rFonts w:ascii="Helvetica" w:hAnsi="Helvetica" w:cs="Helvetica"/>
              <w:color w:val="000000"/>
            </w:rPr>
          </w:rPrChange>
        </w:rPr>
        <w:t>blocks where each</w:t>
      </w:r>
      <w:r w:rsidR="00931BE8" w:rsidRPr="00CA6DC8">
        <w:rPr>
          <w:rFonts w:ascii="Helvetica" w:hAnsi="Helvetica" w:cs="Helvetica"/>
          <w:color w:val="000000"/>
          <w:rPrChange w:id="318" w:author="Yecheng Yang" w:date="2017-05-11T01:30:00Z">
            <w:rPr>
              <w:rFonts w:ascii="Helvetica" w:hAnsi="Helvetica" w:cs="Helvetica"/>
              <w:color w:val="000000"/>
            </w:rPr>
          </w:rPrChange>
        </w:rPr>
        <w:t xml:space="preserve"> block </w:t>
      </w:r>
      <w:r w:rsidR="00A82C3D" w:rsidRPr="00CA6DC8">
        <w:rPr>
          <w:rFonts w:ascii="Helvetica" w:hAnsi="Helvetica" w:cs="Helvetica"/>
          <w:color w:val="000000"/>
          <w:rPrChange w:id="319" w:author="Yecheng Yang" w:date="2017-05-11T01:30:00Z">
            <w:rPr>
              <w:rFonts w:ascii="Helvetica" w:hAnsi="Helvetica" w:cs="Helvetica"/>
              <w:color w:val="000000"/>
            </w:rPr>
          </w:rPrChange>
        </w:rPr>
        <w:t>contains a set of</w:t>
      </w:r>
      <w:r w:rsidR="00931BE8" w:rsidRPr="00CA6DC8">
        <w:rPr>
          <w:rFonts w:ascii="Helvetica" w:hAnsi="Helvetica" w:cs="Helvetica"/>
          <w:color w:val="000000"/>
          <w:rPrChange w:id="320" w:author="Yecheng Yang" w:date="2017-05-11T01:30:00Z">
            <w:rPr>
              <w:rFonts w:ascii="Helvetica" w:hAnsi="Helvetica" w:cs="Helvetica"/>
              <w:color w:val="000000"/>
            </w:rPr>
          </w:rPrChange>
        </w:rPr>
        <w:t xml:space="preserve"> parallel threads, the </w:t>
      </w:r>
      <w:r w:rsidR="00D87C23" w:rsidRPr="00CA6DC8">
        <w:rPr>
          <w:rFonts w:ascii="Helvetica" w:hAnsi="Helvetica" w:cs="Helvetica"/>
          <w:color w:val="000000"/>
          <w:rPrChange w:id="321" w:author="Yecheng Yang" w:date="2017-05-11T01:30:00Z">
            <w:rPr>
              <w:rFonts w:ascii="Helvetica" w:hAnsi="Helvetica" w:cs="Helvetica"/>
              <w:color w:val="000000"/>
            </w:rPr>
          </w:rPrChange>
        </w:rPr>
        <w:t xml:space="preserve">lowest level of parallelism </w:t>
      </w:r>
      <w:r w:rsidR="000427C6" w:rsidRPr="00CA6DC8">
        <w:rPr>
          <w:rFonts w:ascii="Helvetica" w:hAnsi="Helvetica" w:cs="Helvetica"/>
          <w:color w:val="000000"/>
          <w:rPrChange w:id="322" w:author="Yecheng Yang" w:date="2017-05-11T01:30:00Z">
            <w:rPr>
              <w:rFonts w:ascii="Helvetica" w:hAnsi="Helvetica" w:cs="Helvetica"/>
              <w:color w:val="000000"/>
            </w:rPr>
          </w:rPrChange>
        </w:rPr>
        <w:t>in the system</w:t>
      </w:r>
      <w:r w:rsidR="00951551" w:rsidRPr="00CA6DC8">
        <w:rPr>
          <w:rFonts w:ascii="Helvetica" w:hAnsi="Helvetica" w:cs="Helvetica"/>
          <w:color w:val="000000"/>
          <w:rPrChange w:id="323" w:author="Yecheng Yang" w:date="2017-05-11T01:30:00Z">
            <w:rPr>
              <w:rFonts w:ascii="Helvetica" w:hAnsi="Helvetica" w:cs="Helvetica"/>
              <w:color w:val="000000"/>
            </w:rPr>
          </w:rPrChange>
        </w:rPr>
        <w:t xml:space="preserve">. </w:t>
      </w:r>
      <w:r w:rsidR="00914AF3" w:rsidRPr="00CA6DC8">
        <w:rPr>
          <w:rFonts w:ascii="Helvetica" w:hAnsi="Helvetica" w:cs="Helvetica"/>
          <w:color w:val="000000"/>
          <w:rPrChange w:id="324" w:author="Yecheng Yang" w:date="2017-05-11T01:30:00Z">
            <w:rPr>
              <w:rFonts w:ascii="Helvetica" w:hAnsi="Helvetica" w:cs="Helvetica"/>
              <w:color w:val="000000"/>
            </w:rPr>
          </w:rPrChange>
        </w:rPr>
        <w:t>The</w:t>
      </w:r>
      <w:r w:rsidR="004B017D" w:rsidRPr="00CA6DC8">
        <w:rPr>
          <w:rFonts w:ascii="Helvetica" w:hAnsi="Helvetica" w:cs="Helvetica"/>
          <w:color w:val="000000"/>
          <w:rPrChange w:id="325" w:author="Yecheng Yang" w:date="2017-05-11T01:30:00Z">
            <w:rPr>
              <w:rFonts w:ascii="Helvetica" w:hAnsi="Helvetica" w:cs="Helvetica"/>
              <w:color w:val="000000"/>
            </w:rPr>
          </w:rPrChange>
        </w:rPr>
        <w:t xml:space="preserve"> </w:t>
      </w:r>
      <w:r w:rsidR="003D61D2" w:rsidRPr="00CA6DC8">
        <w:rPr>
          <w:rFonts w:ascii="Helvetica" w:hAnsi="Helvetica" w:cs="Helvetica"/>
          <w:color w:val="000000"/>
          <w:rPrChange w:id="326" w:author="Yecheng Yang" w:date="2017-05-11T01:30:00Z">
            <w:rPr>
              <w:rFonts w:ascii="Helvetica" w:hAnsi="Helvetica" w:cs="Helvetica"/>
              <w:color w:val="000000"/>
            </w:rPr>
          </w:rPrChange>
        </w:rPr>
        <w:t xml:space="preserve">set of threads in a block cooperates well with </w:t>
      </w:r>
      <w:r w:rsidR="00A2515F" w:rsidRPr="00CA6DC8">
        <w:rPr>
          <w:rFonts w:ascii="Helvetica" w:hAnsi="Helvetica" w:cs="Helvetica"/>
          <w:color w:val="000000"/>
          <w:rPrChange w:id="327" w:author="Yecheng Yang" w:date="2017-05-11T01:30:00Z">
            <w:rPr>
              <w:rFonts w:ascii="Helvetica" w:hAnsi="Helvetica" w:cs="Helvetica"/>
              <w:color w:val="000000"/>
            </w:rPr>
          </w:rPrChange>
        </w:rPr>
        <w:t>barrier synchronization and shared access to a memory space private to the block</w:t>
      </w:r>
      <w:ins w:id="328" w:author="Yecheng Yang" w:date="2017-05-10T20:46:00Z">
        <w:r w:rsidR="000B2CBA" w:rsidRPr="00CA6DC8">
          <w:rPr>
            <w:rFonts w:ascii="Helvetica" w:hAnsi="Helvetica" w:cs="Helvetica"/>
            <w:color w:val="000000"/>
            <w:rPrChange w:id="329" w:author="Yecheng Yang" w:date="2017-05-11T01:30:00Z">
              <w:rPr>
                <w:rFonts w:ascii="Helvetica" w:hAnsi="Helvetica" w:cs="Helvetica"/>
                <w:color w:val="000000"/>
                <w:highlight w:val="yellow"/>
              </w:rPr>
            </w:rPrChange>
          </w:rPr>
          <w:t xml:space="preserve">. </w:t>
        </w:r>
      </w:ins>
      <w:del w:id="330" w:author="Yecheng Yang" w:date="2017-05-10T20:46:00Z">
        <w:r w:rsidR="000F3629" w:rsidRPr="00CA6DC8" w:rsidDel="000B2CBA">
          <w:rPr>
            <w:rFonts w:ascii="Helvetica" w:hAnsi="Helvetica" w:cs="Helvetica"/>
            <w:color w:val="000000"/>
          </w:rPr>
          <w:delText xml:space="preserve">, </w:delText>
        </w:r>
        <w:r w:rsidR="005871EE" w:rsidRPr="00CA6DC8" w:rsidDel="000B2CBA">
          <w:rPr>
            <w:rFonts w:ascii="Helvetica" w:hAnsi="Helvetica" w:cs="Helvetica"/>
            <w:color w:val="000000"/>
          </w:rPr>
          <w:delText>and</w:delText>
        </w:r>
        <w:r w:rsidR="004C3F9A" w:rsidRPr="00CA6DC8" w:rsidDel="000B2CBA">
          <w:rPr>
            <w:rFonts w:ascii="Helvetica" w:hAnsi="Helvetica" w:cs="Helvetica"/>
            <w:color w:val="000000"/>
            <w:rPrChange w:id="331" w:author="Yecheng Yang" w:date="2017-05-11T01:30:00Z">
              <w:rPr>
                <w:rFonts w:ascii="Helvetica" w:hAnsi="Helvetica" w:cs="Helvetica"/>
                <w:color w:val="000000"/>
              </w:rPr>
            </w:rPrChange>
          </w:rPr>
          <w:delText xml:space="preserve"> thus</w:delText>
        </w:r>
      </w:del>
      <w:r w:rsidR="005871EE" w:rsidRPr="00CA6DC8">
        <w:rPr>
          <w:rFonts w:ascii="Helvetica" w:hAnsi="Helvetica" w:cs="Helvetica"/>
          <w:color w:val="000000"/>
          <w:rPrChange w:id="332" w:author="Yecheng Yang" w:date="2017-05-11T01:30:00Z">
            <w:rPr>
              <w:rFonts w:ascii="Helvetica" w:hAnsi="Helvetica" w:cs="Helvetica"/>
              <w:color w:val="000000"/>
            </w:rPr>
          </w:rPrChange>
        </w:rPr>
        <w:t xml:space="preserve"> </w:t>
      </w:r>
      <w:del w:id="333" w:author="Yecheng Yang" w:date="2017-05-10T20:46:00Z">
        <w:r w:rsidR="005871EE" w:rsidRPr="00CA6DC8" w:rsidDel="000B2CBA">
          <w:rPr>
            <w:rFonts w:ascii="Helvetica" w:hAnsi="Helvetica" w:cs="Helvetica"/>
            <w:color w:val="000000"/>
            <w:rPrChange w:id="334" w:author="Yecheng Yang" w:date="2017-05-11T01:30:00Z">
              <w:rPr>
                <w:rFonts w:ascii="Helvetica" w:hAnsi="Helvetica" w:cs="Helvetica"/>
                <w:color w:val="000000"/>
              </w:rPr>
            </w:rPrChange>
          </w:rPr>
          <w:delText xml:space="preserve">each </w:delText>
        </w:r>
      </w:del>
      <w:ins w:id="335" w:author="Yecheng Yang" w:date="2017-05-10T20:46:00Z">
        <w:r w:rsidR="000B2CBA" w:rsidRPr="00CA6DC8">
          <w:rPr>
            <w:rFonts w:ascii="Helvetica" w:hAnsi="Helvetica" w:cs="Helvetica"/>
            <w:color w:val="000000"/>
            <w:rPrChange w:id="336" w:author="Yecheng Yang" w:date="2017-05-11T01:30:00Z">
              <w:rPr>
                <w:rFonts w:ascii="Helvetica" w:hAnsi="Helvetica" w:cs="Helvetica"/>
                <w:color w:val="000000"/>
                <w:highlight w:val="yellow"/>
              </w:rPr>
            </w:rPrChange>
          </w:rPr>
          <w:t>E</w:t>
        </w:r>
        <w:r w:rsidR="000B2CBA" w:rsidRPr="00CA6DC8">
          <w:rPr>
            <w:rFonts w:ascii="Helvetica" w:hAnsi="Helvetica" w:cs="Helvetica"/>
            <w:color w:val="000000"/>
          </w:rPr>
          <w:t xml:space="preserve">ach </w:t>
        </w:r>
      </w:ins>
      <w:r w:rsidR="005871EE" w:rsidRPr="00CA6DC8">
        <w:rPr>
          <w:rFonts w:ascii="Helvetica" w:hAnsi="Helvetica" w:cs="Helvetica"/>
          <w:color w:val="000000"/>
        </w:rPr>
        <w:t>t</w:t>
      </w:r>
      <w:ins w:id="337" w:author="Andrew Isaacson" w:date="2017-05-10T12:26:00Z">
        <w:r w:rsidR="00C07673" w:rsidRPr="00CA6DC8">
          <w:rPr>
            <w:rFonts w:ascii="Helvetica" w:hAnsi="Helvetica" w:cs="Helvetica"/>
            <w:color w:val="000000"/>
            <w:rPrChange w:id="338" w:author="Yecheng Yang" w:date="2017-05-11T01:30:00Z">
              <w:rPr>
                <w:rFonts w:ascii="Helvetica" w:hAnsi="Helvetica" w:cs="Helvetica"/>
                <w:color w:val="000000"/>
              </w:rPr>
            </w:rPrChange>
          </w:rPr>
          <w:t>h</w:t>
        </w:r>
      </w:ins>
      <w:r w:rsidR="005871EE" w:rsidRPr="00CA6DC8">
        <w:rPr>
          <w:rFonts w:ascii="Helvetica" w:hAnsi="Helvetica" w:cs="Helvetica"/>
          <w:color w:val="000000"/>
          <w:rPrChange w:id="339" w:author="Yecheng Yang" w:date="2017-05-11T01:30:00Z">
            <w:rPr>
              <w:rFonts w:ascii="Helvetica" w:hAnsi="Helvetica" w:cs="Helvetica"/>
              <w:color w:val="000000"/>
            </w:rPr>
          </w:rPrChange>
        </w:rPr>
        <w:t>read</w:t>
      </w:r>
      <w:r w:rsidR="000B6EAA" w:rsidRPr="00CA6DC8">
        <w:rPr>
          <w:rFonts w:ascii="Helvetica" w:hAnsi="Helvetica" w:cs="Helvetica"/>
          <w:color w:val="000000"/>
          <w:rPrChange w:id="340" w:author="Yecheng Yang" w:date="2017-05-11T01:30:00Z">
            <w:rPr>
              <w:rFonts w:ascii="Helvetica" w:hAnsi="Helvetica" w:cs="Helvetica"/>
              <w:color w:val="000000"/>
            </w:rPr>
          </w:rPrChange>
        </w:rPr>
        <w:t xml:space="preserve"> is</w:t>
      </w:r>
      <w:r w:rsidR="000427C6" w:rsidRPr="00CA6DC8">
        <w:rPr>
          <w:rFonts w:ascii="Helvetica" w:hAnsi="Helvetica" w:cs="Helvetica"/>
          <w:color w:val="000000"/>
          <w:rPrChange w:id="341" w:author="Yecheng Yang" w:date="2017-05-11T01:30:00Z">
            <w:rPr>
              <w:rFonts w:ascii="Helvetica" w:hAnsi="Helvetica" w:cs="Helvetica"/>
              <w:color w:val="000000"/>
            </w:rPr>
          </w:rPrChange>
        </w:rPr>
        <w:t xml:space="preserve"> analogous to </w:t>
      </w:r>
      <w:r w:rsidR="00D829C3" w:rsidRPr="00CA6DC8">
        <w:rPr>
          <w:rFonts w:ascii="Helvetica" w:hAnsi="Helvetica" w:cs="Helvetica"/>
          <w:color w:val="000000"/>
          <w:rPrChange w:id="342" w:author="Yecheng Yang" w:date="2017-05-11T01:30:00Z">
            <w:rPr>
              <w:rFonts w:ascii="Helvetica" w:hAnsi="Helvetica" w:cs="Helvetica"/>
              <w:color w:val="000000"/>
            </w:rPr>
          </w:rPrChange>
        </w:rPr>
        <w:t>a cell insi</w:t>
      </w:r>
      <w:r w:rsidR="009309C3" w:rsidRPr="00CA6DC8">
        <w:rPr>
          <w:rFonts w:ascii="Helvetica" w:hAnsi="Helvetica" w:cs="Helvetica"/>
          <w:color w:val="000000"/>
          <w:rPrChange w:id="343" w:author="Yecheng Yang" w:date="2017-05-11T01:30:00Z">
            <w:rPr>
              <w:rFonts w:ascii="Helvetica" w:hAnsi="Helvetica" w:cs="Helvetica"/>
              <w:color w:val="000000"/>
            </w:rPr>
          </w:rPrChange>
        </w:rPr>
        <w:t xml:space="preserve">de one single simulation since </w:t>
      </w:r>
      <w:r w:rsidR="003C7F00" w:rsidRPr="00CA6DC8">
        <w:rPr>
          <w:rFonts w:ascii="Helvetica" w:hAnsi="Helvetica" w:cs="Helvetica"/>
          <w:color w:val="000000"/>
          <w:rPrChange w:id="344" w:author="Yecheng Yang" w:date="2017-05-11T01:30:00Z">
            <w:rPr>
              <w:rFonts w:ascii="Helvetica" w:hAnsi="Helvetica" w:cs="Helvetica"/>
              <w:color w:val="000000"/>
            </w:rPr>
          </w:rPrChange>
        </w:rPr>
        <w:t xml:space="preserve">cells </w:t>
      </w:r>
      <w:r w:rsidR="00455397" w:rsidRPr="00CA6DC8">
        <w:rPr>
          <w:rFonts w:ascii="Helvetica" w:hAnsi="Helvetica" w:cs="Helvetica"/>
          <w:color w:val="000000"/>
          <w:rPrChange w:id="345" w:author="Yecheng Yang" w:date="2017-05-11T01:30:00Z">
            <w:rPr>
              <w:rFonts w:ascii="Helvetica" w:hAnsi="Helvetica" w:cs="Helvetica"/>
              <w:color w:val="000000"/>
            </w:rPr>
          </w:rPrChange>
        </w:rPr>
        <w:t xml:space="preserve">are simulated in parallel to each other </w:t>
      </w:r>
      <w:del w:id="346" w:author="Yecheng Yang" w:date="2017-05-10T20:47:00Z">
        <w:r w:rsidR="00885EA7" w:rsidRPr="00CA6DC8" w:rsidDel="005E6F73">
          <w:rPr>
            <w:rFonts w:ascii="Helvetica" w:hAnsi="Helvetica" w:cs="Helvetica"/>
            <w:color w:val="000000"/>
            <w:rPrChange w:id="347" w:author="Yecheng Yang" w:date="2017-05-11T01:30:00Z">
              <w:rPr>
                <w:rFonts w:ascii="Helvetica" w:hAnsi="Helvetica" w:cs="Helvetica"/>
                <w:color w:val="000000"/>
              </w:rPr>
            </w:rPrChange>
          </w:rPr>
          <w:delText>but</w:delText>
        </w:r>
        <w:r w:rsidR="0049623A" w:rsidRPr="00CA6DC8" w:rsidDel="005E6F73">
          <w:rPr>
            <w:rFonts w:ascii="Helvetica" w:hAnsi="Helvetica" w:cs="Helvetica"/>
            <w:color w:val="000000"/>
            <w:rPrChange w:id="348" w:author="Yecheng Yang" w:date="2017-05-11T01:30:00Z">
              <w:rPr>
                <w:rFonts w:ascii="Helvetica" w:hAnsi="Helvetica" w:cs="Helvetica"/>
                <w:color w:val="000000"/>
              </w:rPr>
            </w:rPrChange>
          </w:rPr>
          <w:delText xml:space="preserve"> </w:delText>
        </w:r>
      </w:del>
      <w:ins w:id="349" w:author="Yecheng Yang" w:date="2017-05-10T20:47:00Z">
        <w:r w:rsidR="005E6F73" w:rsidRPr="00CA6DC8">
          <w:rPr>
            <w:rFonts w:ascii="Helvetica" w:hAnsi="Helvetica" w:cs="Helvetica"/>
            <w:color w:val="000000"/>
            <w:rPrChange w:id="350" w:author="Yecheng Yang" w:date="2017-05-11T01:30:00Z">
              <w:rPr>
                <w:rFonts w:ascii="Helvetica" w:hAnsi="Helvetica" w:cs="Helvetica"/>
                <w:color w:val="000000"/>
                <w:highlight w:val="yellow"/>
              </w:rPr>
            </w:rPrChange>
          </w:rPr>
          <w:t>and</w:t>
        </w:r>
        <w:r w:rsidR="005E6F73" w:rsidRPr="00CA6DC8">
          <w:rPr>
            <w:rFonts w:ascii="Helvetica" w:hAnsi="Helvetica" w:cs="Helvetica"/>
            <w:color w:val="000000"/>
          </w:rPr>
          <w:t xml:space="preserve"> </w:t>
        </w:r>
      </w:ins>
      <w:r w:rsidR="00EF4985" w:rsidRPr="00CA6DC8">
        <w:rPr>
          <w:rFonts w:ascii="Helvetica" w:hAnsi="Helvetica" w:cs="Helvetica"/>
          <w:color w:val="000000"/>
          <w:rPrChange w:id="351" w:author="Yecheng Yang" w:date="2017-05-11T01:30:00Z">
            <w:rPr>
              <w:rFonts w:ascii="Helvetica" w:hAnsi="Helvetica" w:cs="Helvetica"/>
              <w:color w:val="000000"/>
            </w:rPr>
          </w:rPrChange>
        </w:rPr>
        <w:t xml:space="preserve">the set of all cells in a simulation </w:t>
      </w:r>
      <w:r w:rsidR="00AB3E0F" w:rsidRPr="00CA6DC8">
        <w:rPr>
          <w:rFonts w:ascii="Helvetica" w:hAnsi="Helvetica" w:cs="Helvetica"/>
          <w:color w:val="000000"/>
          <w:rPrChange w:id="352" w:author="Yecheng Yang" w:date="2017-05-11T01:30:00Z">
            <w:rPr>
              <w:rFonts w:ascii="Helvetica" w:hAnsi="Helvetica" w:cs="Helvetica"/>
              <w:color w:val="000000"/>
            </w:rPr>
          </w:rPrChange>
        </w:rPr>
        <w:t xml:space="preserve">are connected and </w:t>
      </w:r>
      <w:r w:rsidR="00C124E5" w:rsidRPr="00CA6DC8">
        <w:rPr>
          <w:rFonts w:ascii="Helvetica" w:hAnsi="Helvetica" w:cs="Helvetica"/>
          <w:color w:val="000000"/>
          <w:rPrChange w:id="353" w:author="Yecheng Yang" w:date="2017-05-11T01:30:00Z">
            <w:rPr>
              <w:rFonts w:ascii="Helvetica" w:hAnsi="Helvetica" w:cs="Helvetica"/>
              <w:color w:val="000000"/>
            </w:rPr>
          </w:rPrChange>
        </w:rPr>
        <w:t xml:space="preserve">need to share common memory. </w:t>
      </w:r>
      <w:r w:rsidR="00A97E4C" w:rsidRPr="00CA6DC8">
        <w:rPr>
          <w:rFonts w:ascii="Helvetica" w:hAnsi="Helvetica" w:cs="Helvetica"/>
          <w:color w:val="000000"/>
          <w:rPrChange w:id="354" w:author="Yecheng Yang" w:date="2017-05-11T01:30:00Z">
            <w:rPr>
              <w:rFonts w:ascii="Helvetica" w:hAnsi="Helvetica" w:cs="Helvetica"/>
              <w:color w:val="000000"/>
            </w:rPr>
          </w:rPrChange>
        </w:rPr>
        <w:t xml:space="preserve">On a higher level, </w:t>
      </w:r>
      <w:r w:rsidR="003935A5" w:rsidRPr="00CA6DC8">
        <w:rPr>
          <w:rFonts w:ascii="Helvetica" w:hAnsi="Helvetica" w:cs="Helvetica"/>
          <w:color w:val="000000"/>
          <w:rPrChange w:id="355" w:author="Yecheng Yang" w:date="2017-05-11T01:30:00Z">
            <w:rPr>
              <w:rFonts w:ascii="Helvetica" w:hAnsi="Helvetica" w:cs="Helvetica"/>
              <w:color w:val="000000"/>
            </w:rPr>
          </w:rPrChange>
        </w:rPr>
        <w:t>parameter</w:t>
      </w:r>
      <w:r w:rsidR="00CA6630" w:rsidRPr="00CA6DC8">
        <w:rPr>
          <w:rFonts w:ascii="Helvetica" w:hAnsi="Helvetica" w:cs="Helvetica"/>
          <w:color w:val="000000"/>
          <w:rPrChange w:id="356" w:author="Yecheng Yang" w:date="2017-05-11T01:30:00Z">
            <w:rPr>
              <w:rFonts w:ascii="Helvetica" w:hAnsi="Helvetica" w:cs="Helvetica"/>
              <w:color w:val="000000"/>
            </w:rPr>
          </w:rPrChange>
        </w:rPr>
        <w:t xml:space="preserve"> estimation </w:t>
      </w:r>
      <w:r w:rsidR="004F289A" w:rsidRPr="00CA6DC8">
        <w:rPr>
          <w:rFonts w:ascii="Helvetica" w:hAnsi="Helvetica" w:cs="Helvetica"/>
          <w:color w:val="000000"/>
          <w:rPrChange w:id="357" w:author="Yecheng Yang" w:date="2017-05-11T01:30:00Z">
            <w:rPr>
              <w:rFonts w:ascii="Helvetica" w:hAnsi="Helvetica" w:cs="Helvetica"/>
              <w:color w:val="000000"/>
            </w:rPr>
          </w:rPrChange>
        </w:rPr>
        <w:t xml:space="preserve">contains a set of </w:t>
      </w:r>
      <w:r w:rsidR="007C7637" w:rsidRPr="00CA6DC8">
        <w:rPr>
          <w:rFonts w:ascii="Helvetica" w:hAnsi="Helvetica" w:cs="Helvetica"/>
          <w:color w:val="000000"/>
          <w:rPrChange w:id="358" w:author="Yecheng Yang" w:date="2017-05-11T01:30:00Z">
            <w:rPr>
              <w:rFonts w:ascii="Helvetica" w:hAnsi="Helvetica" w:cs="Helvetica"/>
              <w:color w:val="000000"/>
            </w:rPr>
          </w:rPrChange>
        </w:rPr>
        <w:t xml:space="preserve">simulations </w:t>
      </w:r>
      <w:r w:rsidR="003A4D55" w:rsidRPr="00CA6DC8">
        <w:rPr>
          <w:rFonts w:ascii="Helvetica" w:hAnsi="Helvetica" w:cs="Helvetica"/>
          <w:color w:val="000000"/>
          <w:rPrChange w:id="359" w:author="Yecheng Yang" w:date="2017-05-11T01:30:00Z">
            <w:rPr>
              <w:rFonts w:ascii="Helvetica" w:hAnsi="Helvetica" w:cs="Helvetica"/>
              <w:color w:val="000000"/>
            </w:rPr>
          </w:rPrChange>
        </w:rPr>
        <w:t xml:space="preserve">that </w:t>
      </w:r>
      <w:r w:rsidR="00785E68" w:rsidRPr="00CA6DC8">
        <w:rPr>
          <w:rFonts w:ascii="Helvetica" w:hAnsi="Helvetica" w:cs="Helvetica"/>
          <w:color w:val="000000"/>
          <w:rPrChange w:id="360" w:author="Yecheng Yang" w:date="2017-05-11T01:30:00Z">
            <w:rPr>
              <w:rFonts w:ascii="Helvetica" w:hAnsi="Helvetica" w:cs="Helvetica"/>
              <w:color w:val="000000"/>
            </w:rPr>
          </w:rPrChange>
        </w:rPr>
        <w:t>are not related to each other</w:t>
      </w:r>
      <w:r w:rsidR="00785E68">
        <w:rPr>
          <w:rFonts w:ascii="Helvetica" w:hAnsi="Helvetica" w:cs="Helvetica"/>
          <w:color w:val="000000"/>
        </w:rPr>
        <w:t xml:space="preserve"> and </w:t>
      </w:r>
      <w:r w:rsidR="003A4D55">
        <w:rPr>
          <w:rFonts w:ascii="Helvetica" w:hAnsi="Helvetica" w:cs="Helvetica"/>
          <w:color w:val="000000"/>
        </w:rPr>
        <w:t xml:space="preserve">can </w:t>
      </w:r>
      <w:r w:rsidR="00896159">
        <w:rPr>
          <w:rFonts w:ascii="Helvetica" w:hAnsi="Helvetica" w:cs="Helvetica"/>
          <w:color w:val="000000"/>
        </w:rPr>
        <w:t>execute</w:t>
      </w:r>
      <w:r w:rsidR="003A4D55">
        <w:rPr>
          <w:rFonts w:ascii="Helvetica" w:hAnsi="Helvetica" w:cs="Helvetica"/>
          <w:color w:val="000000"/>
        </w:rPr>
        <w:t xml:space="preserve"> in </w:t>
      </w:r>
      <w:r w:rsidR="00452783">
        <w:rPr>
          <w:rFonts w:ascii="Helvetica" w:hAnsi="Helvetica" w:cs="Helvetica"/>
          <w:color w:val="000000"/>
        </w:rPr>
        <w:t xml:space="preserve">parallel, </w:t>
      </w:r>
      <w:r w:rsidR="007E4CA5">
        <w:rPr>
          <w:rFonts w:ascii="Helvetica" w:hAnsi="Helvetica" w:cs="Helvetica"/>
          <w:color w:val="000000"/>
        </w:rPr>
        <w:t xml:space="preserve">exactly corresponding to a gird </w:t>
      </w:r>
      <w:r w:rsidR="00EA0243">
        <w:rPr>
          <w:rFonts w:ascii="Helvetica" w:hAnsi="Helvetica" w:cs="Helvetica"/>
          <w:color w:val="000000"/>
        </w:rPr>
        <w:t xml:space="preserve">of independent block that </w:t>
      </w:r>
      <w:r w:rsidR="0013082D">
        <w:rPr>
          <w:rFonts w:ascii="Helvetica" w:hAnsi="Helvetica" w:cs="Helvetica"/>
          <w:color w:val="000000"/>
        </w:rPr>
        <w:t>can be executed independently.</w:t>
      </w:r>
    </w:p>
    <w:p w14:paraId="56B9AADC" w14:textId="2BDC9FE7" w:rsidR="00CD5A9F" w:rsidRPr="00F00284" w:rsidRDefault="00CD5A9F" w:rsidP="00CD5A9F">
      <w:pPr>
        <w:widowControl w:val="0"/>
        <w:autoSpaceDE w:val="0"/>
        <w:autoSpaceDN w:val="0"/>
        <w:adjustRightInd w:val="0"/>
        <w:jc w:val="both"/>
        <w:rPr>
          <w:rFonts w:ascii="Helvetica" w:hAnsi="Helvetica" w:cs="Helvetica"/>
          <w:b/>
          <w:i/>
          <w:color w:val="000000"/>
        </w:rPr>
      </w:pPr>
      <w:r w:rsidRPr="00F00284">
        <w:rPr>
          <w:rFonts w:ascii="Helvetica" w:hAnsi="Helvetica" w:cs="Helvetica"/>
          <w:b/>
          <w:i/>
          <w:color w:val="000000"/>
        </w:rPr>
        <w:t>First Attempt</w:t>
      </w:r>
    </w:p>
    <w:p w14:paraId="28CE8DDD" w14:textId="208A0D19" w:rsidR="00451503" w:rsidRPr="00C86E5E" w:rsidRDefault="00AA71F0" w:rsidP="00E06F62">
      <w:pPr>
        <w:widowControl w:val="0"/>
        <w:autoSpaceDE w:val="0"/>
        <w:autoSpaceDN w:val="0"/>
        <w:adjustRightInd w:val="0"/>
        <w:ind w:firstLine="720"/>
        <w:jc w:val="both"/>
        <w:rPr>
          <w:rFonts w:ascii="Helvetica" w:hAnsi="Helvetica" w:cs="Helvetica"/>
          <w:color w:val="000000"/>
        </w:rPr>
      </w:pPr>
      <w:r>
        <w:rPr>
          <w:rFonts w:ascii="Helvetica" w:hAnsi="Helvetica" w:cs="Helvetica"/>
          <w:color w:val="000000"/>
        </w:rPr>
        <w:t>Conversion of the original system to GPU started</w:t>
      </w:r>
      <w:r w:rsidR="00451503" w:rsidRPr="00C86E5E">
        <w:rPr>
          <w:rFonts w:ascii="Helvetica" w:hAnsi="Helvetica" w:cs="Helvetica"/>
          <w:color w:val="000000"/>
        </w:rPr>
        <w:t xml:space="preserve"> </w:t>
      </w:r>
      <w:r>
        <w:rPr>
          <w:rFonts w:ascii="Helvetica" w:hAnsi="Helvetica" w:cs="Helvetica"/>
          <w:color w:val="000000"/>
        </w:rPr>
        <w:t xml:space="preserve">with </w:t>
      </w:r>
      <w:r w:rsidR="004B4CAB">
        <w:rPr>
          <w:rFonts w:ascii="Helvetica" w:hAnsi="Helvetica" w:cs="Helvetica"/>
          <w:color w:val="000000"/>
        </w:rPr>
        <w:t>simulation of</w:t>
      </w:r>
      <w:r w:rsidR="00451503" w:rsidRPr="00C86E5E">
        <w:rPr>
          <w:rFonts w:ascii="Helvetica" w:hAnsi="Helvetica" w:cs="Helvetica"/>
          <w:color w:val="000000"/>
        </w:rPr>
        <w:t xml:space="preserve"> all six mutants </w:t>
      </w:r>
      <w:r w:rsidR="008B3295" w:rsidRPr="00C86E5E">
        <w:rPr>
          <w:rFonts w:ascii="Helvetica" w:hAnsi="Helvetica" w:cs="Helvetica"/>
          <w:color w:val="000000"/>
        </w:rPr>
        <w:t xml:space="preserve">in parallel </w:t>
      </w:r>
      <w:r w:rsidR="00451503" w:rsidRPr="00C86E5E">
        <w:rPr>
          <w:rFonts w:ascii="Helvetica" w:hAnsi="Helvetica" w:cs="Helvetica"/>
          <w:color w:val="000000"/>
        </w:rPr>
        <w:t xml:space="preserve">for one parameter set. Under this scheme, the </w:t>
      </w:r>
      <w:r w:rsidR="00D90DC2">
        <w:rPr>
          <w:rFonts w:ascii="Helvetica" w:hAnsi="Helvetica" w:cs="Helvetica"/>
          <w:color w:val="000000"/>
        </w:rPr>
        <w:t>system</w:t>
      </w:r>
      <w:r w:rsidR="00451503" w:rsidRPr="00C86E5E">
        <w:rPr>
          <w:rFonts w:ascii="Helvetica" w:hAnsi="Helvetica" w:cs="Helvetica"/>
          <w:color w:val="000000"/>
        </w:rPr>
        <w:t xml:space="preserve"> is broken into three major parts</w:t>
      </w:r>
      <w:ins w:id="361" w:author="Andrew Isaacson" w:date="2017-05-10T12:29:00Z">
        <w:r w:rsidR="00D964F4">
          <w:rPr>
            <w:rFonts w:ascii="Helvetica" w:hAnsi="Helvetica" w:cs="Helvetica"/>
            <w:color w:val="000000"/>
          </w:rPr>
          <w:t>:</w:t>
        </w:r>
      </w:ins>
      <w:del w:id="362" w:author="Andrew Isaacson" w:date="2017-05-10T12:29:00Z">
        <w:r w:rsidR="00451503" w:rsidRPr="00C86E5E" w:rsidDel="00D964F4">
          <w:rPr>
            <w:rFonts w:ascii="Helvetica" w:hAnsi="Helvetica" w:cs="Helvetica"/>
            <w:color w:val="000000"/>
          </w:rPr>
          <w:delText>.</w:delText>
        </w:r>
      </w:del>
      <w:r w:rsidR="00451503" w:rsidRPr="00C86E5E">
        <w:rPr>
          <w:rFonts w:ascii="Helvetica" w:hAnsi="Helvetica" w:cs="Helvetica"/>
          <w:color w:val="000000"/>
        </w:rPr>
        <w:t xml:space="preserve"> All inputting parameters, creating new data structures</w:t>
      </w:r>
      <w:ins w:id="363" w:author="Andrew Isaacson" w:date="2017-05-10T12:29:00Z">
        <w:r w:rsidR="00D964F4">
          <w:rPr>
            <w:rFonts w:ascii="Helvetica" w:hAnsi="Helvetica" w:cs="Helvetica"/>
            <w:color w:val="000000"/>
          </w:rPr>
          <w:t>,</w:t>
        </w:r>
      </w:ins>
      <w:r w:rsidR="00451503" w:rsidRPr="00C86E5E">
        <w:rPr>
          <w:rFonts w:ascii="Helvetica" w:hAnsi="Helvetica" w:cs="Helvetica"/>
          <w:color w:val="000000"/>
        </w:rPr>
        <w:t xml:space="preserve"> and copying original code to new copies are executed in the original order for each of the mutants</w:t>
      </w:r>
      <w:ins w:id="364" w:author="Andrew Isaacson" w:date="2017-05-10T12:29:00Z">
        <w:r w:rsidR="00D964F4">
          <w:rPr>
            <w:rFonts w:ascii="Helvetica" w:hAnsi="Helvetica" w:cs="Helvetica"/>
            <w:color w:val="000000"/>
          </w:rPr>
          <w:t>.</w:t>
        </w:r>
      </w:ins>
      <w:del w:id="365" w:author="Andrew Isaacson" w:date="2017-05-10T12:29:00Z">
        <w:r w:rsidR="00451503" w:rsidRPr="00C86E5E" w:rsidDel="00D964F4">
          <w:rPr>
            <w:rFonts w:ascii="Helvetica" w:hAnsi="Helvetica" w:cs="Helvetica"/>
            <w:color w:val="000000"/>
          </w:rPr>
          <w:delText>,</w:delText>
        </w:r>
      </w:del>
      <w:r w:rsidR="00451503" w:rsidRPr="00C86E5E">
        <w:rPr>
          <w:rFonts w:ascii="Helvetica" w:hAnsi="Helvetica" w:cs="Helvetica"/>
          <w:color w:val="000000"/>
        </w:rPr>
        <w:t xml:space="preserve"> </w:t>
      </w:r>
      <w:del w:id="366" w:author="Andrew Isaacson" w:date="2017-05-10T12:29:00Z">
        <w:r w:rsidR="00451503" w:rsidRPr="00C86E5E" w:rsidDel="00D964F4">
          <w:rPr>
            <w:rFonts w:ascii="Helvetica" w:hAnsi="Helvetica" w:cs="Helvetica"/>
            <w:color w:val="000000"/>
          </w:rPr>
          <w:delText>and a</w:delText>
        </w:r>
      </w:del>
      <w:ins w:id="367" w:author="Andrew Isaacson" w:date="2017-05-10T12:29:00Z">
        <w:r w:rsidR="00D964F4">
          <w:rPr>
            <w:rFonts w:ascii="Helvetica" w:hAnsi="Helvetica" w:cs="Helvetica"/>
            <w:color w:val="000000"/>
          </w:rPr>
          <w:t>A</w:t>
        </w:r>
      </w:ins>
      <w:r w:rsidR="00451503" w:rsidRPr="00C86E5E">
        <w:rPr>
          <w:rFonts w:ascii="Helvetica" w:hAnsi="Helvetica" w:cs="Helvetica"/>
          <w:color w:val="000000"/>
        </w:rPr>
        <w:t xml:space="preserve"> </w:t>
      </w:r>
      <w:r w:rsidR="00451503" w:rsidRPr="00D964F4">
        <w:rPr>
          <w:rFonts w:ascii="Helvetica" w:hAnsi="Helvetica" w:cs="Helvetica"/>
          <w:i/>
          <w:color w:val="000000"/>
          <w:rPrChange w:id="368" w:author="Andrew Isaacson" w:date="2017-05-10T12:29:00Z">
            <w:rPr>
              <w:rFonts w:ascii="Helvetica" w:hAnsi="Helvetica" w:cs="Helvetica"/>
              <w:color w:val="000000"/>
            </w:rPr>
          </w:rPrChange>
        </w:rPr>
        <w:t>for</w:t>
      </w:r>
      <w:r w:rsidR="00451503" w:rsidRPr="00C86E5E">
        <w:rPr>
          <w:rFonts w:ascii="Helvetica" w:hAnsi="Helvetica" w:cs="Helvetica"/>
          <w:color w:val="000000"/>
        </w:rPr>
        <w:t xml:space="preserve"> loop is added to iterate and setup </w:t>
      </w:r>
      <w:del w:id="369" w:author="Andrew Isaacson" w:date="2017-05-10T12:30:00Z">
        <w:r w:rsidR="00451503" w:rsidRPr="00C86E5E" w:rsidDel="00D964F4">
          <w:rPr>
            <w:rFonts w:ascii="Helvetica" w:hAnsi="Helvetica" w:cs="Helvetica"/>
            <w:color w:val="000000"/>
          </w:rPr>
          <w:delText xml:space="preserve">for </w:delText>
        </w:r>
      </w:del>
      <w:r w:rsidR="00451503" w:rsidRPr="00C86E5E">
        <w:rPr>
          <w:rFonts w:ascii="Helvetica" w:hAnsi="Helvetica" w:cs="Helvetica"/>
          <w:color w:val="000000"/>
        </w:rPr>
        <w:t>all six mutants before the system moves to the next phase. Next, the system transfers all the data necessary for simulation (particularly</w:t>
      </w:r>
      <w:r w:rsidR="00E06F62">
        <w:rPr>
          <w:rFonts w:ascii="Helvetica" w:hAnsi="Helvetica" w:cs="Helvetica"/>
          <w:color w:val="000000"/>
        </w:rPr>
        <w:t xml:space="preserve"> data need</w:t>
      </w:r>
      <w:r w:rsidR="00682E0C">
        <w:rPr>
          <w:rFonts w:ascii="Helvetica" w:hAnsi="Helvetica" w:cs="Helvetica"/>
          <w:color w:val="000000"/>
        </w:rPr>
        <w:t>ed</w:t>
      </w:r>
      <w:r w:rsidR="00E06F62">
        <w:rPr>
          <w:rFonts w:ascii="Helvetica" w:hAnsi="Helvetica" w:cs="Helvetica"/>
          <w:color w:val="000000"/>
        </w:rPr>
        <w:t xml:space="preserve"> by</w:t>
      </w:r>
      <w:r w:rsidR="00451503" w:rsidRPr="00C86E5E">
        <w:rPr>
          <w:rFonts w:ascii="Helvetica" w:hAnsi="Helvetica" w:cs="Helvetica"/>
          <w:color w:val="000000"/>
        </w:rPr>
        <w:t xml:space="preserve"> protein synthesis, dimer synthesis and mRNA synthesis) to GPU</w:t>
      </w:r>
      <w:del w:id="370" w:author="Andrew Isaacson" w:date="2017-05-10T12:30:00Z">
        <w:r w:rsidR="00451503" w:rsidRPr="00C86E5E" w:rsidDel="00D964F4">
          <w:rPr>
            <w:rFonts w:ascii="Helvetica" w:hAnsi="Helvetica" w:cs="Helvetica"/>
            <w:color w:val="000000"/>
          </w:rPr>
          <w:delText xml:space="preserve"> at</w:delText>
        </w:r>
      </w:del>
      <w:r w:rsidR="00451503" w:rsidRPr="00C86E5E">
        <w:rPr>
          <w:rFonts w:ascii="Helvetica" w:hAnsi="Helvetica" w:cs="Helvetica"/>
          <w:color w:val="000000"/>
        </w:rPr>
        <w:t xml:space="preserve"> </w:t>
      </w:r>
      <w:del w:id="371" w:author="Andrew Isaacson" w:date="2017-05-10T12:30:00Z">
        <w:r w:rsidR="00451503" w:rsidRPr="00C86E5E" w:rsidDel="00D964F4">
          <w:rPr>
            <w:rFonts w:ascii="Helvetica" w:hAnsi="Helvetica" w:cs="Helvetica"/>
            <w:color w:val="000000"/>
          </w:rPr>
          <w:delText xml:space="preserve">once </w:delText>
        </w:r>
      </w:del>
      <w:ins w:id="372" w:author="Andrew Isaacson" w:date="2017-05-10T12:30:00Z">
        <w:r w:rsidR="00D964F4">
          <w:rPr>
            <w:rFonts w:ascii="Helvetica" w:hAnsi="Helvetica" w:cs="Helvetica"/>
            <w:color w:val="000000"/>
          </w:rPr>
          <w:t>instantaneously</w:t>
        </w:r>
        <w:r w:rsidR="00D964F4" w:rsidRPr="00C86E5E">
          <w:rPr>
            <w:rFonts w:ascii="Helvetica" w:hAnsi="Helvetica" w:cs="Helvetica"/>
            <w:color w:val="000000"/>
          </w:rPr>
          <w:t xml:space="preserve"> </w:t>
        </w:r>
      </w:ins>
      <w:r w:rsidR="00451503" w:rsidRPr="00C86E5E">
        <w:rPr>
          <w:rFonts w:ascii="Helvetica" w:hAnsi="Helvetica" w:cs="Helvetica"/>
          <w:color w:val="000000"/>
        </w:rPr>
        <w:t>and</w:t>
      </w:r>
      <w:ins w:id="373" w:author="Andrew Isaacson" w:date="2017-05-10T12:30:00Z">
        <w:r w:rsidR="00D964F4">
          <w:rPr>
            <w:rFonts w:ascii="Helvetica" w:hAnsi="Helvetica" w:cs="Helvetica"/>
            <w:color w:val="000000"/>
          </w:rPr>
          <w:t xml:space="preserve"> the system</w:t>
        </w:r>
      </w:ins>
      <w:r w:rsidR="00451503" w:rsidRPr="00C86E5E">
        <w:rPr>
          <w:rFonts w:ascii="Helvetica" w:hAnsi="Helvetica" w:cs="Helvetica"/>
          <w:color w:val="000000"/>
        </w:rPr>
        <w:t xml:space="preserve"> start</w:t>
      </w:r>
      <w:ins w:id="374" w:author="Andrew Isaacson" w:date="2017-05-10T12:30:00Z">
        <w:r w:rsidR="00D964F4">
          <w:rPr>
            <w:rFonts w:ascii="Helvetica" w:hAnsi="Helvetica" w:cs="Helvetica"/>
            <w:color w:val="000000"/>
          </w:rPr>
          <w:t>s</w:t>
        </w:r>
      </w:ins>
      <w:r w:rsidR="00451503" w:rsidRPr="00C86E5E">
        <w:rPr>
          <w:rFonts w:ascii="Helvetica" w:hAnsi="Helvetica" w:cs="Helvetica"/>
          <w:color w:val="000000"/>
        </w:rPr>
        <w:t xml:space="preserve"> one block on GPU for simulating each of the six mutants. During simulation</w:t>
      </w:r>
      <w:r w:rsidR="00A23636">
        <w:rPr>
          <w:rFonts w:ascii="Helvetica" w:hAnsi="Helvetica" w:cs="Helvetica"/>
          <w:color w:val="000000"/>
        </w:rPr>
        <w:t xml:space="preserve"> of a single time step</w:t>
      </w:r>
      <w:r w:rsidR="00451503" w:rsidRPr="00C86E5E">
        <w:rPr>
          <w:rFonts w:ascii="Helvetica" w:hAnsi="Helvetica" w:cs="Helvetica"/>
          <w:color w:val="000000"/>
        </w:rPr>
        <w:t xml:space="preserve">, the system transfers </w:t>
      </w:r>
      <w:del w:id="375" w:author="Andrew Isaacson" w:date="2017-05-10T12:31:00Z">
        <w:r w:rsidR="00451503" w:rsidRPr="00C86E5E" w:rsidDel="00D964F4">
          <w:rPr>
            <w:rFonts w:ascii="Helvetica" w:hAnsi="Helvetica" w:cs="Helvetica"/>
            <w:color w:val="000000"/>
          </w:rPr>
          <w:delText xml:space="preserve">only </w:delText>
        </w:r>
      </w:del>
      <w:r w:rsidR="00451503" w:rsidRPr="00C86E5E">
        <w:rPr>
          <w:rFonts w:ascii="Helvetica" w:hAnsi="Helvetica" w:cs="Helvetica"/>
          <w:color w:val="000000"/>
        </w:rPr>
        <w:t xml:space="preserve">relatively small </w:t>
      </w:r>
      <w:del w:id="376" w:author="Andrew Isaacson" w:date="2017-05-10T12:31:00Z">
        <w:r w:rsidR="00451503" w:rsidRPr="00C86E5E" w:rsidDel="00D964F4">
          <w:rPr>
            <w:rFonts w:ascii="Helvetica" w:hAnsi="Helvetica" w:cs="Helvetica"/>
            <w:color w:val="000000"/>
          </w:rPr>
          <w:delText xml:space="preserve">amount </w:delText>
        </w:r>
      </w:del>
      <w:ins w:id="377" w:author="Andrew Isaacson" w:date="2017-05-10T12:31:00Z">
        <w:r w:rsidR="00D964F4">
          <w:rPr>
            <w:rFonts w:ascii="Helvetica" w:hAnsi="Helvetica" w:cs="Helvetica"/>
            <w:color w:val="000000"/>
          </w:rPr>
          <w:t>portions</w:t>
        </w:r>
        <w:r w:rsidR="00D964F4" w:rsidRPr="00C86E5E">
          <w:rPr>
            <w:rFonts w:ascii="Helvetica" w:hAnsi="Helvetica" w:cs="Helvetica"/>
            <w:color w:val="000000"/>
          </w:rPr>
          <w:t xml:space="preserve"> </w:t>
        </w:r>
      </w:ins>
      <w:r w:rsidR="00451503" w:rsidRPr="00C86E5E">
        <w:rPr>
          <w:rFonts w:ascii="Helvetica" w:hAnsi="Helvetica" w:cs="Helvetica"/>
          <w:color w:val="000000"/>
        </w:rPr>
        <w:t>of data between CPU and GPU for</w:t>
      </w:r>
      <w:ins w:id="378" w:author="Andrew Isaacson" w:date="2017-05-10T12:31:00Z">
        <w:r w:rsidR="00D964F4">
          <w:rPr>
            <w:rFonts w:ascii="Helvetica" w:hAnsi="Helvetica" w:cs="Helvetica"/>
            <w:color w:val="000000"/>
          </w:rPr>
          <w:t xml:space="preserve"> the</w:t>
        </w:r>
      </w:ins>
      <w:r w:rsidR="00451503" w:rsidRPr="00C86E5E">
        <w:rPr>
          <w:rFonts w:ascii="Helvetica" w:hAnsi="Helvetica" w:cs="Helvetica"/>
          <w:color w:val="000000"/>
        </w:rPr>
        <w:t xml:space="preserve"> purposes </w:t>
      </w:r>
      <w:ins w:id="379" w:author="Andrew Isaacson" w:date="2017-05-10T12:31:00Z">
        <w:r w:rsidR="00D964F4">
          <w:rPr>
            <w:rFonts w:ascii="Helvetica" w:hAnsi="Helvetica" w:cs="Helvetica"/>
            <w:color w:val="000000"/>
          </w:rPr>
          <w:t>of</w:t>
        </w:r>
      </w:ins>
      <w:del w:id="380" w:author="Andrew Isaacson" w:date="2017-05-10T12:31:00Z">
        <w:r w:rsidR="00451503" w:rsidRPr="00C86E5E" w:rsidDel="00D964F4">
          <w:rPr>
            <w:rFonts w:ascii="Helvetica" w:hAnsi="Helvetica" w:cs="Helvetica"/>
            <w:color w:val="000000"/>
          </w:rPr>
          <w:delText>such as</w:delText>
        </w:r>
      </w:del>
      <w:r w:rsidR="00451503" w:rsidRPr="00C86E5E">
        <w:rPr>
          <w:rFonts w:ascii="Helvetica" w:hAnsi="Helvetica" w:cs="Helvetica"/>
          <w:color w:val="000000"/>
        </w:rPr>
        <w:t xml:space="preserve"> splitting and updating rates and copying results from baby_cl to cl. This part of the program is executed in parallel on GPU. After all simulations </w:t>
      </w:r>
      <w:r w:rsidR="004326B1">
        <w:rPr>
          <w:rFonts w:ascii="Helvetica" w:hAnsi="Helvetica" w:cs="Helvetica"/>
          <w:color w:val="000000"/>
        </w:rPr>
        <w:t xml:space="preserve">of this </w:t>
      </w:r>
      <w:r w:rsidR="00383258">
        <w:rPr>
          <w:rFonts w:ascii="Helvetica" w:hAnsi="Helvetica" w:cs="Helvetica"/>
          <w:color w:val="000000"/>
        </w:rPr>
        <w:t>time</w:t>
      </w:r>
      <w:r w:rsidR="004326B1">
        <w:rPr>
          <w:rFonts w:ascii="Helvetica" w:hAnsi="Helvetica" w:cs="Helvetica"/>
          <w:color w:val="000000"/>
        </w:rPr>
        <w:t xml:space="preserve"> step </w:t>
      </w:r>
      <w:r w:rsidR="00451503" w:rsidRPr="00C86E5E">
        <w:rPr>
          <w:rFonts w:ascii="Helvetica" w:hAnsi="Helvetica" w:cs="Helvetica"/>
          <w:color w:val="000000"/>
        </w:rPr>
        <w:t>have completed on GPU, the system then copy all results back to CPU</w:t>
      </w:r>
      <w:r w:rsidR="00B33994">
        <w:rPr>
          <w:rFonts w:ascii="Helvetica" w:hAnsi="Helvetica" w:cs="Helvetica"/>
          <w:color w:val="000000"/>
        </w:rPr>
        <w:t xml:space="preserve">. The same process </w:t>
      </w:r>
      <w:r w:rsidR="00AF2E8A">
        <w:rPr>
          <w:rFonts w:ascii="Helvetica" w:hAnsi="Helvetica" w:cs="Helvetica"/>
          <w:color w:val="000000"/>
        </w:rPr>
        <w:t>repeats for all time steps</w:t>
      </w:r>
      <w:ins w:id="381" w:author="Andrew Isaacson" w:date="2017-05-10T12:32:00Z">
        <w:r w:rsidR="00D964F4">
          <w:rPr>
            <w:rFonts w:ascii="Helvetica" w:hAnsi="Helvetica" w:cs="Helvetica"/>
            <w:color w:val="000000"/>
          </w:rPr>
          <w:t>,</w:t>
        </w:r>
      </w:ins>
      <w:r w:rsidR="00451503" w:rsidRPr="00C86E5E">
        <w:rPr>
          <w:rFonts w:ascii="Helvetica" w:hAnsi="Helvetica" w:cs="Helvetica"/>
          <w:color w:val="000000"/>
        </w:rPr>
        <w:t xml:space="preserve"> and</w:t>
      </w:r>
      <w:del w:id="382" w:author="Andrew Isaacson" w:date="2017-05-10T12:32:00Z">
        <w:r w:rsidR="00AA6AC6" w:rsidDel="00D964F4">
          <w:rPr>
            <w:rFonts w:ascii="Helvetica" w:hAnsi="Helvetica" w:cs="Helvetica"/>
            <w:color w:val="000000"/>
          </w:rPr>
          <w:delText>,</w:delText>
        </w:r>
      </w:del>
      <w:r w:rsidR="00AA6AC6">
        <w:rPr>
          <w:rFonts w:ascii="Helvetica" w:hAnsi="Helvetica" w:cs="Helvetica"/>
          <w:color w:val="000000"/>
        </w:rPr>
        <w:t xml:space="preserve"> once simulation of all time steps is complete, the system</w:t>
      </w:r>
      <w:r w:rsidR="00451503" w:rsidRPr="00C86E5E">
        <w:rPr>
          <w:rFonts w:ascii="Helvetica" w:hAnsi="Helvetica" w:cs="Helvetica"/>
          <w:color w:val="000000"/>
        </w:rPr>
        <w:t xml:space="preserve"> starts to perform feature extraction and testing for all </w:t>
      </w:r>
      <w:del w:id="383" w:author="Andrew Isaacson" w:date="2017-05-10T12:32:00Z">
        <w:r w:rsidR="00451503" w:rsidRPr="00C86E5E" w:rsidDel="00D964F4">
          <w:rPr>
            <w:rFonts w:ascii="Helvetica" w:hAnsi="Helvetica" w:cs="Helvetica"/>
            <w:color w:val="000000"/>
          </w:rPr>
          <w:delText xml:space="preserve">the </w:delText>
        </w:r>
      </w:del>
      <w:r w:rsidR="00451503" w:rsidRPr="00C86E5E">
        <w:rPr>
          <w:rFonts w:ascii="Helvetica" w:hAnsi="Helvetica" w:cs="Helvetica"/>
          <w:color w:val="000000"/>
        </w:rPr>
        <w:t xml:space="preserve">mutants. Similar to the first phase, all processes in the last phase are </w:t>
      </w:r>
      <w:del w:id="384" w:author="Andrew Isaacson" w:date="2017-05-10T12:32:00Z">
        <w:r w:rsidR="00451503" w:rsidRPr="00C86E5E" w:rsidDel="00D964F4">
          <w:rPr>
            <w:rFonts w:ascii="Helvetica" w:hAnsi="Helvetica" w:cs="Helvetica"/>
            <w:color w:val="000000"/>
          </w:rPr>
          <w:lastRenderedPageBreak/>
          <w:delText xml:space="preserve">also </w:delText>
        </w:r>
      </w:del>
      <w:r w:rsidR="00451503" w:rsidRPr="00C86E5E">
        <w:rPr>
          <w:rFonts w:ascii="Helvetica" w:hAnsi="Helvetica" w:cs="Helvetica"/>
          <w:color w:val="000000"/>
        </w:rPr>
        <w:t>executed in the same order as they were originally</w:t>
      </w:r>
      <w:ins w:id="385" w:author="Andrew Isaacson" w:date="2017-05-10T12:32:00Z">
        <w:r w:rsidR="00D964F4">
          <w:rPr>
            <w:rFonts w:ascii="Helvetica" w:hAnsi="Helvetica" w:cs="Helvetica"/>
            <w:color w:val="000000"/>
          </w:rPr>
          <w:t>,</w:t>
        </w:r>
      </w:ins>
      <w:r w:rsidR="00451503" w:rsidRPr="00C86E5E">
        <w:rPr>
          <w:rFonts w:ascii="Helvetica" w:hAnsi="Helvetica" w:cs="Helvetica"/>
          <w:color w:val="000000"/>
        </w:rPr>
        <w:t xml:space="preserve"> </w:t>
      </w:r>
      <w:r w:rsidR="00AD5EAD">
        <w:rPr>
          <w:rFonts w:ascii="Helvetica" w:hAnsi="Helvetica" w:cs="Helvetica"/>
          <w:color w:val="000000"/>
        </w:rPr>
        <w:t>except</w:t>
      </w:r>
      <w:r w:rsidR="00451503" w:rsidRPr="00C86E5E">
        <w:rPr>
          <w:rFonts w:ascii="Helvetica" w:hAnsi="Helvetica" w:cs="Helvetica"/>
          <w:color w:val="000000"/>
        </w:rPr>
        <w:t xml:space="preserve"> there is a new for loop over six mutants.</w:t>
      </w:r>
    </w:p>
    <w:p w14:paraId="44E96187" w14:textId="53055623" w:rsidR="0057119C" w:rsidRPr="00CA6DC8" w:rsidRDefault="00451503" w:rsidP="00CA25E4">
      <w:pPr>
        <w:widowControl w:val="0"/>
        <w:autoSpaceDE w:val="0"/>
        <w:autoSpaceDN w:val="0"/>
        <w:adjustRightInd w:val="0"/>
        <w:jc w:val="both"/>
        <w:rPr>
          <w:rFonts w:ascii="Helvetica" w:hAnsi="Helvetica" w:cs="Helvetica"/>
          <w:color w:val="000000"/>
          <w:rPrChange w:id="386" w:author="Yecheng Yang" w:date="2017-05-11T01:30:00Z">
            <w:rPr>
              <w:rFonts w:ascii="Helvetica" w:hAnsi="Helvetica" w:cs="Helvetica"/>
              <w:color w:val="000000"/>
            </w:rPr>
          </w:rPrChange>
        </w:rPr>
      </w:pPr>
      <w:r w:rsidRPr="00C86E5E">
        <w:rPr>
          <w:rFonts w:ascii="Helvetica" w:hAnsi="Helvetica" w:cs="Helvetica"/>
          <w:color w:val="000000"/>
        </w:rPr>
        <w:t xml:space="preserve"> </w:t>
      </w:r>
      <w:r w:rsidRPr="00C86E5E">
        <w:rPr>
          <w:rFonts w:ascii="Helvetica" w:hAnsi="Helvetica" w:cs="Helvetica"/>
          <w:color w:val="000000"/>
        </w:rPr>
        <w:tab/>
        <w:t>The major difficulty in this part of the project is minimizing data transfer between CPU and GPU</w:t>
      </w:r>
      <w:r w:rsidR="006E0E19">
        <w:rPr>
          <w:rFonts w:ascii="Helvetica" w:hAnsi="Helvetica" w:cs="Helvetica"/>
          <w:color w:val="000000"/>
        </w:rPr>
        <w:t>.</w:t>
      </w:r>
      <w:r w:rsidR="00316809">
        <w:rPr>
          <w:rFonts w:ascii="Helvetica" w:hAnsi="Helvetica" w:cs="Helvetica"/>
          <w:color w:val="000000"/>
        </w:rPr>
        <w:t xml:space="preserve"> </w:t>
      </w:r>
      <w:r w:rsidR="00F72DD4">
        <w:rPr>
          <w:rFonts w:ascii="Helvetica" w:hAnsi="Helvetica" w:cs="Helvetica"/>
          <w:color w:val="000000"/>
        </w:rPr>
        <w:t>Since</w:t>
      </w:r>
      <w:r w:rsidR="006A232C">
        <w:rPr>
          <w:rFonts w:ascii="Helvetica" w:hAnsi="Helvetica" w:cs="Helvetica"/>
          <w:color w:val="000000"/>
        </w:rPr>
        <w:t xml:space="preserve"> rates of reaction, </w:t>
      </w:r>
      <w:r w:rsidR="002F2371">
        <w:rPr>
          <w:rFonts w:ascii="Helvetica" w:hAnsi="Helvetica" w:cs="Helvetica"/>
          <w:color w:val="000000"/>
        </w:rPr>
        <w:t>concentration</w:t>
      </w:r>
      <w:r w:rsidR="00883A17">
        <w:rPr>
          <w:rFonts w:ascii="Helvetica" w:hAnsi="Helvetica" w:cs="Helvetica"/>
          <w:color w:val="000000"/>
        </w:rPr>
        <w:t xml:space="preserve"> </w:t>
      </w:r>
      <w:r w:rsidRPr="00C86E5E">
        <w:rPr>
          <w:rFonts w:ascii="Helvetica" w:hAnsi="Helvetica" w:cs="Helvetica"/>
          <w:color w:val="000000"/>
        </w:rPr>
        <w:t>level of genes, mRNA</w:t>
      </w:r>
      <w:ins w:id="387" w:author="Andrew Isaacson" w:date="2017-05-10T12:33:00Z">
        <w:r w:rsidR="00D964F4">
          <w:rPr>
            <w:rFonts w:ascii="Helvetica" w:hAnsi="Helvetica" w:cs="Helvetica"/>
            <w:color w:val="000000"/>
          </w:rPr>
          <w:t>,</w:t>
        </w:r>
      </w:ins>
      <w:r w:rsidRPr="00C86E5E">
        <w:rPr>
          <w:rFonts w:ascii="Helvetica" w:hAnsi="Helvetica" w:cs="Helvetica"/>
          <w:color w:val="000000"/>
        </w:rPr>
        <w:t xml:space="preserve"> and protein </w:t>
      </w:r>
      <w:ins w:id="388" w:author="Andrew Isaacson" w:date="2017-05-10T12:33:00Z">
        <w:r w:rsidR="00D964F4">
          <w:rPr>
            <w:rFonts w:ascii="Helvetica" w:hAnsi="Helvetica" w:cs="Helvetica"/>
            <w:color w:val="000000"/>
          </w:rPr>
          <w:t xml:space="preserve">all </w:t>
        </w:r>
      </w:ins>
      <w:del w:id="389" w:author="Andrew Isaacson" w:date="2017-05-10T12:33:00Z">
        <w:r w:rsidRPr="00C86E5E" w:rsidDel="00D964F4">
          <w:rPr>
            <w:rFonts w:ascii="Helvetica" w:hAnsi="Helvetica" w:cs="Helvetica"/>
            <w:color w:val="000000"/>
          </w:rPr>
          <w:delText xml:space="preserve">all </w:delText>
        </w:r>
      </w:del>
      <w:r w:rsidRPr="00C86E5E">
        <w:rPr>
          <w:rFonts w:ascii="Helvetica" w:hAnsi="Helvetica" w:cs="Helvetica"/>
          <w:color w:val="000000"/>
        </w:rPr>
        <w:t xml:space="preserve">need to be updated and stored </w:t>
      </w:r>
      <w:del w:id="390" w:author="Andrew Isaacson" w:date="2017-05-10T12:33:00Z">
        <w:r w:rsidR="00387CC7" w:rsidDel="00D964F4">
          <w:rPr>
            <w:rFonts w:ascii="Helvetica" w:hAnsi="Helvetica" w:cs="Helvetica"/>
            <w:color w:val="000000"/>
          </w:rPr>
          <w:delText>for</w:delText>
        </w:r>
        <w:r w:rsidR="004F1A54" w:rsidDel="00D964F4">
          <w:rPr>
            <w:rFonts w:ascii="Helvetica" w:hAnsi="Helvetica" w:cs="Helvetica"/>
            <w:color w:val="000000"/>
          </w:rPr>
          <w:delText xml:space="preserve"> every time</w:delText>
        </w:r>
      </w:del>
      <w:ins w:id="391" w:author="Andrew Isaacson" w:date="2017-05-10T12:33:00Z">
        <w:r w:rsidR="00D964F4">
          <w:rPr>
            <w:rFonts w:ascii="Helvetica" w:hAnsi="Helvetica" w:cs="Helvetica"/>
            <w:color w:val="000000"/>
          </w:rPr>
          <w:t>at each occurence</w:t>
        </w:r>
      </w:ins>
      <w:r w:rsidRPr="00C86E5E">
        <w:rPr>
          <w:rFonts w:ascii="Helvetica" w:hAnsi="Helvetica" w:cs="Helvetica"/>
          <w:color w:val="000000"/>
        </w:rPr>
        <w:t>. Lar</w:t>
      </w:r>
      <w:r w:rsidR="00A303E4">
        <w:rPr>
          <w:rFonts w:ascii="Helvetica" w:hAnsi="Helvetica" w:cs="Helvetica"/>
          <w:color w:val="000000"/>
        </w:rPr>
        <w:t>ge amount</w:t>
      </w:r>
      <w:ins w:id="392" w:author="Andrew Isaacson" w:date="2017-05-10T12:33:00Z">
        <w:r w:rsidR="00D964F4">
          <w:rPr>
            <w:rFonts w:ascii="Helvetica" w:hAnsi="Helvetica" w:cs="Helvetica"/>
            <w:color w:val="000000"/>
          </w:rPr>
          <w:t>s</w:t>
        </w:r>
      </w:ins>
      <w:r w:rsidR="00A303E4">
        <w:rPr>
          <w:rFonts w:ascii="Helvetica" w:hAnsi="Helvetica" w:cs="Helvetica"/>
          <w:color w:val="000000"/>
        </w:rPr>
        <w:t xml:space="preserve"> of data transfer may likely be inefficient</w:t>
      </w:r>
      <w:r w:rsidRPr="00C86E5E">
        <w:rPr>
          <w:rFonts w:ascii="Helvetica" w:hAnsi="Helvetica" w:cs="Helvetica"/>
          <w:color w:val="000000"/>
        </w:rPr>
        <w:t xml:space="preserve"> </w:t>
      </w:r>
      <w:del w:id="393" w:author="Andrew Isaacson" w:date="2017-05-10T12:33:00Z">
        <w:r w:rsidR="00A303E4" w:rsidDel="00D964F4">
          <w:rPr>
            <w:rFonts w:ascii="Helvetica" w:hAnsi="Helvetica" w:cs="Helvetica"/>
            <w:color w:val="000000"/>
          </w:rPr>
          <w:delText xml:space="preserve">enough </w:delText>
        </w:r>
      </w:del>
      <w:r w:rsidR="00A303E4">
        <w:rPr>
          <w:rFonts w:ascii="Helvetica" w:hAnsi="Helvetica" w:cs="Helvetica"/>
          <w:color w:val="000000"/>
        </w:rPr>
        <w:t>to</w:t>
      </w:r>
      <w:r w:rsidRPr="00C86E5E">
        <w:rPr>
          <w:rFonts w:ascii="Helvetica" w:hAnsi="Helvetica" w:cs="Helvetica"/>
          <w:color w:val="000000"/>
        </w:rPr>
        <w:t xml:space="preserve"> dismiss the benefit of incorporating GPU computing into the system</w:t>
      </w:r>
      <w:ins w:id="394" w:author="Yecheng Yang" w:date="2017-05-10T20:49:00Z">
        <w:r w:rsidR="009C7F56">
          <w:rPr>
            <w:rFonts w:ascii="Helvetica" w:hAnsi="Helvetica" w:cs="Helvetica"/>
            <w:color w:val="000000"/>
          </w:rPr>
          <w:t>.</w:t>
        </w:r>
      </w:ins>
      <w:ins w:id="395" w:author="Yecheng Yang" w:date="2017-05-10T20:50:00Z">
        <w:r w:rsidR="00BB313C">
          <w:rPr>
            <w:rFonts w:ascii="Helvetica" w:hAnsi="Helvetica" w:cs="Helvetica"/>
            <w:color w:val="000000"/>
          </w:rPr>
          <w:t xml:space="preserve"> </w:t>
        </w:r>
      </w:ins>
      <w:ins w:id="396" w:author="Yecheng Yang" w:date="2017-05-10T20:48:00Z">
        <w:r w:rsidR="00C146AE">
          <w:rPr>
            <w:rFonts w:ascii="Helvetica" w:hAnsi="Helvetica" w:cs="Helvetica"/>
            <w:color w:val="000000"/>
          </w:rPr>
          <w:t>GPU m</w:t>
        </w:r>
        <w:r w:rsidR="002C0ECE">
          <w:rPr>
            <w:rFonts w:ascii="Helvetica" w:hAnsi="Helvetica" w:cs="Helvetica"/>
            <w:color w:val="000000"/>
          </w:rPr>
          <w:t xml:space="preserve">ight have to constantly wait until </w:t>
        </w:r>
      </w:ins>
      <w:ins w:id="397" w:author="Yecheng Yang" w:date="2017-05-10T20:50:00Z">
        <w:r w:rsidR="002F0C6B">
          <w:rPr>
            <w:rFonts w:ascii="Helvetica" w:hAnsi="Helvetica" w:cs="Helvetica"/>
            <w:color w:val="000000"/>
          </w:rPr>
          <w:t xml:space="preserve">all data transfer is completed and thus </w:t>
        </w:r>
      </w:ins>
      <w:ins w:id="398" w:author="Yecheng Yang" w:date="2017-05-10T20:51:00Z">
        <w:r w:rsidR="00CD3002">
          <w:rPr>
            <w:rFonts w:ascii="Helvetica" w:hAnsi="Helvetica" w:cs="Helvetica"/>
            <w:color w:val="000000"/>
          </w:rPr>
          <w:t xml:space="preserve">its computation power is far </w:t>
        </w:r>
        <w:r w:rsidR="00CD3002" w:rsidRPr="00CA6DC8">
          <w:rPr>
            <w:rFonts w:ascii="Helvetica" w:hAnsi="Helvetica" w:cs="Helvetica"/>
            <w:color w:val="000000"/>
          </w:rPr>
          <w:t xml:space="preserve">from being fully utilized. </w:t>
        </w:r>
      </w:ins>
      <w:del w:id="399" w:author="Yecheng Yang" w:date="2017-05-10T20:48:00Z">
        <w:r w:rsidRPr="00CA6DC8" w:rsidDel="00132E55">
          <w:rPr>
            <w:rFonts w:ascii="Helvetica" w:hAnsi="Helvetica" w:cs="Helvetica"/>
            <w:color w:val="000000"/>
          </w:rPr>
          <w:delText xml:space="preserve">. </w:delText>
        </w:r>
      </w:del>
      <w:r w:rsidRPr="00CA6DC8">
        <w:rPr>
          <w:rFonts w:ascii="Helvetica" w:hAnsi="Helvetica" w:cs="Helvetica"/>
          <w:color w:val="000000"/>
          <w:rPrChange w:id="400" w:author="Yecheng Yang" w:date="2017-05-11T01:30:00Z">
            <w:rPr>
              <w:rFonts w:ascii="Helvetica" w:hAnsi="Helvetica" w:cs="Helvetica"/>
              <w:color w:val="000000"/>
            </w:rPr>
          </w:rPrChange>
        </w:rPr>
        <w:t xml:space="preserve">Therefore, I applied several methods to prevent this to be the bottleneck of the </w:t>
      </w:r>
      <w:r w:rsidR="00A517B8" w:rsidRPr="00CA6DC8">
        <w:rPr>
          <w:rFonts w:ascii="Helvetica" w:hAnsi="Helvetica" w:cs="Helvetica"/>
          <w:color w:val="000000"/>
          <w:rPrChange w:id="401" w:author="Yecheng Yang" w:date="2017-05-11T01:30:00Z">
            <w:rPr>
              <w:rFonts w:ascii="Helvetica" w:hAnsi="Helvetica" w:cs="Helvetica"/>
              <w:color w:val="000000"/>
            </w:rPr>
          </w:rPrChange>
        </w:rPr>
        <w:t>heterogeneous</w:t>
      </w:r>
      <w:r w:rsidRPr="00CA6DC8">
        <w:rPr>
          <w:rFonts w:ascii="Helvetica" w:hAnsi="Helvetica" w:cs="Helvetica"/>
          <w:color w:val="000000"/>
          <w:rPrChange w:id="402" w:author="Yecheng Yang" w:date="2017-05-11T01:30:00Z">
            <w:rPr>
              <w:rFonts w:ascii="Helvetica" w:hAnsi="Helvetica" w:cs="Helvetica"/>
              <w:color w:val="000000"/>
            </w:rPr>
          </w:rPrChange>
        </w:rPr>
        <w:t xml:space="preserve"> computing system. </w:t>
      </w:r>
    </w:p>
    <w:p w14:paraId="065C9417" w14:textId="0B3B63D4" w:rsidR="00B35DC5" w:rsidRPr="00CA6DC8" w:rsidRDefault="00B35DC5" w:rsidP="00CA25E4">
      <w:pPr>
        <w:widowControl w:val="0"/>
        <w:autoSpaceDE w:val="0"/>
        <w:autoSpaceDN w:val="0"/>
        <w:adjustRightInd w:val="0"/>
        <w:jc w:val="both"/>
        <w:rPr>
          <w:rFonts w:ascii="Helvetica" w:hAnsi="Helvetica" w:cs="Helvetica"/>
          <w:b/>
          <w:i/>
          <w:color w:val="000000"/>
          <w:rPrChange w:id="403" w:author="Yecheng Yang" w:date="2017-05-11T01:30:00Z">
            <w:rPr>
              <w:rFonts w:ascii="Helvetica" w:hAnsi="Helvetica" w:cs="Helvetica"/>
              <w:b/>
              <w:i/>
              <w:color w:val="000000"/>
            </w:rPr>
          </w:rPrChange>
        </w:rPr>
      </w:pPr>
      <w:r w:rsidRPr="00CA6DC8">
        <w:rPr>
          <w:rFonts w:ascii="Helvetica" w:hAnsi="Helvetica" w:cs="Helvetica"/>
          <w:b/>
          <w:i/>
          <w:color w:val="000000"/>
          <w:rPrChange w:id="404" w:author="Yecheng Yang" w:date="2017-05-11T01:30:00Z">
            <w:rPr>
              <w:rFonts w:ascii="Helvetica" w:hAnsi="Helvetica" w:cs="Helvetica"/>
              <w:b/>
              <w:i/>
              <w:color w:val="000000"/>
            </w:rPr>
          </w:rPrChange>
        </w:rPr>
        <w:t>Improved Version:</w:t>
      </w:r>
    </w:p>
    <w:p w14:paraId="384D964B" w14:textId="61A32329" w:rsidR="00861491" w:rsidRPr="00CA6DC8" w:rsidRDefault="00506515" w:rsidP="00DC5EE1">
      <w:pPr>
        <w:widowControl w:val="0"/>
        <w:autoSpaceDE w:val="0"/>
        <w:autoSpaceDN w:val="0"/>
        <w:adjustRightInd w:val="0"/>
        <w:ind w:firstLine="720"/>
        <w:jc w:val="both"/>
        <w:rPr>
          <w:rFonts w:ascii="Helvetica" w:hAnsi="Helvetica" w:cs="Helvetica"/>
          <w:color w:val="000000"/>
          <w:rPrChange w:id="405" w:author="Yecheng Yang" w:date="2017-05-11T01:30:00Z">
            <w:rPr>
              <w:rFonts w:ascii="Helvetica" w:hAnsi="Helvetica" w:cs="Helvetica"/>
              <w:color w:val="000000"/>
            </w:rPr>
          </w:rPrChange>
        </w:rPr>
      </w:pPr>
      <w:r w:rsidRPr="00CA6DC8">
        <w:rPr>
          <w:rFonts w:ascii="Helvetica" w:hAnsi="Helvetica" w:cs="Helvetica"/>
          <w:color w:val="000000"/>
          <w:rPrChange w:id="406" w:author="Yecheng Yang" w:date="2017-05-11T01:30:00Z">
            <w:rPr>
              <w:rFonts w:ascii="Helvetica" w:hAnsi="Helvetica" w:cs="Helvetica"/>
              <w:color w:val="000000"/>
            </w:rPr>
          </w:rPrChange>
        </w:rPr>
        <w:t xml:space="preserve">To achieve an improvement of data </w:t>
      </w:r>
      <w:r w:rsidR="00D13230" w:rsidRPr="00CA6DC8">
        <w:rPr>
          <w:rFonts w:ascii="Helvetica" w:hAnsi="Helvetica" w:cs="Helvetica"/>
          <w:color w:val="000000"/>
          <w:rPrChange w:id="407" w:author="Yecheng Yang" w:date="2017-05-11T01:30:00Z">
            <w:rPr>
              <w:rFonts w:ascii="Helvetica" w:hAnsi="Helvetica" w:cs="Helvetica"/>
              <w:color w:val="000000"/>
            </w:rPr>
          </w:rPrChange>
        </w:rPr>
        <w:t>transfer</w:t>
      </w:r>
      <w:r w:rsidRPr="00CA6DC8">
        <w:rPr>
          <w:rFonts w:ascii="Helvetica" w:hAnsi="Helvetica" w:cs="Helvetica"/>
          <w:color w:val="000000"/>
          <w:rPrChange w:id="408" w:author="Yecheng Yang" w:date="2017-05-11T01:30:00Z">
            <w:rPr>
              <w:rFonts w:ascii="Helvetica" w:hAnsi="Helvetica" w:cs="Helvetica"/>
              <w:color w:val="000000"/>
            </w:rPr>
          </w:rPrChange>
        </w:rPr>
        <w:t>,</w:t>
      </w:r>
      <w:r w:rsidR="00451503" w:rsidRPr="00CA6DC8">
        <w:rPr>
          <w:rFonts w:ascii="Helvetica" w:hAnsi="Helvetica" w:cs="Helvetica"/>
          <w:color w:val="000000"/>
          <w:rPrChange w:id="409" w:author="Yecheng Yang" w:date="2017-05-11T01:30:00Z">
            <w:rPr>
              <w:rFonts w:ascii="Helvetica" w:hAnsi="Helvetica" w:cs="Helvetica"/>
              <w:color w:val="000000"/>
            </w:rPr>
          </w:rPrChange>
        </w:rPr>
        <w:t xml:space="preserve"> I integrated memory transfer of all six mutants together because </w:t>
      </w:r>
      <w:del w:id="410" w:author="Andrew Isaacson" w:date="2017-05-10T12:36:00Z">
        <w:r w:rsidR="00451503" w:rsidRPr="00CA6DC8" w:rsidDel="00E828B6">
          <w:rPr>
            <w:rFonts w:ascii="Helvetica" w:hAnsi="Helvetica" w:cs="Helvetica"/>
            <w:color w:val="000000"/>
            <w:rPrChange w:id="411" w:author="Yecheng Yang" w:date="2017-05-11T01:30:00Z">
              <w:rPr>
                <w:rFonts w:ascii="Helvetica" w:hAnsi="Helvetica" w:cs="Helvetica"/>
                <w:color w:val="000000"/>
              </w:rPr>
            </w:rPrChange>
          </w:rPr>
          <w:delText xml:space="preserve">essentially </w:delText>
        </w:r>
      </w:del>
      <w:r w:rsidR="00451503" w:rsidRPr="00CA6DC8">
        <w:rPr>
          <w:rFonts w:ascii="Helvetica" w:hAnsi="Helvetica" w:cs="Helvetica"/>
          <w:color w:val="000000"/>
          <w:rPrChange w:id="412" w:author="Yecheng Yang" w:date="2017-05-11T01:30:00Z">
            <w:rPr>
              <w:rFonts w:ascii="Helvetica" w:hAnsi="Helvetica" w:cs="Helvetica"/>
              <w:color w:val="000000"/>
            </w:rPr>
          </w:rPrChange>
        </w:rPr>
        <w:t xml:space="preserve">transferring all data for six mutants </w:t>
      </w:r>
      <w:del w:id="413" w:author="Andrew Isaacson" w:date="2017-05-10T12:37:00Z">
        <w:r w:rsidR="00451503" w:rsidRPr="00CA6DC8" w:rsidDel="00E828B6">
          <w:rPr>
            <w:rFonts w:ascii="Helvetica" w:hAnsi="Helvetica" w:cs="Helvetica"/>
            <w:color w:val="000000"/>
            <w:rPrChange w:id="414" w:author="Yecheng Yang" w:date="2017-05-11T01:30:00Z">
              <w:rPr>
                <w:rFonts w:ascii="Helvetica" w:hAnsi="Helvetica" w:cs="Helvetica"/>
                <w:color w:val="000000"/>
              </w:rPr>
            </w:rPrChange>
          </w:rPr>
          <w:delText>at once</w:delText>
        </w:r>
      </w:del>
      <w:ins w:id="415" w:author="Andrew Isaacson" w:date="2017-05-10T12:37:00Z">
        <w:r w:rsidR="00E828B6" w:rsidRPr="00CA6DC8">
          <w:rPr>
            <w:rFonts w:ascii="Helvetica" w:hAnsi="Helvetica" w:cs="Helvetica"/>
            <w:color w:val="000000"/>
            <w:rPrChange w:id="416" w:author="Yecheng Yang" w:date="2017-05-11T01:30:00Z">
              <w:rPr>
                <w:rFonts w:ascii="Helvetica" w:hAnsi="Helvetica" w:cs="Helvetica"/>
                <w:color w:val="000000"/>
              </w:rPr>
            </w:rPrChange>
          </w:rPr>
          <w:t>instantaneously</w:t>
        </w:r>
      </w:ins>
      <w:r w:rsidR="00451503" w:rsidRPr="00CA6DC8">
        <w:rPr>
          <w:rFonts w:ascii="Helvetica" w:hAnsi="Helvetica" w:cs="Helvetica"/>
          <w:color w:val="000000"/>
          <w:rPrChange w:id="417" w:author="Yecheng Yang" w:date="2017-05-11T01:30:00Z">
            <w:rPr>
              <w:rFonts w:ascii="Helvetica" w:hAnsi="Helvetica" w:cs="Helvetica"/>
              <w:color w:val="000000"/>
            </w:rPr>
          </w:rPrChange>
        </w:rPr>
        <w:t xml:space="preserve"> is faster than transferring the same amount of data</w:t>
      </w:r>
      <w:ins w:id="418" w:author="Andrew Isaacson" w:date="2017-05-10T12:37:00Z">
        <w:r w:rsidR="00E828B6" w:rsidRPr="00CA6DC8">
          <w:rPr>
            <w:rFonts w:ascii="Helvetica" w:hAnsi="Helvetica" w:cs="Helvetica"/>
            <w:color w:val="000000"/>
            <w:rPrChange w:id="419" w:author="Yecheng Yang" w:date="2017-05-11T01:30:00Z">
              <w:rPr>
                <w:rFonts w:ascii="Helvetica" w:hAnsi="Helvetica" w:cs="Helvetica"/>
                <w:color w:val="000000"/>
              </w:rPr>
            </w:rPrChange>
          </w:rPr>
          <w:t xml:space="preserve"> over separate occurrences</w:t>
        </w:r>
      </w:ins>
      <w:del w:id="420" w:author="Andrew Isaacson" w:date="2017-05-10T12:37:00Z">
        <w:r w:rsidR="00451503" w:rsidRPr="00CA6DC8" w:rsidDel="00E828B6">
          <w:rPr>
            <w:rFonts w:ascii="Helvetica" w:hAnsi="Helvetica" w:cs="Helvetica"/>
            <w:color w:val="000000"/>
            <w:rPrChange w:id="421" w:author="Yecheng Yang" w:date="2017-05-11T01:30:00Z">
              <w:rPr>
                <w:rFonts w:ascii="Helvetica" w:hAnsi="Helvetica" w:cs="Helvetica"/>
                <w:color w:val="000000"/>
              </w:rPr>
            </w:rPrChange>
          </w:rPr>
          <w:delText xml:space="preserve"> six separate times</w:delText>
        </w:r>
      </w:del>
      <w:r w:rsidR="00451503" w:rsidRPr="00CA6DC8">
        <w:rPr>
          <w:rFonts w:ascii="Helvetica" w:hAnsi="Helvetica" w:cs="Helvetica"/>
          <w:color w:val="000000"/>
          <w:rPrChange w:id="422" w:author="Yecheng Yang" w:date="2017-05-11T01:30:00Z">
            <w:rPr>
              <w:rFonts w:ascii="Helvetica" w:hAnsi="Helvetica" w:cs="Helvetica"/>
              <w:color w:val="000000"/>
            </w:rPr>
          </w:rPrChange>
        </w:rPr>
        <w:t xml:space="preserve">. </w:t>
      </w:r>
      <w:r w:rsidR="00DA2226" w:rsidRPr="00CA6DC8">
        <w:rPr>
          <w:rFonts w:ascii="Helvetica" w:hAnsi="Helvetica" w:cs="Helvetica"/>
          <w:color w:val="000000"/>
          <w:rPrChange w:id="423" w:author="Yecheng Yang" w:date="2017-05-11T01:30:00Z">
            <w:rPr>
              <w:rFonts w:ascii="Helvetica" w:hAnsi="Helvetica" w:cs="Helvetica"/>
              <w:color w:val="000000"/>
            </w:rPr>
          </w:rPrChange>
        </w:rPr>
        <w:t>In addition</w:t>
      </w:r>
      <w:r w:rsidR="00451503" w:rsidRPr="00CA6DC8">
        <w:rPr>
          <w:rFonts w:ascii="Helvetica" w:hAnsi="Helvetica" w:cs="Helvetica"/>
          <w:color w:val="000000"/>
          <w:rPrChange w:id="424" w:author="Yecheng Yang" w:date="2017-05-11T01:30:00Z">
            <w:rPr>
              <w:rFonts w:ascii="Helvetica" w:hAnsi="Helvetica" w:cs="Helvetica"/>
              <w:color w:val="000000"/>
            </w:rPr>
          </w:rPrChange>
        </w:rPr>
        <w:t>, I moved data transfer outside of</w:t>
      </w:r>
      <w:r w:rsidR="0057119C" w:rsidRPr="00CA6DC8">
        <w:rPr>
          <w:rFonts w:ascii="Helvetica" w:hAnsi="Helvetica" w:cs="Helvetica"/>
          <w:color w:val="000000"/>
          <w:rPrChange w:id="425" w:author="Yecheng Yang" w:date="2017-05-11T01:30:00Z">
            <w:rPr>
              <w:rFonts w:ascii="Helvetica" w:hAnsi="Helvetica" w:cs="Helvetica"/>
              <w:color w:val="000000"/>
            </w:rPr>
          </w:rPrChange>
        </w:rPr>
        <w:t xml:space="preserve"> the for-</w:t>
      </w:r>
      <w:r w:rsidR="00451503" w:rsidRPr="00CA6DC8">
        <w:rPr>
          <w:rFonts w:ascii="Helvetica" w:hAnsi="Helvetica" w:cs="Helvetica"/>
          <w:color w:val="000000"/>
          <w:rPrChange w:id="426" w:author="Yecheng Yang" w:date="2017-05-11T01:30:00Z">
            <w:rPr>
              <w:rFonts w:ascii="Helvetica" w:hAnsi="Helvetica" w:cs="Helvetica"/>
              <w:color w:val="000000"/>
            </w:rPr>
          </w:rPrChange>
        </w:rPr>
        <w:t xml:space="preserve">loop over all time steps. Now, </w:t>
      </w:r>
      <w:del w:id="427" w:author="Andrew Isaacson" w:date="2017-05-10T12:38:00Z">
        <w:r w:rsidR="00451503" w:rsidRPr="00CA6DC8" w:rsidDel="00E828B6">
          <w:rPr>
            <w:rFonts w:ascii="Helvetica" w:hAnsi="Helvetica" w:cs="Helvetica"/>
            <w:color w:val="000000"/>
            <w:rPrChange w:id="428" w:author="Yecheng Yang" w:date="2017-05-11T01:30:00Z">
              <w:rPr>
                <w:rFonts w:ascii="Helvetica" w:hAnsi="Helvetica" w:cs="Helvetica"/>
                <w:color w:val="000000"/>
              </w:rPr>
            </w:rPrChange>
          </w:rPr>
          <w:delText xml:space="preserve">instead of transferring all data between two computing environments for each of the time steps, </w:delText>
        </w:r>
      </w:del>
      <w:r w:rsidR="00451503" w:rsidRPr="00CA6DC8">
        <w:rPr>
          <w:rFonts w:ascii="Helvetica" w:hAnsi="Helvetica" w:cs="Helvetica"/>
          <w:color w:val="000000"/>
          <w:rPrChange w:id="429" w:author="Yecheng Yang" w:date="2017-05-11T01:30:00Z">
            <w:rPr>
              <w:rFonts w:ascii="Helvetica" w:hAnsi="Helvetica" w:cs="Helvetica"/>
              <w:color w:val="000000"/>
            </w:rPr>
          </w:rPrChange>
        </w:rPr>
        <w:t>the system transfer</w:t>
      </w:r>
      <w:ins w:id="430" w:author="Andrew Isaacson" w:date="2017-05-10T12:40:00Z">
        <w:r w:rsidR="00C21605" w:rsidRPr="00CA6DC8">
          <w:rPr>
            <w:rFonts w:ascii="Helvetica" w:hAnsi="Helvetica" w:cs="Helvetica"/>
            <w:color w:val="000000"/>
            <w:rPrChange w:id="431" w:author="Yecheng Yang" w:date="2017-05-11T01:30:00Z">
              <w:rPr>
                <w:rFonts w:ascii="Helvetica" w:hAnsi="Helvetica" w:cs="Helvetica"/>
                <w:color w:val="000000"/>
              </w:rPr>
            </w:rPrChange>
          </w:rPr>
          <w:t>s</w:t>
        </w:r>
      </w:ins>
      <w:r w:rsidR="00451503" w:rsidRPr="00CA6DC8">
        <w:rPr>
          <w:rFonts w:ascii="Helvetica" w:hAnsi="Helvetica" w:cs="Helvetica"/>
          <w:color w:val="000000"/>
          <w:rPrChange w:id="432" w:author="Yecheng Yang" w:date="2017-05-11T01:30:00Z">
            <w:rPr>
              <w:rFonts w:ascii="Helvetica" w:hAnsi="Helvetica" w:cs="Helvetica"/>
              <w:color w:val="000000"/>
            </w:rPr>
          </w:rPrChange>
        </w:rPr>
        <w:t xml:space="preserve"> all data onto GPU in the beginning of the large </w:t>
      </w:r>
      <w:r w:rsidR="00451503" w:rsidRPr="00CA6DC8">
        <w:rPr>
          <w:rFonts w:ascii="Helvetica" w:hAnsi="Helvetica" w:cs="Helvetica"/>
          <w:i/>
          <w:color w:val="000000"/>
          <w:rPrChange w:id="433" w:author="Yecheng Yang" w:date="2017-05-11T01:30:00Z">
            <w:rPr>
              <w:rFonts w:ascii="Helvetica" w:hAnsi="Helvetica" w:cs="Helvetica"/>
              <w:color w:val="000000"/>
            </w:rPr>
          </w:rPrChange>
        </w:rPr>
        <w:t>for</w:t>
      </w:r>
      <w:r w:rsidR="00451503" w:rsidRPr="00CA6DC8">
        <w:rPr>
          <w:rFonts w:ascii="Helvetica" w:hAnsi="Helvetica" w:cs="Helvetica"/>
          <w:color w:val="000000"/>
        </w:rPr>
        <w:t xml:space="preserve"> loop over all time steps and </w:t>
      </w:r>
      <w:del w:id="434" w:author="Andrew Isaacson" w:date="2017-05-10T12:40:00Z">
        <w:r w:rsidR="00451503" w:rsidRPr="00CA6DC8" w:rsidDel="00C21605">
          <w:rPr>
            <w:rFonts w:ascii="Helvetica" w:hAnsi="Helvetica" w:cs="Helvetica"/>
            <w:color w:val="000000"/>
          </w:rPr>
          <w:delText>transfer only</w:delText>
        </w:r>
      </w:del>
      <w:ins w:id="435" w:author="Andrew Isaacson" w:date="2017-05-10T12:40:00Z">
        <w:r w:rsidR="00C21605" w:rsidRPr="00CA6DC8">
          <w:rPr>
            <w:rFonts w:ascii="Helvetica" w:hAnsi="Helvetica" w:cs="Helvetica"/>
            <w:color w:val="000000"/>
            <w:rPrChange w:id="436" w:author="Yecheng Yang" w:date="2017-05-11T01:30:00Z">
              <w:rPr>
                <w:rFonts w:ascii="Helvetica" w:hAnsi="Helvetica" w:cs="Helvetica"/>
                <w:color w:val="000000"/>
              </w:rPr>
            </w:rPrChange>
          </w:rPr>
          <w:t>only transfers</w:t>
        </w:r>
      </w:ins>
      <w:r w:rsidR="00451503" w:rsidRPr="00CA6DC8">
        <w:rPr>
          <w:rFonts w:ascii="Helvetica" w:hAnsi="Helvetica" w:cs="Helvetica"/>
          <w:color w:val="000000"/>
          <w:rPrChange w:id="437" w:author="Yecheng Yang" w:date="2017-05-11T01:30:00Z">
            <w:rPr>
              <w:rFonts w:ascii="Helvetica" w:hAnsi="Helvetica" w:cs="Helvetica"/>
              <w:color w:val="000000"/>
            </w:rPr>
          </w:rPrChange>
        </w:rPr>
        <w:t xml:space="preserve"> necessary data inside the </w:t>
      </w:r>
      <w:r w:rsidR="00451503" w:rsidRPr="00CA6DC8">
        <w:rPr>
          <w:rFonts w:ascii="Helvetica" w:hAnsi="Helvetica" w:cs="Helvetica"/>
          <w:i/>
          <w:color w:val="000000"/>
          <w:rPrChange w:id="438" w:author="Yecheng Yang" w:date="2017-05-11T01:30:00Z">
            <w:rPr>
              <w:rFonts w:ascii="Helvetica" w:hAnsi="Helvetica" w:cs="Helvetica"/>
              <w:color w:val="000000"/>
            </w:rPr>
          </w:rPrChange>
        </w:rPr>
        <w:t>for</w:t>
      </w:r>
      <w:r w:rsidR="00451503" w:rsidRPr="00CA6DC8">
        <w:rPr>
          <w:rFonts w:ascii="Helvetica" w:hAnsi="Helvetica" w:cs="Helvetica"/>
          <w:color w:val="000000"/>
        </w:rPr>
        <w:t xml:space="preserve"> loop. Next, I divided the transfer functions into two separate </w:t>
      </w:r>
      <w:del w:id="439" w:author="Andrew Isaacson" w:date="2017-05-10T12:41:00Z">
        <w:r w:rsidR="00451503" w:rsidRPr="00CA6DC8" w:rsidDel="00C21605">
          <w:rPr>
            <w:rFonts w:ascii="Helvetica" w:hAnsi="Helvetica" w:cs="Helvetica"/>
            <w:color w:val="000000"/>
          </w:rPr>
          <w:delText xml:space="preserve">d </w:delText>
        </w:r>
      </w:del>
      <w:r w:rsidR="00451503" w:rsidRPr="00CA6DC8">
        <w:rPr>
          <w:rFonts w:ascii="Helvetica" w:hAnsi="Helvetica" w:cs="Helvetica"/>
          <w:color w:val="000000"/>
          <w:rPrChange w:id="440" w:author="Yecheng Yang" w:date="2017-05-11T01:30:00Z">
            <w:rPr>
              <w:rFonts w:ascii="Helvetica" w:hAnsi="Helvetica" w:cs="Helvetica"/>
              <w:color w:val="000000"/>
            </w:rPr>
          </w:rPrChange>
        </w:rPr>
        <w:t>functions. One</w:t>
      </w:r>
      <w:ins w:id="441" w:author="Andrew Isaacson" w:date="2017-05-10T12:42:00Z">
        <w:r w:rsidR="00C21605" w:rsidRPr="00CA6DC8">
          <w:rPr>
            <w:rFonts w:ascii="Helvetica" w:hAnsi="Helvetica" w:cs="Helvetica"/>
            <w:color w:val="000000"/>
            <w:rPrChange w:id="442" w:author="Yecheng Yang" w:date="2017-05-11T01:30:00Z">
              <w:rPr>
                <w:rFonts w:ascii="Helvetica" w:hAnsi="Helvetica" w:cs="Helvetica"/>
                <w:color w:val="000000"/>
              </w:rPr>
            </w:rPrChange>
          </w:rPr>
          <w:t xml:space="preserve"> function</w:t>
        </w:r>
      </w:ins>
      <w:r w:rsidR="00451503" w:rsidRPr="00CA6DC8">
        <w:rPr>
          <w:rFonts w:ascii="Helvetica" w:hAnsi="Helvetica" w:cs="Helvetica"/>
          <w:color w:val="000000"/>
          <w:rPrChange w:id="443" w:author="Yecheng Yang" w:date="2017-05-11T01:30:00Z">
            <w:rPr>
              <w:rFonts w:ascii="Helvetica" w:hAnsi="Helvetica" w:cs="Helvetica"/>
              <w:color w:val="000000"/>
            </w:rPr>
          </w:rPrChange>
        </w:rPr>
        <w:t xml:space="preserve"> will allocate a CPU array on the GPU and the other</w:t>
      </w:r>
      <w:ins w:id="444" w:author="Andrew Isaacson" w:date="2017-05-10T12:42:00Z">
        <w:r w:rsidR="00C21605" w:rsidRPr="00CA6DC8">
          <w:rPr>
            <w:rFonts w:ascii="Helvetica" w:hAnsi="Helvetica" w:cs="Helvetica"/>
            <w:color w:val="000000"/>
            <w:rPrChange w:id="445" w:author="Yecheng Yang" w:date="2017-05-11T01:30:00Z">
              <w:rPr>
                <w:rFonts w:ascii="Helvetica" w:hAnsi="Helvetica" w:cs="Helvetica"/>
                <w:color w:val="000000"/>
              </w:rPr>
            </w:rPrChange>
          </w:rPr>
          <w:t xml:space="preserve"> function</w:t>
        </w:r>
      </w:ins>
      <w:r w:rsidR="00451503" w:rsidRPr="00CA6DC8">
        <w:rPr>
          <w:rFonts w:ascii="Helvetica" w:hAnsi="Helvetica" w:cs="Helvetica"/>
          <w:color w:val="000000"/>
          <w:rPrChange w:id="446" w:author="Yecheng Yang" w:date="2017-05-11T01:30:00Z">
            <w:rPr>
              <w:rFonts w:ascii="Helvetica" w:hAnsi="Helvetica" w:cs="Helvetica"/>
              <w:color w:val="000000"/>
            </w:rPr>
          </w:rPrChange>
        </w:rPr>
        <w:t xml:space="preserve"> will transfer the data and swap pointers to the array on GPU and CPU. I then added another function that will only swap pointers to the array. Th</w:t>
      </w:r>
      <w:ins w:id="447" w:author="Andrew Isaacson" w:date="2017-05-10T12:42:00Z">
        <w:r w:rsidR="00C21605" w:rsidRPr="00CA6DC8">
          <w:rPr>
            <w:rFonts w:ascii="Helvetica" w:hAnsi="Helvetica" w:cs="Helvetica"/>
            <w:color w:val="000000"/>
            <w:rPrChange w:id="448" w:author="Yecheng Yang" w:date="2017-05-11T01:30:00Z">
              <w:rPr>
                <w:rFonts w:ascii="Helvetica" w:hAnsi="Helvetica" w:cs="Helvetica"/>
                <w:color w:val="000000"/>
              </w:rPr>
            </w:rPrChange>
          </w:rPr>
          <w:t>r</w:t>
        </w:r>
      </w:ins>
      <w:r w:rsidR="00451503" w:rsidRPr="00CA6DC8">
        <w:rPr>
          <w:rFonts w:ascii="Helvetica" w:hAnsi="Helvetica" w:cs="Helvetica"/>
          <w:color w:val="000000"/>
          <w:rPrChange w:id="449" w:author="Yecheng Yang" w:date="2017-05-11T01:30:00Z">
            <w:rPr>
              <w:rFonts w:ascii="Helvetica" w:hAnsi="Helvetica" w:cs="Helvetica"/>
              <w:color w:val="000000"/>
            </w:rPr>
          </w:rPrChange>
        </w:rPr>
        <w:t xml:space="preserve">ough those separated functions, the system only needs to allocate the array once and can access the array repeatedly later using the pointer and swapping functions. </w:t>
      </w:r>
      <w:del w:id="450" w:author="Andrew Isaacson" w:date="2017-05-10T12:43:00Z">
        <w:r w:rsidR="00506DC6" w:rsidRPr="00CA6DC8" w:rsidDel="00912F8C">
          <w:rPr>
            <w:rFonts w:ascii="Helvetica" w:hAnsi="Helvetica" w:cs="Helvetica"/>
            <w:color w:val="000000"/>
            <w:rPrChange w:id="451" w:author="Yecheng Yang" w:date="2017-05-11T01:30:00Z">
              <w:rPr>
                <w:rFonts w:ascii="Helvetica" w:hAnsi="Helvetica" w:cs="Helvetica"/>
                <w:color w:val="000000"/>
              </w:rPr>
            </w:rPrChange>
          </w:rPr>
          <w:delText xml:space="preserve">Now that </w:delText>
        </w:r>
        <w:r w:rsidR="00451503" w:rsidRPr="00CA6DC8" w:rsidDel="00912F8C">
          <w:rPr>
            <w:rFonts w:ascii="Helvetica" w:hAnsi="Helvetica" w:cs="Helvetica"/>
            <w:color w:val="000000"/>
            <w:rPrChange w:id="452" w:author="Yecheng Yang" w:date="2017-05-11T01:30:00Z">
              <w:rPr>
                <w:rFonts w:ascii="Helvetica" w:hAnsi="Helvetica" w:cs="Helvetica"/>
                <w:color w:val="000000"/>
              </w:rPr>
            </w:rPrChange>
          </w:rPr>
          <w:delText>allocation process</w:delText>
        </w:r>
      </w:del>
      <w:ins w:id="453" w:author="Andrew Isaacson" w:date="2017-05-10T12:43:00Z">
        <w:r w:rsidR="00912F8C" w:rsidRPr="00CA6DC8">
          <w:rPr>
            <w:rFonts w:ascii="Helvetica" w:hAnsi="Helvetica" w:cs="Helvetica"/>
            <w:color w:val="000000"/>
            <w:rPrChange w:id="454" w:author="Yecheng Yang" w:date="2017-05-11T01:30:00Z">
              <w:rPr>
                <w:rFonts w:ascii="Helvetica" w:hAnsi="Helvetica" w:cs="Helvetica"/>
                <w:color w:val="000000"/>
              </w:rPr>
            </w:rPrChange>
          </w:rPr>
          <w:t>The allocation process</w:t>
        </w:r>
      </w:ins>
      <w:r w:rsidR="00451503" w:rsidRPr="00CA6DC8">
        <w:rPr>
          <w:rFonts w:ascii="Helvetica" w:hAnsi="Helvetica" w:cs="Helvetica"/>
          <w:color w:val="000000"/>
          <w:rPrChange w:id="455" w:author="Yecheng Yang" w:date="2017-05-11T01:30:00Z">
            <w:rPr>
              <w:rFonts w:ascii="Helvetica" w:hAnsi="Helvetica" w:cs="Helvetica"/>
              <w:color w:val="000000"/>
            </w:rPr>
          </w:rPrChange>
        </w:rPr>
        <w:t xml:space="preserve"> is now omitted </w:t>
      </w:r>
      <w:r w:rsidR="00506DC6" w:rsidRPr="00CA6DC8">
        <w:rPr>
          <w:rFonts w:ascii="Helvetica" w:hAnsi="Helvetica" w:cs="Helvetica"/>
          <w:color w:val="000000"/>
          <w:rPrChange w:id="456" w:author="Yecheng Yang" w:date="2017-05-11T01:30:00Z">
            <w:rPr>
              <w:rFonts w:ascii="Helvetica" w:hAnsi="Helvetica" w:cs="Helvetica"/>
              <w:color w:val="000000"/>
            </w:rPr>
          </w:rPrChange>
        </w:rPr>
        <w:t>during each data transfer</w:t>
      </w:r>
      <w:ins w:id="457" w:author="Andrew Isaacson" w:date="2017-05-10T12:43:00Z">
        <w:r w:rsidR="00912F8C" w:rsidRPr="00CA6DC8">
          <w:rPr>
            <w:rFonts w:ascii="Helvetica" w:hAnsi="Helvetica" w:cs="Helvetica"/>
            <w:color w:val="000000"/>
            <w:rPrChange w:id="458" w:author="Yecheng Yang" w:date="2017-05-11T01:30:00Z">
              <w:rPr>
                <w:rFonts w:ascii="Helvetica" w:hAnsi="Helvetica" w:cs="Helvetica"/>
                <w:color w:val="000000"/>
              </w:rPr>
            </w:rPrChange>
          </w:rPr>
          <w:t>,</w:t>
        </w:r>
      </w:ins>
      <w:r w:rsidR="00506DC6" w:rsidRPr="00CA6DC8">
        <w:rPr>
          <w:rFonts w:ascii="Helvetica" w:hAnsi="Helvetica" w:cs="Helvetica"/>
          <w:color w:val="000000"/>
          <w:rPrChange w:id="459" w:author="Yecheng Yang" w:date="2017-05-11T01:30:00Z">
            <w:rPr>
              <w:rFonts w:ascii="Helvetica" w:hAnsi="Helvetica" w:cs="Helvetica"/>
              <w:color w:val="000000"/>
            </w:rPr>
          </w:rPrChange>
        </w:rPr>
        <w:t xml:space="preserve"> </w:t>
      </w:r>
      <w:r w:rsidR="00451503" w:rsidRPr="00CA6DC8">
        <w:rPr>
          <w:rFonts w:ascii="Helvetica" w:hAnsi="Helvetica" w:cs="Helvetica"/>
          <w:color w:val="000000"/>
          <w:rPrChange w:id="460" w:author="Yecheng Yang" w:date="2017-05-11T01:30:00Z">
            <w:rPr>
              <w:rFonts w:ascii="Helvetica" w:hAnsi="Helvetica" w:cs="Helvetica"/>
              <w:color w:val="000000"/>
            </w:rPr>
          </w:rPrChange>
        </w:rPr>
        <w:t xml:space="preserve">and the </w:t>
      </w:r>
      <w:r w:rsidR="0031317C" w:rsidRPr="00CA6DC8">
        <w:rPr>
          <w:rFonts w:ascii="Helvetica" w:hAnsi="Helvetica" w:cs="Helvetica"/>
          <w:color w:val="000000"/>
          <w:rPrChange w:id="461" w:author="Yecheng Yang" w:date="2017-05-11T01:30:00Z">
            <w:rPr>
              <w:rFonts w:ascii="Helvetica" w:hAnsi="Helvetica" w:cs="Helvetica"/>
              <w:color w:val="000000"/>
            </w:rPr>
          </w:rPrChange>
        </w:rPr>
        <w:t>system</w:t>
      </w:r>
      <w:r w:rsidR="00451503" w:rsidRPr="00CA6DC8">
        <w:rPr>
          <w:rFonts w:ascii="Helvetica" w:hAnsi="Helvetica" w:cs="Helvetica"/>
          <w:color w:val="000000"/>
          <w:rPrChange w:id="462" w:author="Yecheng Yang" w:date="2017-05-11T01:30:00Z">
            <w:rPr>
              <w:rFonts w:ascii="Helvetica" w:hAnsi="Helvetica" w:cs="Helvetica"/>
              <w:color w:val="000000"/>
            </w:rPr>
          </w:rPrChange>
        </w:rPr>
        <w:t xml:space="preserve"> only needs to overwrite </w:t>
      </w:r>
      <w:r w:rsidR="00007D05" w:rsidRPr="00CA6DC8">
        <w:rPr>
          <w:rFonts w:ascii="Helvetica" w:hAnsi="Helvetica" w:cs="Helvetica"/>
          <w:color w:val="000000"/>
          <w:rPrChange w:id="463" w:author="Yecheng Yang" w:date="2017-05-11T01:30:00Z">
            <w:rPr>
              <w:rFonts w:ascii="Helvetica" w:hAnsi="Helvetica" w:cs="Helvetica"/>
              <w:color w:val="000000"/>
            </w:rPr>
          </w:rPrChange>
        </w:rPr>
        <w:t>the data at the given location</w:t>
      </w:r>
      <w:ins w:id="464" w:author="Andrew Isaacson" w:date="2017-05-10T12:44:00Z">
        <w:r w:rsidR="00912F8C" w:rsidRPr="00CA6DC8">
          <w:rPr>
            <w:rFonts w:ascii="Helvetica" w:hAnsi="Helvetica" w:cs="Helvetica"/>
            <w:color w:val="000000"/>
            <w:rPrChange w:id="465" w:author="Yecheng Yang" w:date="2017-05-11T01:30:00Z">
              <w:rPr>
                <w:rFonts w:ascii="Helvetica" w:hAnsi="Helvetica" w:cs="Helvetica"/>
                <w:color w:val="000000"/>
              </w:rPr>
            </w:rPrChange>
          </w:rPr>
          <w:t>;</w:t>
        </w:r>
      </w:ins>
      <w:del w:id="466" w:author="Andrew Isaacson" w:date="2017-05-10T12:44:00Z">
        <w:r w:rsidR="00007D05" w:rsidRPr="00CA6DC8" w:rsidDel="00912F8C">
          <w:rPr>
            <w:rFonts w:ascii="Helvetica" w:hAnsi="Helvetica" w:cs="Helvetica"/>
            <w:color w:val="000000"/>
            <w:rPrChange w:id="467" w:author="Yecheng Yang" w:date="2017-05-11T01:30:00Z">
              <w:rPr>
                <w:rFonts w:ascii="Helvetica" w:hAnsi="Helvetica" w:cs="Helvetica"/>
                <w:color w:val="000000"/>
              </w:rPr>
            </w:rPrChange>
          </w:rPr>
          <w:delText>,</w:delText>
        </w:r>
      </w:del>
      <w:ins w:id="468" w:author="Andrew Isaacson" w:date="2017-05-10T12:44:00Z">
        <w:r w:rsidR="00912F8C" w:rsidRPr="00CA6DC8">
          <w:rPr>
            <w:rFonts w:ascii="Helvetica" w:hAnsi="Helvetica" w:cs="Helvetica"/>
            <w:color w:val="000000"/>
            <w:rPrChange w:id="469" w:author="Yecheng Yang" w:date="2017-05-11T01:30:00Z">
              <w:rPr>
                <w:rFonts w:ascii="Helvetica" w:hAnsi="Helvetica" w:cs="Helvetica"/>
                <w:color w:val="000000"/>
              </w:rPr>
            </w:rPrChange>
          </w:rPr>
          <w:t xml:space="preserve"> thus,</w:t>
        </w:r>
      </w:ins>
      <w:r w:rsidR="00007D05" w:rsidRPr="00CA6DC8">
        <w:rPr>
          <w:rFonts w:ascii="Helvetica" w:hAnsi="Helvetica" w:cs="Helvetica"/>
          <w:color w:val="000000"/>
          <w:rPrChange w:id="470" w:author="Yecheng Yang" w:date="2017-05-11T01:30:00Z">
            <w:rPr>
              <w:rFonts w:ascii="Helvetica" w:hAnsi="Helvetica" w:cs="Helvetica"/>
              <w:color w:val="000000"/>
            </w:rPr>
          </w:rPrChange>
        </w:rPr>
        <w:t xml:space="preserve"> </w:t>
      </w:r>
      <w:r w:rsidR="00506DC6" w:rsidRPr="00CA6DC8">
        <w:rPr>
          <w:rFonts w:ascii="Helvetica" w:hAnsi="Helvetica" w:cs="Helvetica"/>
          <w:color w:val="000000"/>
          <w:rPrChange w:id="471" w:author="Yecheng Yang" w:date="2017-05-11T01:30:00Z">
            <w:rPr>
              <w:rFonts w:ascii="Helvetica" w:hAnsi="Helvetica" w:cs="Helvetica"/>
              <w:color w:val="000000"/>
            </w:rPr>
          </w:rPrChange>
        </w:rPr>
        <w:t>each data transfer</w:t>
      </w:r>
      <w:r w:rsidR="00007D05" w:rsidRPr="00CA6DC8">
        <w:rPr>
          <w:rFonts w:ascii="Helvetica" w:hAnsi="Helvetica" w:cs="Helvetica"/>
          <w:color w:val="000000"/>
          <w:rPrChange w:id="472" w:author="Yecheng Yang" w:date="2017-05-11T01:30:00Z">
            <w:rPr>
              <w:rFonts w:ascii="Helvetica" w:hAnsi="Helvetica" w:cs="Helvetica"/>
              <w:color w:val="000000"/>
            </w:rPr>
          </w:rPrChange>
        </w:rPr>
        <w:t xml:space="preserve"> can be accelerated.</w:t>
      </w:r>
    </w:p>
    <w:p w14:paraId="6D5E0483" w14:textId="38F3ECE5" w:rsidR="007A1889" w:rsidRDefault="00451503" w:rsidP="00CA25E4">
      <w:pPr>
        <w:widowControl w:val="0"/>
        <w:autoSpaceDE w:val="0"/>
        <w:autoSpaceDN w:val="0"/>
        <w:adjustRightInd w:val="0"/>
        <w:jc w:val="both"/>
        <w:rPr>
          <w:rFonts w:ascii="Helvetica" w:hAnsi="Helvetica" w:cs="Helvetica"/>
          <w:color w:val="000000"/>
        </w:rPr>
      </w:pPr>
      <w:r w:rsidRPr="00CA6DC8">
        <w:rPr>
          <w:rFonts w:ascii="Helvetica" w:hAnsi="Helvetica" w:cs="Helvetica"/>
          <w:color w:val="000000"/>
          <w:rPrChange w:id="473" w:author="Yecheng Yang" w:date="2017-05-11T01:30:00Z">
            <w:rPr>
              <w:rFonts w:ascii="Helvetica" w:hAnsi="Helvetica" w:cs="Helvetica"/>
              <w:color w:val="000000"/>
            </w:rPr>
          </w:rPrChange>
        </w:rPr>
        <w:tab/>
        <w:t>Less communication between GPU and</w:t>
      </w:r>
      <w:r w:rsidRPr="00C86E5E">
        <w:rPr>
          <w:rFonts w:ascii="Helvetica" w:hAnsi="Helvetica" w:cs="Helvetica"/>
          <w:color w:val="000000"/>
        </w:rPr>
        <w:t xml:space="preserve"> CPU will </w:t>
      </w:r>
      <w:r w:rsidR="002F6BBF">
        <w:rPr>
          <w:rFonts w:ascii="Helvetica" w:hAnsi="Helvetica" w:cs="Helvetica"/>
          <w:color w:val="000000"/>
        </w:rPr>
        <w:t>obviously</w:t>
      </w:r>
      <w:r w:rsidRPr="00C86E5E">
        <w:rPr>
          <w:rFonts w:ascii="Helvetica" w:hAnsi="Helvetica" w:cs="Helvetica"/>
          <w:color w:val="000000"/>
        </w:rPr>
        <w:t xml:space="preserve"> reduce unnecessary overheads and improve runtime of each individual simulation. </w:t>
      </w:r>
      <w:r w:rsidR="00A149F7">
        <w:rPr>
          <w:rFonts w:ascii="Helvetica" w:hAnsi="Helvetica" w:cs="Helvetica"/>
          <w:color w:val="000000"/>
        </w:rPr>
        <w:t>However, l</w:t>
      </w:r>
      <w:r w:rsidRPr="00C86E5E">
        <w:rPr>
          <w:rFonts w:ascii="Helvetica" w:hAnsi="Helvetica" w:cs="Helvetica"/>
          <w:color w:val="000000"/>
        </w:rPr>
        <w:t>ess data transfer between CPU and GPU will require more data to stay on GPU throughout each simulation and will directly affect memo</w:t>
      </w:r>
      <w:r w:rsidR="004408F0">
        <w:rPr>
          <w:rFonts w:ascii="Helvetica" w:hAnsi="Helvetica" w:cs="Helvetica"/>
          <w:color w:val="000000"/>
        </w:rPr>
        <w:t xml:space="preserve">ry requirement of each process. </w:t>
      </w:r>
      <w:r w:rsidR="0007545C">
        <w:rPr>
          <w:rFonts w:ascii="Helvetica" w:hAnsi="Helvetica" w:cs="Helvetica"/>
          <w:color w:val="000000"/>
        </w:rPr>
        <w:t>When</w:t>
      </w:r>
      <w:r w:rsidRPr="00C86E5E">
        <w:rPr>
          <w:rFonts w:ascii="Helvetica" w:hAnsi="Helvetica" w:cs="Helvetica"/>
          <w:color w:val="000000"/>
        </w:rPr>
        <w:t xml:space="preserve"> I </w:t>
      </w:r>
      <w:r w:rsidR="00770AC6">
        <w:rPr>
          <w:rFonts w:ascii="Helvetica" w:hAnsi="Helvetica" w:cs="Helvetica"/>
          <w:color w:val="000000"/>
        </w:rPr>
        <w:t>was trying</w:t>
      </w:r>
      <w:r w:rsidRPr="00C86E5E">
        <w:rPr>
          <w:rFonts w:ascii="Helvetica" w:hAnsi="Helvetica" w:cs="Helvetica"/>
          <w:color w:val="000000"/>
        </w:rPr>
        <w:t xml:space="preserve"> to simulate two or three parameter sets at the same time, simulation of multiple parameter set</w:t>
      </w:r>
      <w:r w:rsidR="004408F0">
        <w:rPr>
          <w:rFonts w:ascii="Helvetica" w:hAnsi="Helvetica" w:cs="Helvetica"/>
          <w:color w:val="000000"/>
        </w:rPr>
        <w:t>s</w:t>
      </w:r>
      <w:r w:rsidRPr="00C86E5E">
        <w:rPr>
          <w:rFonts w:ascii="Helvetica" w:hAnsi="Helvetica" w:cs="Helvetica"/>
          <w:color w:val="000000"/>
        </w:rPr>
        <w:t xml:space="preserve"> lead to another challenge</w:t>
      </w:r>
      <w:del w:id="474" w:author="Andrew Isaacson" w:date="2017-05-10T12:45:00Z">
        <w:r w:rsidRPr="00C86E5E" w:rsidDel="005C5F87">
          <w:rPr>
            <w:rFonts w:ascii="Helvetica" w:hAnsi="Helvetica" w:cs="Helvetica"/>
            <w:color w:val="000000"/>
          </w:rPr>
          <w:delText xml:space="preserve"> of the system in this stage</w:delText>
        </w:r>
      </w:del>
      <w:ins w:id="475" w:author="Andrew Isaacson" w:date="2017-05-10T12:45:00Z">
        <w:r w:rsidR="005C5F87">
          <w:rPr>
            <w:rFonts w:ascii="Helvetica" w:hAnsi="Helvetica" w:cs="Helvetica"/>
            <w:color w:val="000000"/>
          </w:rPr>
          <w:t>—</w:t>
        </w:r>
      </w:ins>
      <w:del w:id="476" w:author="Andrew Isaacson" w:date="2017-05-10T12:45:00Z">
        <w:r w:rsidRPr="00C86E5E" w:rsidDel="005C5F87">
          <w:rPr>
            <w:rFonts w:ascii="Helvetica" w:hAnsi="Helvetica" w:cs="Helvetica"/>
            <w:color w:val="000000"/>
          </w:rPr>
          <w:delText>,</w:delText>
        </w:r>
      </w:del>
      <w:r w:rsidRPr="00C86E5E">
        <w:rPr>
          <w:rFonts w:ascii="Helvetica" w:hAnsi="Helvetica" w:cs="Helvetica"/>
          <w:color w:val="000000"/>
        </w:rPr>
        <w:t xml:space="preserve"> </w:t>
      </w:r>
      <w:del w:id="477" w:author="Andrew Isaacson" w:date="2017-05-10T12:45:00Z">
        <w:r w:rsidRPr="00C86E5E" w:rsidDel="005C5F87">
          <w:rPr>
            <w:rFonts w:ascii="Helvetica" w:hAnsi="Helvetica" w:cs="Helvetica"/>
            <w:color w:val="000000"/>
          </w:rPr>
          <w:delText>which is to reduce</w:delText>
        </w:r>
      </w:del>
      <w:ins w:id="478" w:author="Andrew Isaacson" w:date="2017-05-10T12:45:00Z">
        <w:r w:rsidR="005C5F87">
          <w:rPr>
            <w:rFonts w:ascii="Helvetica" w:hAnsi="Helvetica" w:cs="Helvetica"/>
            <w:color w:val="000000"/>
          </w:rPr>
          <w:t>reducing the</w:t>
        </w:r>
      </w:ins>
      <w:r w:rsidRPr="00C86E5E">
        <w:rPr>
          <w:rFonts w:ascii="Helvetica" w:hAnsi="Helvetica" w:cs="Helvetica"/>
          <w:color w:val="000000"/>
        </w:rPr>
        <w:t xml:space="preserve"> memory requirement of the simulation on GPU. </w:t>
      </w:r>
      <w:r w:rsidR="004408F0">
        <w:rPr>
          <w:rFonts w:ascii="Helvetica" w:hAnsi="Helvetica" w:cs="Helvetica"/>
          <w:color w:val="000000"/>
        </w:rPr>
        <w:t xml:space="preserve">Limited by the structure of the current system, </w:t>
      </w:r>
      <w:r w:rsidR="00E4427F">
        <w:rPr>
          <w:rFonts w:ascii="Helvetica" w:hAnsi="Helvetica" w:cs="Helvetica"/>
          <w:color w:val="000000"/>
        </w:rPr>
        <w:t xml:space="preserve">the system keeps a copy on CPU </w:t>
      </w:r>
      <w:r w:rsidR="004408F0">
        <w:rPr>
          <w:rFonts w:ascii="Helvetica" w:hAnsi="Helvetica" w:cs="Helvetica"/>
          <w:color w:val="000000"/>
        </w:rPr>
        <w:t xml:space="preserve">for </w:t>
      </w:r>
      <w:r w:rsidR="00F2442F">
        <w:rPr>
          <w:rFonts w:ascii="Helvetica" w:hAnsi="Helvetica" w:cs="Helvetica"/>
          <w:color w:val="000000"/>
        </w:rPr>
        <w:t>every</w:t>
      </w:r>
      <w:r w:rsidR="004408F0">
        <w:rPr>
          <w:rFonts w:ascii="Helvetica" w:hAnsi="Helvetica" w:cs="Helvetica"/>
          <w:color w:val="000000"/>
        </w:rPr>
        <w:t xml:space="preserve"> copy of data structure </w:t>
      </w:r>
      <w:r w:rsidR="00D24E83">
        <w:rPr>
          <w:rFonts w:ascii="Helvetica" w:hAnsi="Helvetica" w:cs="Helvetica"/>
          <w:color w:val="000000"/>
        </w:rPr>
        <w:t>existing on GPU</w:t>
      </w:r>
      <w:r w:rsidR="004408F0">
        <w:rPr>
          <w:rFonts w:ascii="Helvetica" w:hAnsi="Helvetica" w:cs="Helvetica"/>
          <w:color w:val="000000"/>
        </w:rPr>
        <w:t xml:space="preserve">. </w:t>
      </w:r>
      <w:r w:rsidRPr="00C86E5E">
        <w:rPr>
          <w:rFonts w:ascii="Helvetica" w:hAnsi="Helvetica" w:cs="Helvetica"/>
          <w:color w:val="000000"/>
        </w:rPr>
        <w:t xml:space="preserve">With smaller requirement on memory for each simulation, </w:t>
      </w:r>
      <w:r w:rsidR="001D32D5">
        <w:rPr>
          <w:rFonts w:ascii="Helvetica" w:hAnsi="Helvetica" w:cs="Helvetica"/>
          <w:color w:val="000000"/>
        </w:rPr>
        <w:t>a larger number of</w:t>
      </w:r>
      <w:r w:rsidRPr="00C86E5E">
        <w:rPr>
          <w:rFonts w:ascii="Helvetica" w:hAnsi="Helvetica" w:cs="Helvetica"/>
          <w:color w:val="000000"/>
        </w:rPr>
        <w:t xml:space="preserve"> simulations can fit on the GPU card simultaneously</w:t>
      </w:r>
      <w:ins w:id="479" w:author="Andrew Isaacson" w:date="2017-05-10T12:46:00Z">
        <w:r w:rsidR="005C5F87">
          <w:rPr>
            <w:rFonts w:ascii="Helvetica" w:hAnsi="Helvetica" w:cs="Helvetica"/>
            <w:color w:val="000000"/>
          </w:rPr>
          <w:t>,</w:t>
        </w:r>
      </w:ins>
      <w:r w:rsidRPr="00C86E5E">
        <w:rPr>
          <w:rFonts w:ascii="Helvetica" w:hAnsi="Helvetica" w:cs="Helvetica"/>
          <w:color w:val="000000"/>
        </w:rPr>
        <w:t xml:space="preserve"> and </w:t>
      </w:r>
      <w:r w:rsidR="009F54D3">
        <w:rPr>
          <w:rFonts w:ascii="Helvetica" w:hAnsi="Helvetica" w:cs="Helvetica"/>
          <w:color w:val="000000"/>
        </w:rPr>
        <w:t>thus</w:t>
      </w:r>
      <w:ins w:id="480" w:author="Andrew Isaacson" w:date="2017-05-10T12:46:00Z">
        <w:r w:rsidR="005C5F87">
          <w:rPr>
            <w:rFonts w:ascii="Helvetica" w:hAnsi="Helvetica" w:cs="Helvetica"/>
            <w:color w:val="000000"/>
          </w:rPr>
          <w:t>,</w:t>
        </w:r>
      </w:ins>
      <w:r w:rsidR="009F54D3">
        <w:rPr>
          <w:rFonts w:ascii="Helvetica" w:hAnsi="Helvetica" w:cs="Helvetica"/>
          <w:color w:val="000000"/>
        </w:rPr>
        <w:t xml:space="preserve"> </w:t>
      </w:r>
      <w:r w:rsidRPr="00C86E5E">
        <w:rPr>
          <w:rFonts w:ascii="Helvetica" w:hAnsi="Helvetica" w:cs="Helvetica"/>
          <w:color w:val="000000"/>
        </w:rPr>
        <w:t>utilization of GPU card will approach its full</w:t>
      </w:r>
      <w:del w:id="481" w:author="Andrew Isaacson" w:date="2017-05-10T12:46:00Z">
        <w:r w:rsidRPr="00C86E5E" w:rsidDel="005C5F87">
          <w:rPr>
            <w:rFonts w:ascii="Helvetica" w:hAnsi="Helvetica" w:cs="Helvetica"/>
            <w:color w:val="000000"/>
          </w:rPr>
          <w:delText>y</w:delText>
        </w:r>
      </w:del>
      <w:r w:rsidRPr="00C86E5E">
        <w:rPr>
          <w:rFonts w:ascii="Helvetica" w:hAnsi="Helvetica" w:cs="Helvetica"/>
          <w:color w:val="000000"/>
        </w:rPr>
        <w:t xml:space="preserve"> capacity. </w:t>
      </w:r>
    </w:p>
    <w:p w14:paraId="0733DD50" w14:textId="28687651" w:rsidR="00451503" w:rsidRDefault="00451503" w:rsidP="007A1889">
      <w:pPr>
        <w:widowControl w:val="0"/>
        <w:autoSpaceDE w:val="0"/>
        <w:autoSpaceDN w:val="0"/>
        <w:adjustRightInd w:val="0"/>
        <w:ind w:firstLine="720"/>
        <w:jc w:val="both"/>
        <w:rPr>
          <w:rFonts w:ascii="Helvetica" w:hAnsi="Helvetica" w:cs="Helvetica"/>
          <w:color w:val="000000"/>
        </w:rPr>
      </w:pPr>
      <w:r w:rsidRPr="00C86E5E">
        <w:rPr>
          <w:rFonts w:ascii="Helvetica" w:hAnsi="Helvetica" w:cs="Helvetica"/>
          <w:color w:val="000000"/>
        </w:rPr>
        <w:t xml:space="preserve">There are two viable ways to reduce the memory requirement of the system on GPU. One involves directly reducing the size of baby_cl structure that will be copied to GPU. Currently, the number of time steps that every baby_cl keeps is the same and </w:t>
      </w:r>
      <w:ins w:id="482" w:author="Andrew Isaacson" w:date="2017-05-10T12:51:00Z">
        <w:r w:rsidR="00302BCE">
          <w:rPr>
            <w:rFonts w:ascii="Helvetica" w:hAnsi="Helvetica" w:cs="Helvetica"/>
            <w:color w:val="000000"/>
          </w:rPr>
          <w:t xml:space="preserve">is </w:t>
        </w:r>
      </w:ins>
      <w:r w:rsidRPr="00C86E5E">
        <w:rPr>
          <w:rFonts w:ascii="Helvetica" w:hAnsi="Helvetica" w:cs="Helvetica"/>
          <w:color w:val="000000"/>
        </w:rPr>
        <w:t>equal</w:t>
      </w:r>
      <w:ins w:id="483" w:author="Andrew Isaacson" w:date="2017-05-10T12:51:00Z">
        <w:r w:rsidR="00302BCE">
          <w:rPr>
            <w:rFonts w:ascii="Helvetica" w:hAnsi="Helvetica" w:cs="Helvetica"/>
            <w:color w:val="000000"/>
          </w:rPr>
          <w:t xml:space="preserve"> to</w:t>
        </w:r>
      </w:ins>
      <w:del w:id="484" w:author="Andrew Isaacson" w:date="2017-05-10T12:51:00Z">
        <w:r w:rsidRPr="00C86E5E" w:rsidDel="00302BCE">
          <w:rPr>
            <w:rFonts w:ascii="Helvetica" w:hAnsi="Helvetica" w:cs="Helvetica"/>
            <w:color w:val="000000"/>
          </w:rPr>
          <w:delText>s</w:delText>
        </w:r>
      </w:del>
      <w:r w:rsidRPr="00C86E5E">
        <w:rPr>
          <w:rFonts w:ascii="Helvetica" w:hAnsi="Helvetica" w:cs="Helvetica"/>
          <w:color w:val="000000"/>
        </w:rPr>
        <w:t xml:space="preserve"> </w:t>
      </w:r>
      <w:del w:id="485" w:author="Andrew Isaacson" w:date="2017-05-10T12:51:00Z">
        <w:r w:rsidRPr="00C86E5E" w:rsidDel="00302BCE">
          <w:rPr>
            <w:rFonts w:ascii="Helvetica" w:hAnsi="Helvetica" w:cs="Helvetica"/>
            <w:color w:val="000000"/>
          </w:rPr>
          <w:delText xml:space="preserve">to </w:delText>
        </w:r>
      </w:del>
      <w:r w:rsidRPr="00C86E5E">
        <w:rPr>
          <w:rFonts w:ascii="Helvetica" w:hAnsi="Helvetica" w:cs="Helvetica"/>
          <w:color w:val="000000"/>
        </w:rPr>
        <w:t xml:space="preserve">the maximum delay. However, most </w:t>
      </w:r>
      <w:del w:id="486" w:author="Andrew Isaacson" w:date="2017-05-10T12:55:00Z">
        <w:r w:rsidRPr="00C86E5E" w:rsidDel="00C94A96">
          <w:rPr>
            <w:rFonts w:ascii="Helvetica" w:hAnsi="Helvetica" w:cs="Helvetica"/>
            <w:color w:val="000000"/>
          </w:rPr>
          <w:delText xml:space="preserve">of the </w:delText>
        </w:r>
      </w:del>
      <w:r w:rsidRPr="00C86E5E">
        <w:rPr>
          <w:rFonts w:ascii="Helvetica" w:hAnsi="Helvetica" w:cs="Helvetica"/>
          <w:color w:val="000000"/>
        </w:rPr>
        <w:t xml:space="preserve">reactions require data from </w:t>
      </w:r>
      <w:r w:rsidR="00564D0B">
        <w:rPr>
          <w:rFonts w:ascii="Helvetica" w:hAnsi="Helvetica" w:cs="Helvetica"/>
          <w:color w:val="000000"/>
        </w:rPr>
        <w:t>a small number of past</w:t>
      </w:r>
      <w:r w:rsidRPr="00C86E5E">
        <w:rPr>
          <w:rFonts w:ascii="Helvetica" w:hAnsi="Helvetica" w:cs="Helvetica"/>
          <w:color w:val="000000"/>
        </w:rPr>
        <w:t xml:space="preserve"> time steps. If baby_cl for each of the reaction</w:t>
      </w:r>
      <w:ins w:id="487" w:author="Andrew Isaacson" w:date="2017-05-10T12:55:00Z">
        <w:r w:rsidR="00C94A96">
          <w:rPr>
            <w:rFonts w:ascii="Helvetica" w:hAnsi="Helvetica" w:cs="Helvetica"/>
            <w:color w:val="000000"/>
          </w:rPr>
          <w:t>s</w:t>
        </w:r>
      </w:ins>
      <w:r w:rsidRPr="00C86E5E">
        <w:rPr>
          <w:rFonts w:ascii="Helvetica" w:hAnsi="Helvetica" w:cs="Helvetica"/>
          <w:color w:val="000000"/>
        </w:rPr>
        <w:t xml:space="preserve"> can be tailored according to the delay size of that </w:t>
      </w:r>
      <w:del w:id="488" w:author="Andrew Isaacson" w:date="2017-05-10T12:55:00Z">
        <w:r w:rsidRPr="00C86E5E" w:rsidDel="00C94A96">
          <w:rPr>
            <w:rFonts w:ascii="Helvetica" w:hAnsi="Helvetica" w:cs="Helvetica"/>
            <w:color w:val="000000"/>
          </w:rPr>
          <w:delText>reacation</w:delText>
        </w:r>
      </w:del>
      <w:ins w:id="489" w:author="Andrew Isaacson" w:date="2017-05-10T12:55:00Z">
        <w:r w:rsidR="00C94A96" w:rsidRPr="00C86E5E">
          <w:rPr>
            <w:rFonts w:ascii="Helvetica" w:hAnsi="Helvetica" w:cs="Helvetica"/>
            <w:color w:val="000000"/>
          </w:rPr>
          <w:t>reaction</w:t>
        </w:r>
      </w:ins>
      <w:r w:rsidRPr="00C86E5E">
        <w:rPr>
          <w:rFonts w:ascii="Helvetica" w:hAnsi="Helvetica" w:cs="Helvetica"/>
          <w:color w:val="000000"/>
        </w:rPr>
        <w:t>, memory requirement on GPU can reduce</w:t>
      </w:r>
      <w:ins w:id="490" w:author="Andrew Isaacson" w:date="2017-05-10T12:56:00Z">
        <w:r w:rsidR="00C94A96">
          <w:rPr>
            <w:rFonts w:ascii="Helvetica" w:hAnsi="Helvetica" w:cs="Helvetica"/>
            <w:color w:val="000000"/>
          </w:rPr>
          <w:t>d</w:t>
        </w:r>
      </w:ins>
      <w:r w:rsidRPr="00C86E5E">
        <w:rPr>
          <w:rFonts w:ascii="Helvetica" w:hAnsi="Helvetica" w:cs="Helvetica"/>
          <w:color w:val="000000"/>
        </w:rPr>
        <w:t xml:space="preserve"> by a factor of six </w:t>
      </w:r>
      <w:ins w:id="491" w:author="Andrew Isaacson" w:date="2017-05-10T12:56:00Z">
        <w:r w:rsidR="00C94A96">
          <w:rPr>
            <w:rFonts w:ascii="Helvetica" w:hAnsi="Helvetica" w:cs="Helvetica"/>
            <w:color w:val="000000"/>
          </w:rPr>
          <w:t xml:space="preserve">or </w:t>
        </w:r>
      </w:ins>
      <w:del w:id="492" w:author="Andrew Isaacson" w:date="2017-05-10T12:56:00Z">
        <w:r w:rsidRPr="00C86E5E" w:rsidDel="00C94A96">
          <w:rPr>
            <w:rFonts w:ascii="Helvetica" w:hAnsi="Helvetica" w:cs="Helvetica"/>
            <w:color w:val="000000"/>
          </w:rPr>
          <w:delText xml:space="preserve">in the worst case and by a factor of </w:delText>
        </w:r>
      </w:del>
      <w:r w:rsidRPr="00C86E5E">
        <w:rPr>
          <w:rFonts w:ascii="Helvetica" w:hAnsi="Helvetica" w:cs="Helvetica"/>
          <w:color w:val="000000"/>
        </w:rPr>
        <w:t>ten</w:t>
      </w:r>
      <w:ins w:id="493" w:author="Andrew Isaacson" w:date="2017-05-10T12:56:00Z">
        <w:r w:rsidR="00C94A96">
          <w:rPr>
            <w:rFonts w:ascii="Helvetica" w:hAnsi="Helvetica" w:cs="Helvetica"/>
            <w:color w:val="000000"/>
          </w:rPr>
          <w:t xml:space="preserve"> in the worst and best case scenarios, respectively</w:t>
        </w:r>
      </w:ins>
      <w:del w:id="494" w:author="Andrew Isaacson" w:date="2017-05-10T12:56:00Z">
        <w:r w:rsidRPr="00C86E5E" w:rsidDel="00C94A96">
          <w:rPr>
            <w:rFonts w:ascii="Helvetica" w:hAnsi="Helvetica" w:cs="Helvetica"/>
            <w:color w:val="000000"/>
          </w:rPr>
          <w:delText xml:space="preserve"> in the best scenario</w:delText>
        </w:r>
      </w:del>
      <w:r w:rsidRPr="00C86E5E">
        <w:rPr>
          <w:rFonts w:ascii="Helvetica" w:hAnsi="Helvetica" w:cs="Helvetica"/>
          <w:color w:val="000000"/>
        </w:rPr>
        <w:t>. The other way to reduce memory requirement is to increment time step and thus indirectly decrease the size of baby_cl. If the time step is increased to 0.02</w:t>
      </w:r>
      <w:ins w:id="495" w:author="Andrew Isaacson" w:date="2017-05-10T12:58:00Z">
        <w:r w:rsidR="00DE4BDD">
          <w:rPr>
            <w:rFonts w:ascii="Helvetica" w:hAnsi="Helvetica" w:cs="Helvetica"/>
            <w:color w:val="000000"/>
          </w:rPr>
          <w:t>,</w:t>
        </w:r>
      </w:ins>
      <w:r w:rsidRPr="00C86E5E">
        <w:rPr>
          <w:rFonts w:ascii="Helvetica" w:hAnsi="Helvetica" w:cs="Helvetica"/>
          <w:color w:val="000000"/>
        </w:rPr>
        <w:t xml:space="preserve"> then size of baby_cl can reduce by hal</w:t>
      </w:r>
      <w:ins w:id="496" w:author="Andrew Isaacson" w:date="2017-05-10T12:58:00Z">
        <w:r w:rsidR="00DE4BDD">
          <w:rPr>
            <w:rFonts w:ascii="Helvetica" w:hAnsi="Helvetica" w:cs="Helvetica"/>
            <w:color w:val="000000"/>
          </w:rPr>
          <w:t>f.</w:t>
        </w:r>
      </w:ins>
      <w:del w:id="497" w:author="Andrew Isaacson" w:date="2017-05-10T12:58:00Z">
        <w:r w:rsidRPr="00C86E5E" w:rsidDel="00DE4BDD">
          <w:rPr>
            <w:rFonts w:ascii="Helvetica" w:hAnsi="Helvetica" w:cs="Helvetica"/>
            <w:color w:val="000000"/>
          </w:rPr>
          <w:delText>f</w:delText>
        </w:r>
      </w:del>
      <w:r w:rsidRPr="00C86E5E">
        <w:rPr>
          <w:rFonts w:ascii="Helvetica" w:hAnsi="Helvetica" w:cs="Helvetica"/>
          <w:color w:val="000000"/>
        </w:rPr>
        <w:t xml:space="preserve"> </w:t>
      </w:r>
      <w:del w:id="498" w:author="Andrew Isaacson" w:date="2017-05-10T12:58:00Z">
        <w:r w:rsidRPr="00C86E5E" w:rsidDel="00DE4BDD">
          <w:rPr>
            <w:rFonts w:ascii="Helvetica" w:hAnsi="Helvetica" w:cs="Helvetica"/>
            <w:color w:val="000000"/>
          </w:rPr>
          <w:delText xml:space="preserve">and </w:delText>
        </w:r>
      </w:del>
      <w:ins w:id="499" w:author="Andrew Isaacson" w:date="2017-05-10T12:58:00Z">
        <w:r w:rsidR="00DE4BDD">
          <w:rPr>
            <w:rFonts w:ascii="Helvetica" w:hAnsi="Helvetica" w:cs="Helvetica"/>
            <w:color w:val="000000"/>
          </w:rPr>
          <w:t>S</w:t>
        </w:r>
      </w:ins>
      <w:del w:id="500" w:author="Andrew Isaacson" w:date="2017-05-10T12:58:00Z">
        <w:r w:rsidRPr="00C86E5E" w:rsidDel="00DE4BDD">
          <w:rPr>
            <w:rFonts w:ascii="Helvetica" w:hAnsi="Helvetica" w:cs="Helvetica"/>
            <w:color w:val="000000"/>
          </w:rPr>
          <w:delText>s</w:delText>
        </w:r>
      </w:del>
      <w:r w:rsidRPr="00C86E5E">
        <w:rPr>
          <w:rFonts w:ascii="Helvetica" w:hAnsi="Helvetica" w:cs="Helvetica"/>
          <w:color w:val="000000"/>
        </w:rPr>
        <w:t xml:space="preserve">imilarly, if time step if four time larger, then size of baby_cl </w:t>
      </w:r>
      <w:del w:id="501" w:author="Andrew Isaacson" w:date="2017-05-10T12:59:00Z">
        <w:r w:rsidRPr="00C86E5E" w:rsidDel="00DE4BDD">
          <w:rPr>
            <w:rFonts w:ascii="Helvetica" w:hAnsi="Helvetica" w:cs="Helvetica"/>
            <w:color w:val="000000"/>
          </w:rPr>
          <w:delText>will be only</w:delText>
        </w:r>
      </w:del>
      <w:ins w:id="502" w:author="Andrew Isaacson" w:date="2017-05-10T12:59:00Z">
        <w:r w:rsidR="00DE4BDD">
          <w:rPr>
            <w:rFonts w:ascii="Helvetica" w:hAnsi="Helvetica" w:cs="Helvetica"/>
            <w:color w:val="000000"/>
          </w:rPr>
          <w:t>can be reduced to</w:t>
        </w:r>
      </w:ins>
      <w:r w:rsidRPr="00C86E5E">
        <w:rPr>
          <w:rFonts w:ascii="Helvetica" w:hAnsi="Helvetica" w:cs="Helvetica"/>
          <w:color w:val="000000"/>
        </w:rPr>
        <w:t xml:space="preserve"> a quarter </w:t>
      </w:r>
      <w:r w:rsidRPr="00C86E5E">
        <w:rPr>
          <w:rFonts w:ascii="Helvetica" w:hAnsi="Helvetica" w:cs="Helvetica"/>
          <w:color w:val="000000"/>
        </w:rPr>
        <w:lastRenderedPageBreak/>
        <w:t xml:space="preserve">of the original size. </w:t>
      </w:r>
      <w:ins w:id="503" w:author="Andrew Isaacson" w:date="2017-05-10T13:00:00Z">
        <w:r w:rsidR="00A54594">
          <w:rPr>
            <w:rFonts w:ascii="Helvetica" w:hAnsi="Helvetica" w:cs="Helvetica"/>
            <w:color w:val="000000"/>
          </w:rPr>
          <w:t>R</w:t>
        </w:r>
      </w:ins>
      <w:del w:id="504" w:author="Andrew Isaacson" w:date="2017-05-10T13:00:00Z">
        <w:r w:rsidRPr="00C86E5E" w:rsidDel="00A54594">
          <w:rPr>
            <w:rFonts w:ascii="Helvetica" w:hAnsi="Helvetica" w:cs="Helvetica"/>
            <w:color w:val="000000"/>
          </w:rPr>
          <w:delText>However, r</w:delText>
        </w:r>
      </w:del>
      <w:r w:rsidRPr="00C86E5E">
        <w:rPr>
          <w:rFonts w:ascii="Helvetica" w:hAnsi="Helvetica" w:cs="Helvetica"/>
          <w:color w:val="000000"/>
        </w:rPr>
        <w:t>edesigning the data structure and changing time step sizes for differential equations require various changes over the entire program</w:t>
      </w:r>
      <w:ins w:id="505" w:author="Andrew Isaacson" w:date="2017-05-10T13:00:00Z">
        <w:r w:rsidR="00A54594">
          <w:rPr>
            <w:rFonts w:ascii="Helvetica" w:hAnsi="Helvetica" w:cs="Helvetica"/>
            <w:color w:val="000000"/>
          </w:rPr>
          <w:t>,</w:t>
        </w:r>
      </w:ins>
      <w:r w:rsidRPr="00C86E5E">
        <w:rPr>
          <w:rFonts w:ascii="Helvetica" w:hAnsi="Helvetica" w:cs="Helvetica"/>
          <w:color w:val="000000"/>
        </w:rPr>
        <w:t xml:space="preserve"> and thus</w:t>
      </w:r>
      <w:ins w:id="506" w:author="Andrew Isaacson" w:date="2017-05-10T13:00:00Z">
        <w:r w:rsidR="00A54594">
          <w:rPr>
            <w:rFonts w:ascii="Helvetica" w:hAnsi="Helvetica" w:cs="Helvetica"/>
            <w:color w:val="000000"/>
          </w:rPr>
          <w:t>,</w:t>
        </w:r>
      </w:ins>
      <w:r w:rsidRPr="00C86E5E">
        <w:rPr>
          <w:rFonts w:ascii="Helvetica" w:hAnsi="Helvetica" w:cs="Helvetica"/>
          <w:color w:val="000000"/>
        </w:rPr>
        <w:t xml:space="preserve"> the</w:t>
      </w:r>
      <w:r w:rsidR="00B85227">
        <w:rPr>
          <w:rFonts w:ascii="Helvetica" w:hAnsi="Helvetica" w:cs="Helvetica"/>
          <w:color w:val="000000"/>
        </w:rPr>
        <w:t>y were not implemented in this preliminary</w:t>
      </w:r>
      <w:r w:rsidRPr="00C86E5E">
        <w:rPr>
          <w:rFonts w:ascii="Helvetica" w:hAnsi="Helvetica" w:cs="Helvetica"/>
          <w:color w:val="000000"/>
        </w:rPr>
        <w:t xml:space="preserve"> stage.</w:t>
      </w:r>
      <w:r w:rsidR="00785743">
        <w:rPr>
          <w:rFonts w:ascii="Helvetica" w:hAnsi="Helvetica" w:cs="Helvetica"/>
          <w:color w:val="000000"/>
        </w:rPr>
        <w:t xml:space="preserve"> Instead,</w:t>
      </w:r>
      <w:del w:id="507" w:author="Andrew Isaacson" w:date="2017-05-10T13:01:00Z">
        <w:r w:rsidR="00785743" w:rsidDel="00A54594">
          <w:rPr>
            <w:rFonts w:ascii="Helvetica" w:hAnsi="Helvetica" w:cs="Helvetica"/>
            <w:color w:val="000000"/>
          </w:rPr>
          <w:delText xml:space="preserve"> </w:delText>
        </w:r>
      </w:del>
      <w:r w:rsidR="00785743">
        <w:rPr>
          <w:rFonts w:ascii="Helvetica" w:hAnsi="Helvetica" w:cs="Helvetica"/>
          <w:color w:val="000000"/>
        </w:rPr>
        <w:t xml:space="preserve"> t</w:t>
      </w:r>
      <w:r w:rsidRPr="00C86E5E">
        <w:rPr>
          <w:rFonts w:ascii="Helvetica" w:hAnsi="Helvetica" w:cs="Helvetica"/>
          <w:color w:val="000000"/>
        </w:rPr>
        <w:t>hey will be addressed and incorporated during the second stage of the project.</w:t>
      </w:r>
    </w:p>
    <w:p w14:paraId="5C78C62A" w14:textId="20572F92" w:rsidR="00476D32" w:rsidRPr="00476D32" w:rsidRDefault="00476D32" w:rsidP="00476D32">
      <w:pPr>
        <w:widowControl w:val="0"/>
        <w:autoSpaceDE w:val="0"/>
        <w:autoSpaceDN w:val="0"/>
        <w:adjustRightInd w:val="0"/>
        <w:jc w:val="both"/>
        <w:rPr>
          <w:rFonts w:ascii="Helvetica" w:hAnsi="Helvetica" w:cs="Helvetica"/>
          <w:b/>
          <w:i/>
          <w:color w:val="000000"/>
        </w:rPr>
      </w:pPr>
      <w:r w:rsidRPr="00476D32">
        <w:rPr>
          <w:rFonts w:ascii="Helvetica" w:hAnsi="Helvetica" w:cs="Helvetica"/>
          <w:b/>
          <w:i/>
          <w:color w:val="000000"/>
        </w:rPr>
        <w:t>Results:</w:t>
      </w:r>
    </w:p>
    <w:p w14:paraId="4CFFDE00" w14:textId="773D3173" w:rsidR="00C860CC" w:rsidRDefault="00451503" w:rsidP="00CA25E4">
      <w:pPr>
        <w:widowControl w:val="0"/>
        <w:autoSpaceDE w:val="0"/>
        <w:autoSpaceDN w:val="0"/>
        <w:adjustRightInd w:val="0"/>
        <w:jc w:val="both"/>
        <w:rPr>
          <w:rFonts w:ascii="Helvetica" w:hAnsi="Helvetica" w:cs="Helvetica"/>
          <w:color w:val="000000"/>
        </w:rPr>
      </w:pPr>
      <w:r w:rsidRPr="00C86E5E">
        <w:rPr>
          <w:rFonts w:ascii="Helvetica" w:hAnsi="Helvetica" w:cs="Helvetica"/>
          <w:color w:val="000000"/>
        </w:rPr>
        <w:tab/>
      </w:r>
      <w:r w:rsidR="007E3BC4">
        <w:rPr>
          <w:rFonts w:ascii="Helvetica" w:hAnsi="Helvetica" w:cs="Helvetica"/>
          <w:color w:val="000000"/>
        </w:rPr>
        <w:t xml:space="preserve">At the end of </w:t>
      </w:r>
      <w:del w:id="508" w:author="Yecheng Yang" w:date="2017-05-10T20:52:00Z">
        <w:r w:rsidR="007E3BC4" w:rsidDel="001A6B21">
          <w:rPr>
            <w:rFonts w:ascii="Helvetica" w:hAnsi="Helvetica" w:cs="Helvetica"/>
            <w:color w:val="000000"/>
          </w:rPr>
          <w:delText>stage 1</w:delText>
        </w:r>
      </w:del>
      <w:ins w:id="509" w:author="Yecheng Yang" w:date="2017-05-10T20:52:00Z">
        <w:r w:rsidR="001A6B21">
          <w:rPr>
            <w:rFonts w:ascii="Helvetica" w:hAnsi="Helvetica" w:cs="Helvetica"/>
            <w:color w:val="000000"/>
          </w:rPr>
          <w:t>the preliminary stage</w:t>
        </w:r>
      </w:ins>
      <w:r w:rsidR="007E3BC4">
        <w:rPr>
          <w:rFonts w:ascii="Helvetica" w:hAnsi="Helvetica" w:cs="Helvetica"/>
          <w:color w:val="000000"/>
        </w:rPr>
        <w:t xml:space="preserve">, I obtained the following results: </w:t>
      </w:r>
      <w:r w:rsidRPr="00C86E5E">
        <w:rPr>
          <w:rFonts w:ascii="Helvetica" w:hAnsi="Helvetica" w:cs="Helvetica"/>
          <w:color w:val="000000"/>
        </w:rPr>
        <w:t xml:space="preserve">runtime of the system simulating </w:t>
      </w:r>
      <w:r w:rsidR="00AF0F0C">
        <w:rPr>
          <w:rFonts w:ascii="Helvetica" w:hAnsi="Helvetica" w:cs="Helvetica"/>
          <w:color w:val="000000"/>
        </w:rPr>
        <w:t>one parameter set</w:t>
      </w:r>
      <w:r w:rsidRPr="00C86E5E">
        <w:rPr>
          <w:rFonts w:ascii="Helvetica" w:hAnsi="Helvetica" w:cs="Helvetica"/>
          <w:color w:val="000000"/>
        </w:rPr>
        <w:t xml:space="preserve"> sequentially </w:t>
      </w:r>
      <w:r w:rsidR="00510DEC">
        <w:rPr>
          <w:rFonts w:ascii="Helvetica" w:hAnsi="Helvetica" w:cs="Helvetica"/>
          <w:color w:val="000000"/>
        </w:rPr>
        <w:t>and</w:t>
      </w:r>
      <w:r w:rsidRPr="00C86E5E">
        <w:rPr>
          <w:rFonts w:ascii="Helvetica" w:hAnsi="Helvetica" w:cs="Helvetica"/>
          <w:color w:val="000000"/>
        </w:rPr>
        <w:t xml:space="preserve"> in parallel are 6:15 and 4:18</w:t>
      </w:r>
      <w:ins w:id="510" w:author="Andrew Isaacson" w:date="2017-05-10T13:01:00Z">
        <w:r w:rsidR="00A54594">
          <w:rPr>
            <w:rFonts w:ascii="Helvetica" w:hAnsi="Helvetica" w:cs="Helvetica"/>
            <w:color w:val="000000"/>
          </w:rPr>
          <w:t>,</w:t>
        </w:r>
      </w:ins>
      <w:r w:rsidRPr="00C86E5E">
        <w:rPr>
          <w:rFonts w:ascii="Helvetica" w:hAnsi="Helvetica" w:cs="Helvetica"/>
          <w:color w:val="000000"/>
        </w:rPr>
        <w:t xml:space="preserve"> respectively. Runtime for simulating </w:t>
      </w:r>
      <w:r w:rsidR="00C82AFD">
        <w:rPr>
          <w:rFonts w:ascii="Helvetica" w:hAnsi="Helvetica" w:cs="Helvetica"/>
          <w:color w:val="000000"/>
        </w:rPr>
        <w:t xml:space="preserve">two </w:t>
      </w:r>
      <w:del w:id="511" w:author="Andrew Isaacson" w:date="2017-05-10T13:07:00Z">
        <w:r w:rsidR="00C82AFD" w:rsidDel="00C62C0A">
          <w:rPr>
            <w:rFonts w:ascii="Helvetica" w:hAnsi="Helvetica" w:cs="Helvetica"/>
            <w:color w:val="000000"/>
          </w:rPr>
          <w:delText>parameter</w:delText>
        </w:r>
      </w:del>
      <w:ins w:id="512" w:author="Andrew Isaacson" w:date="2017-05-10T13:07:00Z">
        <w:r w:rsidR="00C62C0A">
          <w:rPr>
            <w:rFonts w:ascii="Helvetica" w:hAnsi="Helvetica" w:cs="Helvetica"/>
            <w:color w:val="000000"/>
          </w:rPr>
          <w:t>parameter</w:t>
        </w:r>
      </w:ins>
      <w:r w:rsidR="00C82AFD">
        <w:rPr>
          <w:rFonts w:ascii="Helvetica" w:hAnsi="Helvetica" w:cs="Helvetica"/>
          <w:color w:val="000000"/>
        </w:rPr>
        <w:t xml:space="preserve"> sets</w:t>
      </w:r>
      <w:r w:rsidR="00126F5F">
        <w:rPr>
          <w:rFonts w:ascii="Helvetica" w:hAnsi="Helvetica" w:cs="Helvetica"/>
          <w:color w:val="000000"/>
        </w:rPr>
        <w:t xml:space="preserve"> in parallel is 7:26 (Figure ___</w:t>
      </w:r>
      <w:r w:rsidRPr="00C86E5E">
        <w:rPr>
          <w:rFonts w:ascii="Helvetica" w:hAnsi="Helvetica" w:cs="Helvetica"/>
          <w:color w:val="000000"/>
        </w:rPr>
        <w:t xml:space="preserve">). </w:t>
      </w:r>
      <w:r w:rsidR="00C90A2E">
        <w:rPr>
          <w:rFonts w:ascii="Helvetica" w:hAnsi="Helvetica" w:cs="Helvetica"/>
          <w:color w:val="000000"/>
        </w:rPr>
        <w:t xml:space="preserve">Instead of </w:t>
      </w:r>
      <w:r w:rsidR="00F71DB8">
        <w:rPr>
          <w:rFonts w:ascii="Helvetica" w:hAnsi="Helvetica" w:cs="Helvetica"/>
          <w:color w:val="000000"/>
        </w:rPr>
        <w:t xml:space="preserve">a linear increase in </w:t>
      </w:r>
      <w:r w:rsidR="00324979">
        <w:rPr>
          <w:rFonts w:ascii="Helvetica" w:hAnsi="Helvetica" w:cs="Helvetica"/>
          <w:color w:val="000000"/>
        </w:rPr>
        <w:t>run</w:t>
      </w:r>
      <w:r w:rsidR="00F71DB8">
        <w:rPr>
          <w:rFonts w:ascii="Helvetica" w:hAnsi="Helvetica" w:cs="Helvetica"/>
          <w:color w:val="000000"/>
        </w:rPr>
        <w:t xml:space="preserve">time, GPU accelerated system </w:t>
      </w:r>
      <w:r w:rsidR="00BF3C20">
        <w:rPr>
          <w:rFonts w:ascii="Helvetica" w:hAnsi="Helvetica" w:cs="Helvetica"/>
          <w:color w:val="000000"/>
        </w:rPr>
        <w:t>has</w:t>
      </w:r>
      <w:ins w:id="513" w:author="Andrew Isaacson" w:date="2017-05-10T13:02:00Z">
        <w:r w:rsidR="00A54594">
          <w:rPr>
            <w:rFonts w:ascii="Helvetica" w:hAnsi="Helvetica" w:cs="Helvetica"/>
            <w:color w:val="000000"/>
          </w:rPr>
          <w:t xml:space="preserve"> a</w:t>
        </w:r>
      </w:ins>
      <w:r w:rsidR="00BF3C20">
        <w:rPr>
          <w:rFonts w:ascii="Helvetica" w:hAnsi="Helvetica" w:cs="Helvetica"/>
          <w:color w:val="000000"/>
        </w:rPr>
        <w:t xml:space="preserve"> much smaller increase </w:t>
      </w:r>
      <w:r w:rsidR="00BA110A">
        <w:rPr>
          <w:rFonts w:ascii="Helvetica" w:hAnsi="Helvetica" w:cs="Helvetica"/>
          <w:color w:val="000000"/>
        </w:rPr>
        <w:t>since</w:t>
      </w:r>
      <w:r w:rsidR="00407002">
        <w:rPr>
          <w:rFonts w:ascii="Helvetica" w:hAnsi="Helvetica" w:cs="Helvetica"/>
          <w:color w:val="000000"/>
        </w:rPr>
        <w:t xml:space="preserve"> s</w:t>
      </w:r>
      <w:r w:rsidR="007810F7">
        <w:rPr>
          <w:rFonts w:ascii="Helvetica" w:hAnsi="Helvetica" w:cs="Helvetica"/>
          <w:color w:val="000000"/>
        </w:rPr>
        <w:t>imulation, t</w:t>
      </w:r>
      <w:r w:rsidR="00BF3C20">
        <w:rPr>
          <w:rFonts w:ascii="Helvetica" w:hAnsi="Helvetica" w:cs="Helvetica"/>
          <w:color w:val="000000"/>
        </w:rPr>
        <w:t xml:space="preserve">he most </w:t>
      </w:r>
      <w:del w:id="514" w:author="Andrew Isaacson" w:date="2017-05-10T13:07:00Z">
        <w:r w:rsidR="00BF3C20" w:rsidDel="00C62C0A">
          <w:rPr>
            <w:rFonts w:ascii="Helvetica" w:hAnsi="Helvetica" w:cs="Helvetica"/>
            <w:color w:val="000000"/>
          </w:rPr>
          <w:delText>time consuming</w:delText>
        </w:r>
      </w:del>
      <w:ins w:id="515" w:author="Andrew Isaacson" w:date="2017-05-10T13:07:00Z">
        <w:r w:rsidR="00C62C0A">
          <w:rPr>
            <w:rFonts w:ascii="Helvetica" w:hAnsi="Helvetica" w:cs="Helvetica"/>
            <w:color w:val="000000"/>
          </w:rPr>
          <w:t>time-consuming</w:t>
        </w:r>
      </w:ins>
      <w:r w:rsidR="00BF3C20">
        <w:rPr>
          <w:rFonts w:ascii="Helvetica" w:hAnsi="Helvetica" w:cs="Helvetica"/>
          <w:color w:val="000000"/>
        </w:rPr>
        <w:t xml:space="preserve"> </w:t>
      </w:r>
      <w:r w:rsidR="007810F7">
        <w:rPr>
          <w:rFonts w:ascii="Helvetica" w:hAnsi="Helvetica" w:cs="Helvetica"/>
          <w:color w:val="000000"/>
        </w:rPr>
        <w:t>part</w:t>
      </w:r>
      <w:r w:rsidR="000032EC">
        <w:rPr>
          <w:rFonts w:ascii="Helvetica" w:hAnsi="Helvetica" w:cs="Helvetica"/>
          <w:color w:val="000000"/>
        </w:rPr>
        <w:t>,</w:t>
      </w:r>
      <w:r w:rsidR="007810F7">
        <w:rPr>
          <w:rFonts w:ascii="Helvetica" w:hAnsi="Helvetica" w:cs="Helvetica"/>
          <w:color w:val="000000"/>
        </w:rPr>
        <w:t xml:space="preserve"> is</w:t>
      </w:r>
      <w:r w:rsidR="000032EC">
        <w:rPr>
          <w:rFonts w:ascii="Helvetica" w:hAnsi="Helvetica" w:cs="Helvetica"/>
          <w:color w:val="000000"/>
        </w:rPr>
        <w:t xml:space="preserve"> now</w:t>
      </w:r>
      <w:r w:rsidR="007810F7">
        <w:rPr>
          <w:rFonts w:ascii="Helvetica" w:hAnsi="Helvetica" w:cs="Helvetica"/>
          <w:color w:val="000000"/>
        </w:rPr>
        <w:t xml:space="preserve"> executed in parallel </w:t>
      </w:r>
      <w:r w:rsidR="00DD6793">
        <w:rPr>
          <w:rFonts w:ascii="Helvetica" w:hAnsi="Helvetica" w:cs="Helvetica"/>
          <w:color w:val="000000"/>
        </w:rPr>
        <w:t xml:space="preserve">with other sets </w:t>
      </w:r>
      <w:r w:rsidR="007810F7">
        <w:rPr>
          <w:rFonts w:ascii="Helvetica" w:hAnsi="Helvetica" w:cs="Helvetica"/>
          <w:color w:val="000000"/>
        </w:rPr>
        <w:t>and thus</w:t>
      </w:r>
      <w:ins w:id="516" w:author="Andrew Isaacson" w:date="2017-05-10T13:07:00Z">
        <w:r w:rsidR="00C62C0A">
          <w:rPr>
            <w:rFonts w:ascii="Helvetica" w:hAnsi="Helvetica" w:cs="Helvetica"/>
            <w:color w:val="000000"/>
          </w:rPr>
          <w:t>,</w:t>
        </w:r>
      </w:ins>
      <w:r w:rsidR="007810F7">
        <w:rPr>
          <w:rFonts w:ascii="Helvetica" w:hAnsi="Helvetica" w:cs="Helvetica"/>
          <w:color w:val="000000"/>
        </w:rPr>
        <w:t xml:space="preserve"> does not incur</w:t>
      </w:r>
      <w:r w:rsidR="00906D4B">
        <w:rPr>
          <w:rFonts w:ascii="Helvetica" w:hAnsi="Helvetica" w:cs="Helvetica"/>
          <w:color w:val="000000"/>
        </w:rPr>
        <w:t xml:space="preserve"> additional </w:t>
      </w:r>
      <w:r w:rsidR="0057669A">
        <w:rPr>
          <w:rFonts w:ascii="Helvetica" w:hAnsi="Helvetica" w:cs="Helvetica"/>
          <w:color w:val="000000"/>
        </w:rPr>
        <w:t>runtime increase.</w:t>
      </w:r>
      <w:r w:rsidR="00264F52">
        <w:rPr>
          <w:rFonts w:ascii="Helvetica" w:hAnsi="Helvetica" w:cs="Helvetica"/>
          <w:color w:val="000000"/>
        </w:rPr>
        <w:t xml:space="preserve"> </w:t>
      </w:r>
      <w:r w:rsidR="0015178D">
        <w:rPr>
          <w:rFonts w:ascii="Helvetica" w:hAnsi="Helvetica" w:cs="Helvetica"/>
          <w:color w:val="000000"/>
        </w:rPr>
        <w:t xml:space="preserve">Only feature extraction and </w:t>
      </w:r>
      <w:r w:rsidR="00942182">
        <w:rPr>
          <w:rFonts w:ascii="Helvetica" w:hAnsi="Helvetica" w:cs="Helvetica"/>
          <w:color w:val="000000"/>
        </w:rPr>
        <w:t>analysis result in a light increase in runtime.</w:t>
      </w:r>
      <w:r w:rsidR="00FC72CB">
        <w:rPr>
          <w:rFonts w:ascii="Helvetica" w:hAnsi="Helvetica" w:cs="Helvetica"/>
          <w:color w:val="000000"/>
        </w:rPr>
        <w:t xml:space="preserve"> This </w:t>
      </w:r>
      <w:r w:rsidR="00625059">
        <w:rPr>
          <w:rFonts w:ascii="Helvetica" w:hAnsi="Helvetica" w:cs="Helvetica"/>
          <w:color w:val="000000"/>
        </w:rPr>
        <w:t>pattern</w:t>
      </w:r>
      <w:ins w:id="517" w:author="Andrew Isaacson" w:date="2017-05-10T13:08:00Z">
        <w:r w:rsidR="00C62C0A">
          <w:rPr>
            <w:rFonts w:ascii="Helvetica" w:hAnsi="Helvetica" w:cs="Helvetica"/>
            <w:color w:val="000000"/>
          </w:rPr>
          <w:t xml:space="preserve"> </w:t>
        </w:r>
      </w:ins>
      <w:del w:id="518" w:author="Andrew Isaacson" w:date="2017-05-10T13:08:00Z">
        <w:r w:rsidR="00625059" w:rsidDel="00C62C0A">
          <w:rPr>
            <w:rFonts w:ascii="Helvetica" w:hAnsi="Helvetica" w:cs="Helvetica"/>
            <w:color w:val="000000"/>
          </w:rPr>
          <w:delText xml:space="preserve"> </w:delText>
        </w:r>
      </w:del>
      <w:ins w:id="519" w:author="Andrew Isaacson" w:date="2017-05-10T13:08:00Z">
        <w:r w:rsidR="00C62C0A">
          <w:rPr>
            <w:rFonts w:ascii="Helvetica" w:hAnsi="Helvetica" w:cs="Helvetica"/>
            <w:color w:val="000000"/>
          </w:rPr>
          <w:t xml:space="preserve">runtime </w:t>
        </w:r>
      </w:ins>
      <w:del w:id="520" w:author="Andrew Isaacson" w:date="2017-05-10T13:08:00Z">
        <w:r w:rsidR="00D547BF" w:rsidDel="00C62C0A">
          <w:rPr>
            <w:rFonts w:ascii="Helvetica" w:hAnsi="Helvetica" w:cs="Helvetica"/>
            <w:color w:val="000000"/>
          </w:rPr>
          <w:delText>of</w:delText>
        </w:r>
      </w:del>
      <w:r w:rsidR="00625059">
        <w:rPr>
          <w:rFonts w:ascii="Helvetica" w:hAnsi="Helvetica" w:cs="Helvetica"/>
          <w:color w:val="000000"/>
        </w:rPr>
        <w:t xml:space="preserve"> </w:t>
      </w:r>
      <w:r w:rsidR="00AA1C53">
        <w:rPr>
          <w:rFonts w:ascii="Helvetica" w:hAnsi="Helvetica" w:cs="Helvetica"/>
          <w:color w:val="000000"/>
        </w:rPr>
        <w:t>increase</w:t>
      </w:r>
      <w:del w:id="521" w:author="Andrew Isaacson" w:date="2017-05-10T13:08:00Z">
        <w:r w:rsidR="00AA1C53" w:rsidDel="00C62C0A">
          <w:rPr>
            <w:rFonts w:ascii="Helvetica" w:hAnsi="Helvetica" w:cs="Helvetica"/>
            <w:color w:val="000000"/>
          </w:rPr>
          <w:delText xml:space="preserve"> in runtime</w:delText>
        </w:r>
      </w:del>
      <w:r w:rsidR="00AA1C53">
        <w:rPr>
          <w:rFonts w:ascii="Helvetica" w:hAnsi="Helvetica" w:cs="Helvetica"/>
          <w:color w:val="000000"/>
        </w:rPr>
        <w:t xml:space="preserve"> </w:t>
      </w:r>
      <w:r w:rsidR="00D547BF">
        <w:rPr>
          <w:rFonts w:ascii="Helvetica" w:hAnsi="Helvetica" w:cs="Helvetica"/>
          <w:color w:val="000000"/>
        </w:rPr>
        <w:t xml:space="preserve">continues to hold </w:t>
      </w:r>
      <w:del w:id="522" w:author="Andrew Isaacson" w:date="2017-05-10T13:08:00Z">
        <w:r w:rsidR="00D547BF" w:rsidDel="00C62C0A">
          <w:rPr>
            <w:rFonts w:ascii="Helvetica" w:hAnsi="Helvetica" w:cs="Helvetica"/>
            <w:color w:val="000000"/>
          </w:rPr>
          <w:delText xml:space="preserve">with </w:delText>
        </w:r>
      </w:del>
      <w:ins w:id="523" w:author="Andrew Isaacson" w:date="2017-05-10T13:08:00Z">
        <w:r w:rsidR="00C62C0A">
          <w:rPr>
            <w:rFonts w:ascii="Helvetica" w:hAnsi="Helvetica" w:cs="Helvetica"/>
            <w:color w:val="000000"/>
          </w:rPr>
          <w:t xml:space="preserve">true with </w:t>
        </w:r>
      </w:ins>
      <w:r w:rsidR="00D547BF">
        <w:rPr>
          <w:rFonts w:ascii="Helvetica" w:hAnsi="Helvetica" w:cs="Helvetica"/>
          <w:color w:val="000000"/>
        </w:rPr>
        <w:t>larger numb</w:t>
      </w:r>
      <w:r w:rsidR="003652A4">
        <w:rPr>
          <w:rFonts w:ascii="Helvetica" w:hAnsi="Helvetica" w:cs="Helvetica"/>
          <w:color w:val="000000"/>
        </w:rPr>
        <w:t xml:space="preserve">er of parameter sets, but before </w:t>
      </w:r>
      <w:del w:id="524" w:author="Andrew Isaacson" w:date="2017-05-10T13:08:00Z">
        <w:r w:rsidR="003652A4" w:rsidDel="00C62C0A">
          <w:rPr>
            <w:rFonts w:ascii="Helvetica" w:hAnsi="Helvetica" w:cs="Helvetica"/>
            <w:color w:val="000000"/>
          </w:rPr>
          <w:delText>we hav</w:delText>
        </w:r>
        <w:r w:rsidR="007B547B" w:rsidDel="00C62C0A">
          <w:rPr>
            <w:rFonts w:ascii="Helvetica" w:hAnsi="Helvetica" w:cs="Helvetica"/>
            <w:color w:val="000000"/>
          </w:rPr>
          <w:delText xml:space="preserve">e a </w:delText>
        </w:r>
      </w:del>
      <w:r w:rsidR="007B547B">
        <w:rPr>
          <w:rFonts w:ascii="Helvetica" w:hAnsi="Helvetica" w:cs="Helvetica"/>
          <w:color w:val="000000"/>
        </w:rPr>
        <w:t>significant increase, the memory on GPU</w:t>
      </w:r>
      <w:del w:id="525" w:author="Andrew Isaacson" w:date="2017-05-10T13:08:00Z">
        <w:r w:rsidR="007B547B" w:rsidDel="00C62C0A">
          <w:rPr>
            <w:rFonts w:ascii="Helvetica" w:hAnsi="Helvetica" w:cs="Helvetica"/>
            <w:color w:val="000000"/>
          </w:rPr>
          <w:delText xml:space="preserve"> will</w:delText>
        </w:r>
      </w:del>
      <w:r w:rsidR="007B547B">
        <w:rPr>
          <w:rFonts w:ascii="Helvetica" w:hAnsi="Helvetica" w:cs="Helvetica"/>
          <w:color w:val="000000"/>
        </w:rPr>
        <w:t xml:space="preserve"> </w:t>
      </w:r>
      <w:r w:rsidR="008F7020">
        <w:rPr>
          <w:rFonts w:ascii="Helvetica" w:hAnsi="Helvetica" w:cs="Helvetica"/>
          <w:color w:val="000000"/>
        </w:rPr>
        <w:t>exhaust</w:t>
      </w:r>
      <w:ins w:id="526" w:author="Andrew Isaacson" w:date="2017-05-10T13:08:00Z">
        <w:r w:rsidR="00C62C0A">
          <w:rPr>
            <w:rFonts w:ascii="Helvetica" w:hAnsi="Helvetica" w:cs="Helvetica"/>
            <w:color w:val="000000"/>
          </w:rPr>
          <w:t>s</w:t>
        </w:r>
      </w:ins>
      <w:r w:rsidR="008F7020">
        <w:rPr>
          <w:rFonts w:ascii="Helvetica" w:hAnsi="Helvetica" w:cs="Helvetica"/>
          <w:color w:val="000000"/>
        </w:rPr>
        <w:t xml:space="preserve"> due to the reasons mentioned above.</w:t>
      </w:r>
    </w:p>
    <w:p w14:paraId="4FB00A76" w14:textId="50113458" w:rsidR="00D51A2B" w:rsidRDefault="00AC4073" w:rsidP="008306F0">
      <w:pPr>
        <w:widowControl w:val="0"/>
        <w:autoSpaceDE w:val="0"/>
        <w:autoSpaceDN w:val="0"/>
        <w:adjustRightInd w:val="0"/>
        <w:ind w:firstLine="720"/>
        <w:jc w:val="both"/>
        <w:rPr>
          <w:rFonts w:ascii="Helvetica" w:hAnsi="Helvetica" w:cs="Helvetica"/>
          <w:color w:val="000000"/>
        </w:rPr>
      </w:pPr>
      <w:r>
        <w:rPr>
          <w:rFonts w:ascii="Helvetica" w:hAnsi="Helvetica" w:cs="Helvetica"/>
          <w:color w:val="000000"/>
        </w:rPr>
        <w:t xml:space="preserve">Overall, </w:t>
      </w:r>
      <w:r w:rsidR="00945654">
        <w:rPr>
          <w:rFonts w:ascii="Helvetica" w:hAnsi="Helvetica" w:cs="Helvetica"/>
          <w:color w:val="000000"/>
        </w:rPr>
        <w:t>this</w:t>
      </w:r>
      <w:r w:rsidR="00264F52">
        <w:rPr>
          <w:rFonts w:ascii="Helvetica" w:hAnsi="Helvetica" w:cs="Helvetica"/>
          <w:color w:val="000000"/>
        </w:rPr>
        <w:t xml:space="preserve"> is a successful experiment and </w:t>
      </w:r>
      <w:r w:rsidR="007B2C84">
        <w:rPr>
          <w:rFonts w:ascii="Helvetica" w:hAnsi="Helvetica" w:cs="Helvetica"/>
          <w:color w:val="000000"/>
        </w:rPr>
        <w:t>reveals</w:t>
      </w:r>
      <w:r w:rsidR="007810F7">
        <w:rPr>
          <w:rFonts w:ascii="Helvetica" w:hAnsi="Helvetica" w:cs="Helvetica"/>
          <w:color w:val="000000"/>
        </w:rPr>
        <w:t xml:space="preserve"> </w:t>
      </w:r>
      <w:r w:rsidR="00451503" w:rsidRPr="00C86E5E">
        <w:rPr>
          <w:rFonts w:ascii="Helvetica" w:hAnsi="Helvetica" w:cs="Helvetica"/>
          <w:color w:val="000000"/>
        </w:rPr>
        <w:t xml:space="preserve">several factors </w:t>
      </w:r>
      <w:r w:rsidR="00305262">
        <w:rPr>
          <w:rFonts w:ascii="Helvetica" w:hAnsi="Helvetica" w:cs="Helvetica"/>
          <w:color w:val="000000"/>
        </w:rPr>
        <w:t xml:space="preserve">in the current system </w:t>
      </w:r>
      <w:r w:rsidR="005E5A32">
        <w:rPr>
          <w:rFonts w:ascii="Helvetica" w:hAnsi="Helvetica" w:cs="Helvetica"/>
          <w:color w:val="000000"/>
        </w:rPr>
        <w:t>that may affect the runtime</w:t>
      </w:r>
      <w:r w:rsidR="00451503" w:rsidRPr="00C86E5E">
        <w:rPr>
          <w:rFonts w:ascii="Helvetica" w:hAnsi="Helvetica" w:cs="Helvetica"/>
          <w:color w:val="000000"/>
        </w:rPr>
        <w:t xml:space="preserve">. </w:t>
      </w:r>
      <w:r w:rsidR="001826E4">
        <w:rPr>
          <w:rFonts w:ascii="Helvetica" w:hAnsi="Helvetica" w:cs="Helvetica"/>
          <w:color w:val="000000"/>
        </w:rPr>
        <w:t>Data</w:t>
      </w:r>
      <w:r w:rsidR="00451503" w:rsidRPr="00C86E5E">
        <w:rPr>
          <w:rFonts w:ascii="Helvetica" w:hAnsi="Helvetica" w:cs="Helvetica"/>
          <w:color w:val="000000"/>
        </w:rPr>
        <w:t xml:space="preserve"> structures are larger than they need to be and thus inefficient. </w:t>
      </w:r>
      <w:r w:rsidR="006A30C4">
        <w:rPr>
          <w:rFonts w:ascii="Helvetica" w:hAnsi="Helvetica" w:cs="Helvetica"/>
          <w:color w:val="000000"/>
        </w:rPr>
        <w:t>Due to this reason</w:t>
      </w:r>
      <w:r w:rsidR="00451503" w:rsidRPr="00C86E5E">
        <w:rPr>
          <w:rFonts w:ascii="Helvetica" w:hAnsi="Helvetica" w:cs="Helvetica"/>
          <w:color w:val="000000"/>
        </w:rPr>
        <w:t xml:space="preserve">, number of parameter sets </w:t>
      </w:r>
      <w:r w:rsidR="000F6526">
        <w:rPr>
          <w:rFonts w:ascii="Helvetica" w:hAnsi="Helvetica" w:cs="Helvetica"/>
          <w:color w:val="000000"/>
        </w:rPr>
        <w:t>to</w:t>
      </w:r>
      <w:del w:id="527" w:author="Andrew Isaacson" w:date="2017-05-10T13:09:00Z">
        <w:r w:rsidR="000F6526" w:rsidDel="00C62C0A">
          <w:rPr>
            <w:rFonts w:ascii="Helvetica" w:hAnsi="Helvetica" w:cs="Helvetica"/>
            <w:color w:val="000000"/>
          </w:rPr>
          <w:delText>p</w:delText>
        </w:r>
      </w:del>
      <w:r w:rsidR="000F6526">
        <w:rPr>
          <w:rFonts w:ascii="Helvetica" w:hAnsi="Helvetica" w:cs="Helvetica"/>
          <w:color w:val="000000"/>
        </w:rPr>
        <w:t xml:space="preserve"> be</w:t>
      </w:r>
      <w:r w:rsidR="00451503" w:rsidRPr="00C86E5E">
        <w:rPr>
          <w:rFonts w:ascii="Helvetica" w:hAnsi="Helvetica" w:cs="Helvetica"/>
          <w:color w:val="000000"/>
        </w:rPr>
        <w:t xml:space="preserve"> simulate</w:t>
      </w:r>
      <w:r w:rsidR="00D30880">
        <w:rPr>
          <w:rFonts w:ascii="Helvetica" w:hAnsi="Helvetica" w:cs="Helvetica"/>
          <w:color w:val="000000"/>
        </w:rPr>
        <w:t>d</w:t>
      </w:r>
      <w:r w:rsidR="00457DBF">
        <w:rPr>
          <w:rFonts w:ascii="Helvetica" w:hAnsi="Helvetica" w:cs="Helvetica"/>
          <w:color w:val="000000"/>
        </w:rPr>
        <w:t xml:space="preserve"> on GPU</w:t>
      </w:r>
      <w:r w:rsidR="00451503" w:rsidRPr="00C86E5E">
        <w:rPr>
          <w:rFonts w:ascii="Helvetica" w:hAnsi="Helvetica" w:cs="Helvetica"/>
          <w:color w:val="000000"/>
        </w:rPr>
        <w:t xml:space="preserve"> at the same time is </w:t>
      </w:r>
      <w:r w:rsidR="006337CE">
        <w:rPr>
          <w:rFonts w:ascii="Helvetica" w:hAnsi="Helvetica" w:cs="Helvetica"/>
          <w:color w:val="000000"/>
        </w:rPr>
        <w:t>strictly</w:t>
      </w:r>
      <w:r w:rsidR="00947B57">
        <w:rPr>
          <w:rFonts w:ascii="Helvetica" w:hAnsi="Helvetica" w:cs="Helvetica"/>
          <w:color w:val="000000"/>
        </w:rPr>
        <w:t xml:space="preserve"> </w:t>
      </w:r>
      <w:r w:rsidR="00451503" w:rsidRPr="00C86E5E">
        <w:rPr>
          <w:rFonts w:ascii="Helvetica" w:hAnsi="Helvetica" w:cs="Helvetica"/>
          <w:color w:val="000000"/>
        </w:rPr>
        <w:t xml:space="preserve">limited. </w:t>
      </w:r>
      <w:r w:rsidR="006337CE">
        <w:rPr>
          <w:rFonts w:ascii="Helvetica" w:hAnsi="Helvetica" w:cs="Helvetica"/>
          <w:color w:val="000000"/>
        </w:rPr>
        <w:t>Furthermore</w:t>
      </w:r>
      <w:r w:rsidR="00451503" w:rsidRPr="00C86E5E">
        <w:rPr>
          <w:rFonts w:ascii="Helvetica" w:hAnsi="Helvetica" w:cs="Helvetica"/>
          <w:color w:val="000000"/>
        </w:rPr>
        <w:t xml:space="preserve">, there are two copies of some data structures in </w:t>
      </w:r>
      <w:r w:rsidR="00C47C41">
        <w:rPr>
          <w:rFonts w:ascii="Helvetica" w:hAnsi="Helvetica" w:cs="Helvetica"/>
          <w:color w:val="000000"/>
        </w:rPr>
        <w:t>the system</w:t>
      </w:r>
      <w:r w:rsidR="00451503" w:rsidRPr="00C86E5E">
        <w:rPr>
          <w:rFonts w:ascii="Helvetica" w:hAnsi="Helvetica" w:cs="Helvetica"/>
          <w:color w:val="000000"/>
        </w:rPr>
        <w:t>. For example, copies of baby_cl are originally created on CPU but they are late</w:t>
      </w:r>
      <w:r w:rsidR="00422A4E">
        <w:rPr>
          <w:rFonts w:ascii="Helvetica" w:hAnsi="Helvetica" w:cs="Helvetica"/>
          <w:color w:val="000000"/>
        </w:rPr>
        <w:t xml:space="preserve">r copied to GPU for simulation, which </w:t>
      </w:r>
      <w:r w:rsidR="00750BB5">
        <w:rPr>
          <w:rFonts w:ascii="Helvetica" w:hAnsi="Helvetica" w:cs="Helvetica"/>
          <w:color w:val="000000"/>
        </w:rPr>
        <w:t>increase</w:t>
      </w:r>
      <w:r w:rsidR="00375578">
        <w:rPr>
          <w:rFonts w:ascii="Helvetica" w:hAnsi="Helvetica" w:cs="Helvetica"/>
          <w:color w:val="000000"/>
        </w:rPr>
        <w:t>s</w:t>
      </w:r>
      <w:r w:rsidR="00750BB5">
        <w:rPr>
          <w:rFonts w:ascii="Helvetica" w:hAnsi="Helvetica" w:cs="Helvetica"/>
          <w:color w:val="000000"/>
        </w:rPr>
        <w:t xml:space="preserve"> memory requirement as well as </w:t>
      </w:r>
      <w:r w:rsidR="006178C6">
        <w:rPr>
          <w:rFonts w:ascii="Helvetica" w:hAnsi="Helvetica" w:cs="Helvetica"/>
          <w:color w:val="000000"/>
        </w:rPr>
        <w:t xml:space="preserve">data transfer </w:t>
      </w:r>
      <w:r w:rsidR="00424A0F">
        <w:rPr>
          <w:rFonts w:ascii="Helvetica" w:hAnsi="Helvetica" w:cs="Helvetica"/>
          <w:color w:val="000000"/>
        </w:rPr>
        <w:t xml:space="preserve">between CPU and GPU. </w:t>
      </w:r>
      <w:r w:rsidR="00EB5DF3">
        <w:rPr>
          <w:rFonts w:ascii="Helvetica" w:hAnsi="Helvetica" w:cs="Helvetica"/>
          <w:color w:val="000000"/>
        </w:rPr>
        <w:t>T</w:t>
      </w:r>
      <w:r w:rsidR="00451503" w:rsidRPr="00C86E5E">
        <w:rPr>
          <w:rFonts w:ascii="Helvetica" w:hAnsi="Helvetica" w:cs="Helvetica"/>
          <w:color w:val="000000"/>
        </w:rPr>
        <w:t xml:space="preserve">hose problems provide insights about </w:t>
      </w:r>
      <w:r w:rsidR="00111E66">
        <w:rPr>
          <w:rFonts w:ascii="Helvetica" w:hAnsi="Helvetica" w:cs="Helvetica"/>
          <w:color w:val="000000"/>
        </w:rPr>
        <w:t xml:space="preserve">limiting factors of current system </w:t>
      </w:r>
      <w:r w:rsidR="00451503" w:rsidRPr="00C86E5E">
        <w:rPr>
          <w:rFonts w:ascii="Helvetica" w:hAnsi="Helvetica" w:cs="Helvetica"/>
          <w:color w:val="000000"/>
        </w:rPr>
        <w:t>and will be address</w:t>
      </w:r>
      <w:r w:rsidR="00C81EA2">
        <w:rPr>
          <w:rFonts w:ascii="Helvetica" w:hAnsi="Helvetica" w:cs="Helvetica"/>
          <w:color w:val="000000"/>
        </w:rPr>
        <w:t>ed during development of the new system</w:t>
      </w:r>
      <w:r w:rsidR="00451503" w:rsidRPr="00C86E5E">
        <w:rPr>
          <w:rFonts w:ascii="Helvetica" w:hAnsi="Helvetica" w:cs="Helvetica"/>
          <w:color w:val="000000"/>
        </w:rPr>
        <w:t>.</w:t>
      </w:r>
      <w:r w:rsidR="008F6A67">
        <w:rPr>
          <w:rFonts w:ascii="Helvetica" w:hAnsi="Helvetica" w:cs="Helvetica"/>
          <w:color w:val="000000"/>
        </w:rPr>
        <w:t xml:space="preserve"> </w:t>
      </w:r>
      <w:r w:rsidR="00273491">
        <w:rPr>
          <w:rFonts w:ascii="Helvetica" w:hAnsi="Helvetica" w:cs="Helvetica"/>
          <w:color w:val="000000"/>
        </w:rPr>
        <w:t>In conclusion</w:t>
      </w:r>
      <w:r w:rsidR="00000488">
        <w:rPr>
          <w:rFonts w:ascii="Helvetica" w:hAnsi="Helvetica" w:cs="Helvetica"/>
          <w:color w:val="000000"/>
        </w:rPr>
        <w:t>, a new system should</w:t>
      </w:r>
      <w:r w:rsidR="00D51A2B">
        <w:rPr>
          <w:rFonts w:ascii="Helvetica" w:hAnsi="Helvetica" w:cs="Helvetica"/>
          <w:color w:val="000000"/>
        </w:rPr>
        <w:t xml:space="preserve"> address four major issues in the previous system: difficulty in model switch, difficulty in system update, inefficiency in memory usage </w:t>
      </w:r>
      <w:r w:rsidR="000E62A2">
        <w:rPr>
          <w:rFonts w:ascii="Helvetica" w:hAnsi="Helvetica" w:cs="Helvetica"/>
          <w:color w:val="000000"/>
        </w:rPr>
        <w:t>and runtime.</w:t>
      </w:r>
    </w:p>
    <w:p w14:paraId="48CB08E9" w14:textId="77777777" w:rsidR="00DA1435" w:rsidRDefault="00DA1435" w:rsidP="00DA1435">
      <w:pPr>
        <w:widowControl w:val="0"/>
        <w:autoSpaceDE w:val="0"/>
        <w:autoSpaceDN w:val="0"/>
        <w:adjustRightInd w:val="0"/>
        <w:jc w:val="both"/>
        <w:rPr>
          <w:rFonts w:ascii="Helvetica" w:hAnsi="Helvetica" w:cs="Helvetica"/>
          <w:b/>
          <w:color w:val="000000"/>
        </w:rPr>
      </w:pPr>
    </w:p>
    <w:p w14:paraId="46D6FE4D" w14:textId="77777777" w:rsidR="00FB75D5" w:rsidRPr="00DA1435" w:rsidRDefault="00FB75D5" w:rsidP="00DA1435">
      <w:pPr>
        <w:widowControl w:val="0"/>
        <w:autoSpaceDE w:val="0"/>
        <w:autoSpaceDN w:val="0"/>
        <w:adjustRightInd w:val="0"/>
        <w:jc w:val="both"/>
        <w:rPr>
          <w:rFonts w:ascii="Helvetica" w:hAnsi="Helvetica" w:cs="Helvetica"/>
          <w:b/>
          <w:color w:val="000000"/>
        </w:rPr>
      </w:pPr>
      <w:r w:rsidRPr="00DA1435">
        <w:rPr>
          <w:rFonts w:ascii="Helvetica" w:hAnsi="Helvetica" w:cs="Helvetica"/>
          <w:b/>
          <w:color w:val="000000"/>
        </w:rPr>
        <w:t>Model separation:</w:t>
      </w:r>
    </w:p>
    <w:p w14:paraId="21D6ACD9" w14:textId="33A50DDD" w:rsidR="007D00BB" w:rsidRDefault="00D57BDC" w:rsidP="001C7F82">
      <w:pPr>
        <w:widowControl w:val="0"/>
        <w:autoSpaceDE w:val="0"/>
        <w:autoSpaceDN w:val="0"/>
        <w:adjustRightInd w:val="0"/>
        <w:ind w:firstLine="720"/>
        <w:jc w:val="both"/>
        <w:rPr>
          <w:rFonts w:ascii="Helvetica" w:hAnsi="Helvetica" w:cs="Helvetica"/>
          <w:color w:val="000000"/>
        </w:rPr>
      </w:pPr>
      <w:r>
        <w:rPr>
          <w:rFonts w:ascii="Helvetica" w:hAnsi="Helvetica" w:cs="Helvetica"/>
          <w:color w:val="000000"/>
        </w:rPr>
        <w:t xml:space="preserve">At the time of </w:t>
      </w:r>
      <w:r w:rsidR="0031332C">
        <w:rPr>
          <w:rFonts w:ascii="Helvetica" w:hAnsi="Helvetica" w:cs="Helvetica"/>
          <w:color w:val="000000"/>
        </w:rPr>
        <w:t>development, t</w:t>
      </w:r>
      <w:r w:rsidR="00556B20">
        <w:rPr>
          <w:rFonts w:ascii="Helvetica" w:hAnsi="Helvetica" w:cs="Helvetica"/>
          <w:color w:val="000000"/>
        </w:rPr>
        <w:t>he</w:t>
      </w:r>
      <w:r w:rsidR="00BC0497">
        <w:rPr>
          <w:rFonts w:ascii="Helvetica" w:hAnsi="Helvetica" w:cs="Helvetica"/>
          <w:color w:val="000000"/>
        </w:rPr>
        <w:t xml:space="preserve"> original </w:t>
      </w:r>
      <w:r w:rsidR="00002E6A">
        <w:rPr>
          <w:rFonts w:ascii="Helvetica" w:hAnsi="Helvetica" w:cs="Helvetica"/>
          <w:color w:val="000000"/>
        </w:rPr>
        <w:t>system</w:t>
      </w:r>
      <w:r w:rsidR="00BC0497">
        <w:rPr>
          <w:rFonts w:ascii="Helvetica" w:hAnsi="Helvetica" w:cs="Helvetica"/>
          <w:color w:val="000000"/>
        </w:rPr>
        <w:t xml:space="preserve"> </w:t>
      </w:r>
      <w:r w:rsidR="00556B20">
        <w:rPr>
          <w:rFonts w:ascii="Helvetica" w:hAnsi="Helvetica" w:cs="Helvetica"/>
          <w:color w:val="000000"/>
        </w:rPr>
        <w:t xml:space="preserve">was </w:t>
      </w:r>
      <w:r w:rsidR="003831A1">
        <w:rPr>
          <w:rFonts w:ascii="Helvetica" w:hAnsi="Helvetica" w:cs="Helvetica"/>
          <w:color w:val="000000"/>
        </w:rPr>
        <w:t>designed to</w:t>
      </w:r>
      <w:r w:rsidR="00556B20">
        <w:rPr>
          <w:rFonts w:ascii="Helvetica" w:hAnsi="Helvetica" w:cs="Helvetica"/>
          <w:color w:val="000000"/>
        </w:rPr>
        <w:t xml:space="preserve"> simulate a specific </w:t>
      </w:r>
      <w:r w:rsidR="00773CC7">
        <w:rPr>
          <w:rFonts w:ascii="Helvetica" w:hAnsi="Helvetica" w:cs="Helvetica"/>
          <w:color w:val="000000"/>
        </w:rPr>
        <w:t xml:space="preserve">biological model and </w:t>
      </w:r>
      <w:r w:rsidR="00FE5B3C">
        <w:rPr>
          <w:rFonts w:ascii="Helvetica" w:hAnsi="Helvetica" w:cs="Helvetica"/>
          <w:color w:val="000000"/>
        </w:rPr>
        <w:t>many</w:t>
      </w:r>
      <w:r w:rsidR="0057595F">
        <w:rPr>
          <w:rFonts w:ascii="Helvetica" w:hAnsi="Helvetica" w:cs="Helvetica"/>
          <w:color w:val="000000"/>
        </w:rPr>
        <w:t xml:space="preserve"> aspect</w:t>
      </w:r>
      <w:r w:rsidR="00FE5B3C">
        <w:rPr>
          <w:rFonts w:ascii="Helvetica" w:hAnsi="Helvetica" w:cs="Helvetica"/>
          <w:color w:val="000000"/>
        </w:rPr>
        <w:t>s</w:t>
      </w:r>
      <w:r w:rsidR="0057595F">
        <w:rPr>
          <w:rFonts w:ascii="Helvetica" w:hAnsi="Helvetica" w:cs="Helvetica"/>
          <w:color w:val="000000"/>
        </w:rPr>
        <w:t xml:space="preserve">, from </w:t>
      </w:r>
      <w:r w:rsidR="00BD6D8E">
        <w:rPr>
          <w:rFonts w:ascii="Helvetica" w:hAnsi="Helvetica" w:cs="Helvetica"/>
          <w:color w:val="000000"/>
        </w:rPr>
        <w:t xml:space="preserve">data structures to </w:t>
      </w:r>
      <w:r w:rsidR="00D26277">
        <w:rPr>
          <w:rFonts w:ascii="Helvetica" w:hAnsi="Helvetica" w:cs="Helvetica"/>
          <w:color w:val="000000"/>
        </w:rPr>
        <w:t xml:space="preserve">numerical solvers, </w:t>
      </w:r>
      <w:del w:id="528" w:author="Andrew Isaacson" w:date="2017-05-10T13:10:00Z">
        <w:r w:rsidR="00D26277" w:rsidDel="00DE509C">
          <w:rPr>
            <w:rFonts w:ascii="Helvetica" w:hAnsi="Helvetica" w:cs="Helvetica"/>
            <w:color w:val="000000"/>
          </w:rPr>
          <w:delText xml:space="preserve">was </w:delText>
        </w:r>
      </w:del>
      <w:ins w:id="529" w:author="Andrew Isaacson" w:date="2017-05-10T13:10:00Z">
        <w:r w:rsidR="00DE509C">
          <w:rPr>
            <w:rFonts w:ascii="Helvetica" w:hAnsi="Helvetica" w:cs="Helvetica"/>
            <w:color w:val="000000"/>
          </w:rPr>
          <w:t xml:space="preserve">were </w:t>
        </w:r>
      </w:ins>
      <w:r w:rsidR="000946A0">
        <w:rPr>
          <w:rFonts w:ascii="Helvetica" w:hAnsi="Helvetica" w:cs="Helvetica"/>
          <w:color w:val="000000"/>
        </w:rPr>
        <w:t xml:space="preserve">written </w:t>
      </w:r>
      <w:del w:id="530" w:author="Andrew Isaacson" w:date="2017-05-10T13:10:00Z">
        <w:r w:rsidR="00662A1B" w:rsidDel="00DE509C">
          <w:rPr>
            <w:rFonts w:ascii="Helvetica" w:hAnsi="Helvetica" w:cs="Helvetica"/>
            <w:color w:val="000000"/>
          </w:rPr>
          <w:delText xml:space="preserve">specifically </w:delText>
        </w:r>
      </w:del>
      <w:r w:rsidR="00662A1B">
        <w:rPr>
          <w:rFonts w:ascii="Helvetica" w:hAnsi="Helvetica" w:cs="Helvetica"/>
          <w:color w:val="000000"/>
        </w:rPr>
        <w:t>to</w:t>
      </w:r>
      <w:ins w:id="531" w:author="Andrew Isaacson" w:date="2017-05-10T13:10:00Z">
        <w:r w:rsidR="00DE509C">
          <w:rPr>
            <w:rFonts w:ascii="Helvetica" w:hAnsi="Helvetica" w:cs="Helvetica"/>
            <w:color w:val="000000"/>
          </w:rPr>
          <w:t xml:space="preserve"> specifically</w:t>
        </w:r>
      </w:ins>
      <w:r w:rsidR="00662A1B">
        <w:rPr>
          <w:rFonts w:ascii="Helvetica" w:hAnsi="Helvetica" w:cs="Helvetica"/>
          <w:color w:val="000000"/>
        </w:rPr>
        <w:t xml:space="preserve"> fit </w:t>
      </w:r>
      <w:r w:rsidR="002D2B59">
        <w:rPr>
          <w:rFonts w:ascii="Helvetica" w:hAnsi="Helvetica" w:cs="Helvetica"/>
          <w:color w:val="000000"/>
        </w:rPr>
        <w:t xml:space="preserve">that </w:t>
      </w:r>
      <w:r w:rsidR="00BB589C">
        <w:rPr>
          <w:rFonts w:ascii="Helvetica" w:hAnsi="Helvetica" w:cs="Helvetica"/>
          <w:color w:val="000000"/>
        </w:rPr>
        <w:t>biological model</w:t>
      </w:r>
      <w:r w:rsidR="00C21DB8">
        <w:rPr>
          <w:rFonts w:ascii="Helvetica" w:hAnsi="Helvetica" w:cs="Helvetica"/>
          <w:color w:val="000000"/>
        </w:rPr>
        <w:t>.</w:t>
      </w:r>
      <w:r w:rsidR="00EB1ABF">
        <w:rPr>
          <w:rFonts w:ascii="Helvetica" w:hAnsi="Helvetica" w:cs="Helvetica"/>
          <w:color w:val="000000"/>
        </w:rPr>
        <w:t xml:space="preserve"> </w:t>
      </w:r>
      <w:r w:rsidR="003D69A4">
        <w:rPr>
          <w:rFonts w:ascii="Helvetica" w:hAnsi="Helvetica" w:cs="Helvetica"/>
          <w:color w:val="000000"/>
        </w:rPr>
        <w:t xml:space="preserve">Model information and simulation </w:t>
      </w:r>
      <w:r w:rsidR="00CE15A5">
        <w:rPr>
          <w:rFonts w:ascii="Helvetica" w:hAnsi="Helvetica" w:cs="Helvetica"/>
          <w:color w:val="000000"/>
        </w:rPr>
        <w:t>implementations</w:t>
      </w:r>
      <w:r w:rsidR="003D69A4">
        <w:rPr>
          <w:rFonts w:ascii="Helvetica" w:hAnsi="Helvetica" w:cs="Helvetica"/>
          <w:color w:val="000000"/>
        </w:rPr>
        <w:t xml:space="preserve"> </w:t>
      </w:r>
      <w:r w:rsidR="008A66EF">
        <w:rPr>
          <w:rFonts w:ascii="Helvetica" w:hAnsi="Helvetica" w:cs="Helvetica"/>
          <w:color w:val="000000"/>
        </w:rPr>
        <w:t xml:space="preserve">deeply </w:t>
      </w:r>
      <w:del w:id="532" w:author="Andrew Isaacson" w:date="2017-05-10T13:10:00Z">
        <w:r w:rsidR="00272E7C" w:rsidDel="00DE509C">
          <w:rPr>
            <w:rFonts w:ascii="Helvetica" w:hAnsi="Helvetica" w:cs="Helvetica"/>
            <w:color w:val="000000"/>
          </w:rPr>
          <w:delText xml:space="preserve">entangle </w:delText>
        </w:r>
      </w:del>
      <w:ins w:id="533" w:author="Andrew Isaacson" w:date="2017-05-10T13:11:00Z">
        <w:r w:rsidR="00DE509C">
          <w:rPr>
            <w:rFonts w:ascii="Helvetica" w:hAnsi="Helvetica" w:cs="Helvetica"/>
            <w:color w:val="000000"/>
          </w:rPr>
          <w:t>integrated,</w:t>
        </w:r>
      </w:ins>
      <w:ins w:id="534" w:author="Andrew Isaacson" w:date="2017-05-10T13:10:00Z">
        <w:r w:rsidR="00DE509C">
          <w:rPr>
            <w:rFonts w:ascii="Helvetica" w:hAnsi="Helvetica" w:cs="Helvetica"/>
            <w:color w:val="000000"/>
          </w:rPr>
          <w:t xml:space="preserve"> </w:t>
        </w:r>
      </w:ins>
      <w:del w:id="535" w:author="Andrew Isaacson" w:date="2017-05-10T13:11:00Z">
        <w:r w:rsidR="00272E7C" w:rsidDel="00DE509C">
          <w:rPr>
            <w:rFonts w:ascii="Helvetica" w:hAnsi="Helvetica" w:cs="Helvetica"/>
            <w:color w:val="000000"/>
          </w:rPr>
          <w:delText xml:space="preserve">with each other </w:delText>
        </w:r>
      </w:del>
      <w:r w:rsidR="00272E7C">
        <w:rPr>
          <w:rFonts w:ascii="Helvetica" w:hAnsi="Helvetica" w:cs="Helvetica"/>
          <w:color w:val="000000"/>
        </w:rPr>
        <w:t xml:space="preserve">and </w:t>
      </w:r>
      <w:r w:rsidR="00A65FDC">
        <w:rPr>
          <w:rFonts w:ascii="Helvetica" w:hAnsi="Helvetica" w:cs="Helvetica"/>
          <w:color w:val="000000"/>
        </w:rPr>
        <w:t xml:space="preserve">model updates </w:t>
      </w:r>
      <w:r w:rsidR="005A5B1E">
        <w:rPr>
          <w:rFonts w:ascii="Helvetica" w:hAnsi="Helvetica" w:cs="Helvetica"/>
          <w:color w:val="000000"/>
        </w:rPr>
        <w:t>require</w:t>
      </w:r>
      <w:r w:rsidR="00CD0475">
        <w:rPr>
          <w:rFonts w:ascii="Helvetica" w:hAnsi="Helvetica" w:cs="Helvetica"/>
          <w:color w:val="000000"/>
        </w:rPr>
        <w:t xml:space="preserve"> </w:t>
      </w:r>
      <w:r w:rsidR="00327B7B">
        <w:rPr>
          <w:rFonts w:ascii="Helvetica" w:hAnsi="Helvetica" w:cs="Helvetica"/>
          <w:color w:val="000000"/>
        </w:rPr>
        <w:t xml:space="preserve">changes </w:t>
      </w:r>
      <w:r w:rsidR="00270F83">
        <w:rPr>
          <w:rFonts w:ascii="Helvetica" w:hAnsi="Helvetica" w:cs="Helvetica"/>
          <w:color w:val="000000"/>
        </w:rPr>
        <w:t xml:space="preserve">to be made </w:t>
      </w:r>
      <w:r w:rsidR="00C06018">
        <w:rPr>
          <w:rFonts w:ascii="Helvetica" w:hAnsi="Helvetica" w:cs="Helvetica"/>
          <w:color w:val="000000"/>
        </w:rPr>
        <w:t>throughout the</w:t>
      </w:r>
      <w:r w:rsidR="0053537A">
        <w:rPr>
          <w:rFonts w:ascii="Helvetica" w:hAnsi="Helvetica" w:cs="Helvetica"/>
          <w:color w:val="000000"/>
        </w:rPr>
        <w:t xml:space="preserve"> entire</w:t>
      </w:r>
      <w:r w:rsidR="00C06018">
        <w:rPr>
          <w:rFonts w:ascii="Helvetica" w:hAnsi="Helvetica" w:cs="Helvetica"/>
          <w:color w:val="000000"/>
        </w:rPr>
        <w:t xml:space="preserve"> system</w:t>
      </w:r>
      <w:r w:rsidR="004A440C">
        <w:rPr>
          <w:rFonts w:ascii="Helvetica" w:hAnsi="Helvetica" w:cs="Helvetica"/>
          <w:color w:val="000000"/>
        </w:rPr>
        <w:t xml:space="preserve">. </w:t>
      </w:r>
      <w:r w:rsidR="004F57D9">
        <w:rPr>
          <w:rFonts w:ascii="Helvetica" w:hAnsi="Helvetica" w:cs="Helvetica"/>
          <w:color w:val="000000"/>
        </w:rPr>
        <w:t xml:space="preserve">This </w:t>
      </w:r>
      <w:r w:rsidR="00736B6D">
        <w:rPr>
          <w:rFonts w:ascii="Helvetica" w:hAnsi="Helvetica" w:cs="Helvetica"/>
          <w:color w:val="000000"/>
        </w:rPr>
        <w:t>prevents the system</w:t>
      </w:r>
      <w:ins w:id="536" w:author="Andrew Isaacson" w:date="2017-05-10T13:11:00Z">
        <w:r w:rsidR="00DE509C">
          <w:rPr>
            <w:rFonts w:ascii="Helvetica" w:hAnsi="Helvetica" w:cs="Helvetica"/>
            <w:color w:val="000000"/>
          </w:rPr>
          <w:t xml:space="preserve"> from having better</w:t>
        </w:r>
      </w:ins>
      <w:del w:id="537" w:author="Andrew Isaacson" w:date="2017-05-10T13:11:00Z">
        <w:r w:rsidR="00736B6D" w:rsidDel="00DE509C">
          <w:rPr>
            <w:rFonts w:ascii="Helvetica" w:hAnsi="Helvetica" w:cs="Helvetica"/>
            <w:color w:val="000000"/>
          </w:rPr>
          <w:delText xml:space="preserve"> to </w:delText>
        </w:r>
        <w:r w:rsidR="00015D67" w:rsidDel="00DE509C">
          <w:rPr>
            <w:rFonts w:ascii="Helvetica" w:hAnsi="Helvetica" w:cs="Helvetica"/>
            <w:color w:val="000000"/>
          </w:rPr>
          <w:delText>have batter</w:delText>
        </w:r>
      </w:del>
      <w:r w:rsidR="00015D67">
        <w:rPr>
          <w:rFonts w:ascii="Helvetica" w:hAnsi="Helvetica" w:cs="Helvetica"/>
          <w:color w:val="000000"/>
        </w:rPr>
        <w:t xml:space="preserve"> </w:t>
      </w:r>
      <w:r w:rsidR="00B45DF2">
        <w:rPr>
          <w:rFonts w:ascii="Helvetica" w:hAnsi="Helvetica" w:cs="Helvetica"/>
          <w:color w:val="000000"/>
        </w:rPr>
        <w:t>flexibility</w:t>
      </w:r>
      <w:r w:rsidR="00015D67">
        <w:rPr>
          <w:rFonts w:ascii="Helvetica" w:hAnsi="Helvetica" w:cs="Helvetica"/>
          <w:color w:val="000000"/>
        </w:rPr>
        <w:t xml:space="preserve"> and </w:t>
      </w:r>
      <w:r w:rsidR="00B45DF2" w:rsidRPr="00CA6DC8">
        <w:rPr>
          <w:rFonts w:ascii="Helvetica" w:hAnsi="Helvetica" w:cs="Helvetica"/>
          <w:color w:val="000000"/>
        </w:rPr>
        <w:t>configurability</w:t>
      </w:r>
      <w:r w:rsidR="00015D67" w:rsidRPr="00CA6DC8">
        <w:rPr>
          <w:rFonts w:ascii="Helvetica" w:hAnsi="Helvetica" w:cs="Helvetica"/>
          <w:color w:val="000000"/>
        </w:rPr>
        <w:t xml:space="preserve">. </w:t>
      </w:r>
      <w:r w:rsidR="001C31D5" w:rsidRPr="00CA6DC8">
        <w:rPr>
          <w:rFonts w:ascii="Helvetica" w:hAnsi="Helvetica" w:cs="Helvetica"/>
          <w:color w:val="000000"/>
          <w:rPrChange w:id="538" w:author="Yecheng Yang" w:date="2017-05-11T01:29:00Z">
            <w:rPr>
              <w:rFonts w:ascii="Helvetica" w:hAnsi="Helvetica" w:cs="Helvetica"/>
              <w:color w:val="000000"/>
            </w:rPr>
          </w:rPrChange>
        </w:rPr>
        <w:t>The</w:t>
      </w:r>
      <w:r w:rsidR="00276DE9" w:rsidRPr="00CA6DC8">
        <w:rPr>
          <w:rFonts w:ascii="Helvetica" w:hAnsi="Helvetica" w:cs="Helvetica"/>
          <w:color w:val="000000"/>
          <w:rPrChange w:id="539" w:author="Yecheng Yang" w:date="2017-05-11T01:29:00Z">
            <w:rPr>
              <w:rFonts w:ascii="Helvetica" w:hAnsi="Helvetica" w:cs="Helvetica"/>
              <w:color w:val="000000"/>
            </w:rPr>
          </w:rPrChange>
        </w:rPr>
        <w:t xml:space="preserve"> </w:t>
      </w:r>
      <w:del w:id="540" w:author="Yecheng Yang" w:date="2017-05-10T21:02:00Z">
        <w:r w:rsidR="00276DE9" w:rsidRPr="00CA6DC8" w:rsidDel="004D0AF3">
          <w:rPr>
            <w:rFonts w:ascii="Helvetica" w:hAnsi="Helvetica" w:cs="Helvetica"/>
            <w:color w:val="000000"/>
            <w:rPrChange w:id="541" w:author="Yecheng Yang" w:date="2017-05-11T01:29:00Z">
              <w:rPr>
                <w:rFonts w:ascii="Helvetica" w:hAnsi="Helvetica" w:cs="Helvetica"/>
                <w:color w:val="000000"/>
              </w:rPr>
            </w:rPrChange>
          </w:rPr>
          <w:delText xml:space="preserve">ultimate </w:delText>
        </w:r>
      </w:del>
      <w:r w:rsidR="00276DE9" w:rsidRPr="00CA6DC8">
        <w:rPr>
          <w:rFonts w:ascii="Helvetica" w:hAnsi="Helvetica" w:cs="Helvetica"/>
          <w:color w:val="000000"/>
          <w:rPrChange w:id="542" w:author="Yecheng Yang" w:date="2017-05-11T01:29:00Z">
            <w:rPr>
              <w:rFonts w:ascii="Helvetica" w:hAnsi="Helvetica" w:cs="Helvetica"/>
              <w:color w:val="000000"/>
            </w:rPr>
          </w:rPrChange>
        </w:rPr>
        <w:t xml:space="preserve">goal </w:t>
      </w:r>
      <w:r w:rsidR="00F417F8" w:rsidRPr="00CA6DC8">
        <w:rPr>
          <w:rFonts w:ascii="Helvetica" w:hAnsi="Helvetica" w:cs="Helvetica"/>
          <w:color w:val="000000"/>
          <w:rPrChange w:id="543" w:author="Yecheng Yang" w:date="2017-05-11T01:29:00Z">
            <w:rPr>
              <w:rFonts w:ascii="Helvetica" w:hAnsi="Helvetica" w:cs="Helvetica"/>
              <w:color w:val="000000"/>
            </w:rPr>
          </w:rPrChange>
        </w:rPr>
        <w:t xml:space="preserve">of the </w:t>
      </w:r>
      <w:ins w:id="544" w:author="Yecheng Yang" w:date="2017-05-10T21:02:00Z">
        <w:r w:rsidR="00793462" w:rsidRPr="00CA6DC8">
          <w:rPr>
            <w:rFonts w:ascii="Helvetica" w:hAnsi="Helvetica" w:cs="Helvetica"/>
            <w:color w:val="000000"/>
            <w:rPrChange w:id="545" w:author="Yecheng Yang" w:date="2017-05-11T01:29:00Z">
              <w:rPr>
                <w:rFonts w:ascii="Helvetica" w:hAnsi="Helvetica" w:cs="Helvetica"/>
                <w:color w:val="000000"/>
                <w:highlight w:val="yellow"/>
              </w:rPr>
            </w:rPrChange>
          </w:rPr>
          <w:t xml:space="preserve">new </w:t>
        </w:r>
      </w:ins>
      <w:r w:rsidR="00F417F8" w:rsidRPr="00CA6DC8">
        <w:rPr>
          <w:rFonts w:ascii="Helvetica" w:hAnsi="Helvetica" w:cs="Helvetica"/>
          <w:color w:val="000000"/>
        </w:rPr>
        <w:t xml:space="preserve">system </w:t>
      </w:r>
      <w:r w:rsidR="00276DE9" w:rsidRPr="00CA6DC8">
        <w:rPr>
          <w:rFonts w:ascii="Helvetica" w:hAnsi="Helvetica" w:cs="Helvetica"/>
          <w:color w:val="000000"/>
        </w:rPr>
        <w:t xml:space="preserve">is to accept mathematical models as </w:t>
      </w:r>
      <w:r w:rsidR="008F4371" w:rsidRPr="00CA6DC8">
        <w:rPr>
          <w:rFonts w:ascii="Helvetica" w:hAnsi="Helvetica" w:cs="Helvetica"/>
          <w:color w:val="000000"/>
          <w:rPrChange w:id="546" w:author="Yecheng Yang" w:date="2017-05-11T01:29:00Z">
            <w:rPr>
              <w:rFonts w:ascii="Helvetica" w:hAnsi="Helvetica" w:cs="Helvetica"/>
              <w:color w:val="000000"/>
            </w:rPr>
          </w:rPrChange>
        </w:rPr>
        <w:t>input</w:t>
      </w:r>
      <w:ins w:id="547" w:author="Yecheng Yang" w:date="2017-05-10T21:03:00Z">
        <w:r w:rsidR="000A50D0" w:rsidRPr="00CA6DC8">
          <w:rPr>
            <w:rFonts w:ascii="Helvetica" w:hAnsi="Helvetica" w:cs="Helvetica"/>
            <w:color w:val="000000"/>
            <w:rPrChange w:id="548" w:author="Yecheng Yang" w:date="2017-05-11T01:29:00Z">
              <w:rPr>
                <w:rFonts w:ascii="Helvetica" w:hAnsi="Helvetica" w:cs="Helvetica"/>
                <w:color w:val="000000"/>
                <w:highlight w:val="yellow"/>
              </w:rPr>
            </w:rPrChange>
          </w:rPr>
          <w:t xml:space="preserve">; based on the model input, </w:t>
        </w:r>
        <w:r w:rsidR="003E70E8" w:rsidRPr="00CA6DC8">
          <w:rPr>
            <w:rFonts w:ascii="Helvetica" w:hAnsi="Helvetica" w:cs="Helvetica"/>
            <w:color w:val="000000"/>
            <w:rPrChange w:id="549" w:author="Yecheng Yang" w:date="2017-05-11T01:29:00Z">
              <w:rPr>
                <w:rFonts w:ascii="Helvetica" w:hAnsi="Helvetica" w:cs="Helvetica"/>
                <w:color w:val="000000"/>
                <w:highlight w:val="yellow"/>
              </w:rPr>
            </w:rPrChange>
          </w:rPr>
          <w:t>the system should be a</w:t>
        </w:r>
        <w:r w:rsidR="00943039" w:rsidRPr="00CA6DC8">
          <w:rPr>
            <w:rFonts w:ascii="Helvetica" w:hAnsi="Helvetica" w:cs="Helvetica"/>
            <w:color w:val="000000"/>
            <w:rPrChange w:id="550" w:author="Yecheng Yang" w:date="2017-05-11T01:29:00Z">
              <w:rPr>
                <w:rFonts w:ascii="Helvetica" w:hAnsi="Helvetica" w:cs="Helvetica"/>
                <w:color w:val="000000"/>
                <w:highlight w:val="yellow"/>
              </w:rPr>
            </w:rPrChange>
          </w:rPr>
          <w:t xml:space="preserve">ble to </w:t>
        </w:r>
      </w:ins>
      <w:del w:id="551" w:author="Yecheng Yang" w:date="2017-05-10T21:02:00Z">
        <w:r w:rsidR="00B44ED6" w:rsidRPr="00CA6DC8" w:rsidDel="000A50D0">
          <w:rPr>
            <w:rFonts w:ascii="Helvetica" w:hAnsi="Helvetica" w:cs="Helvetica"/>
            <w:color w:val="000000"/>
          </w:rPr>
          <w:delText xml:space="preserve"> and</w:delText>
        </w:r>
        <w:r w:rsidR="00276DE9" w:rsidRPr="00CA6DC8" w:rsidDel="000A50D0">
          <w:rPr>
            <w:rFonts w:ascii="Helvetica" w:hAnsi="Helvetica" w:cs="Helvetica"/>
            <w:color w:val="000000"/>
          </w:rPr>
          <w:delText xml:space="preserve"> </w:delText>
        </w:r>
      </w:del>
      <w:r w:rsidR="00276DE9" w:rsidRPr="00CA6DC8">
        <w:rPr>
          <w:rFonts w:ascii="Helvetica" w:hAnsi="Helvetica" w:cs="Helvetica"/>
          <w:color w:val="000000"/>
          <w:rPrChange w:id="552" w:author="Yecheng Yang" w:date="2017-05-11T01:29:00Z">
            <w:rPr>
              <w:rFonts w:ascii="Helvetica" w:hAnsi="Helvetica" w:cs="Helvetica"/>
              <w:color w:val="000000"/>
            </w:rPr>
          </w:rPrChange>
        </w:rPr>
        <w:t xml:space="preserve">dynamically </w:t>
      </w:r>
      <w:r w:rsidR="00F96DC0" w:rsidRPr="00CA6DC8">
        <w:rPr>
          <w:rFonts w:ascii="Helvetica" w:hAnsi="Helvetica" w:cs="Helvetica"/>
          <w:color w:val="000000"/>
          <w:rPrChange w:id="553" w:author="Yecheng Yang" w:date="2017-05-11T01:29:00Z">
            <w:rPr>
              <w:rFonts w:ascii="Helvetica" w:hAnsi="Helvetica" w:cs="Helvetica"/>
              <w:color w:val="000000"/>
            </w:rPr>
          </w:rPrChange>
        </w:rPr>
        <w:t xml:space="preserve">adapt itself </w:t>
      </w:r>
      <w:r w:rsidR="00D54EEB" w:rsidRPr="00CA6DC8">
        <w:rPr>
          <w:rFonts w:ascii="Helvetica" w:hAnsi="Helvetica" w:cs="Helvetica"/>
          <w:color w:val="000000"/>
          <w:rPrChange w:id="554" w:author="Yecheng Yang" w:date="2017-05-11T01:29:00Z">
            <w:rPr>
              <w:rFonts w:ascii="Helvetica" w:hAnsi="Helvetica" w:cs="Helvetica"/>
              <w:color w:val="000000"/>
            </w:rPr>
          </w:rPrChange>
        </w:rPr>
        <w:t>by</w:t>
      </w:r>
      <w:r w:rsidR="00F96DC0" w:rsidRPr="00CA6DC8">
        <w:rPr>
          <w:rFonts w:ascii="Helvetica" w:hAnsi="Helvetica" w:cs="Helvetica"/>
          <w:color w:val="000000"/>
          <w:rPrChange w:id="555" w:author="Yecheng Yang" w:date="2017-05-11T01:29:00Z">
            <w:rPr>
              <w:rFonts w:ascii="Helvetica" w:hAnsi="Helvetica" w:cs="Helvetica"/>
              <w:color w:val="000000"/>
            </w:rPr>
          </w:rPrChange>
        </w:rPr>
        <w:t xml:space="preserve"> </w:t>
      </w:r>
      <w:r w:rsidR="00D54EEB" w:rsidRPr="00CA6DC8">
        <w:rPr>
          <w:rFonts w:ascii="Helvetica" w:hAnsi="Helvetica" w:cs="Helvetica"/>
          <w:color w:val="000000"/>
          <w:rPrChange w:id="556" w:author="Yecheng Yang" w:date="2017-05-11T01:29:00Z">
            <w:rPr>
              <w:rFonts w:ascii="Helvetica" w:hAnsi="Helvetica" w:cs="Helvetica"/>
              <w:color w:val="000000"/>
            </w:rPr>
          </w:rPrChange>
        </w:rPr>
        <w:t>creating</w:t>
      </w:r>
      <w:r w:rsidR="00276DE9" w:rsidRPr="00CA6DC8">
        <w:rPr>
          <w:rFonts w:ascii="Helvetica" w:hAnsi="Helvetica" w:cs="Helvetica"/>
          <w:color w:val="000000"/>
          <w:rPrChange w:id="557" w:author="Yecheng Yang" w:date="2017-05-11T01:29:00Z">
            <w:rPr>
              <w:rFonts w:ascii="Helvetica" w:hAnsi="Helvetica" w:cs="Helvetica"/>
              <w:color w:val="000000"/>
            </w:rPr>
          </w:rPrChange>
        </w:rPr>
        <w:t xml:space="preserve"> corresponding data structures and function calls </w:t>
      </w:r>
      <w:del w:id="558" w:author="Yecheng Yang" w:date="2017-05-10T21:03:00Z">
        <w:r w:rsidR="00276DE9" w:rsidRPr="00CA6DC8" w:rsidDel="00E0294D">
          <w:rPr>
            <w:rFonts w:ascii="Helvetica" w:hAnsi="Helvetica" w:cs="Helvetica"/>
            <w:color w:val="000000"/>
            <w:rPrChange w:id="559" w:author="Yecheng Yang" w:date="2017-05-11T01:29:00Z">
              <w:rPr>
                <w:rFonts w:ascii="Helvetica" w:hAnsi="Helvetica" w:cs="Helvetica"/>
                <w:color w:val="000000"/>
              </w:rPr>
            </w:rPrChange>
          </w:rPr>
          <w:delText xml:space="preserve">that can be used directly during </w:delText>
        </w:r>
      </w:del>
      <w:r w:rsidR="00276DE9" w:rsidRPr="00CA6DC8">
        <w:rPr>
          <w:rFonts w:ascii="Helvetica" w:hAnsi="Helvetica" w:cs="Helvetica"/>
          <w:color w:val="000000"/>
          <w:rPrChange w:id="560" w:author="Yecheng Yang" w:date="2017-05-11T01:29:00Z">
            <w:rPr>
              <w:rFonts w:ascii="Helvetica" w:hAnsi="Helvetica" w:cs="Helvetica"/>
              <w:color w:val="000000"/>
            </w:rPr>
          </w:rPrChange>
        </w:rPr>
        <w:t>simulation.</w:t>
      </w:r>
      <w:r w:rsidR="001C7F82" w:rsidRPr="00CA6DC8">
        <w:rPr>
          <w:rFonts w:ascii="Helvetica" w:hAnsi="Helvetica" w:cs="Helvetica"/>
          <w:color w:val="000000"/>
          <w:rPrChange w:id="561" w:author="Yecheng Yang" w:date="2017-05-11T01:29:00Z">
            <w:rPr>
              <w:rFonts w:ascii="Helvetica" w:hAnsi="Helvetica" w:cs="Helvetica"/>
              <w:color w:val="000000"/>
            </w:rPr>
          </w:rPrChange>
        </w:rPr>
        <w:t xml:space="preserve"> In this section, </w:t>
      </w:r>
      <w:r w:rsidR="0050327A" w:rsidRPr="00CA6DC8">
        <w:rPr>
          <w:rFonts w:ascii="Helvetica" w:hAnsi="Helvetica" w:cs="Helvetica"/>
          <w:color w:val="000000"/>
          <w:rPrChange w:id="562" w:author="Yecheng Yang" w:date="2017-05-11T01:29:00Z">
            <w:rPr>
              <w:rFonts w:ascii="Helvetica" w:hAnsi="Helvetica" w:cs="Helvetica"/>
              <w:color w:val="000000"/>
            </w:rPr>
          </w:rPrChange>
        </w:rPr>
        <w:t>I aim to separate all model information</w:t>
      </w:r>
      <w:r w:rsidR="0050327A">
        <w:rPr>
          <w:rFonts w:ascii="Helvetica" w:hAnsi="Helvetica" w:cs="Helvetica"/>
          <w:color w:val="000000"/>
        </w:rPr>
        <w:t xml:space="preserve"> from simulat</w:t>
      </w:r>
      <w:r w:rsidR="0062161A">
        <w:rPr>
          <w:rFonts w:ascii="Helvetica" w:hAnsi="Helvetica" w:cs="Helvetica"/>
          <w:color w:val="000000"/>
        </w:rPr>
        <w:t>ion methods and data structures.</w:t>
      </w:r>
      <w:r w:rsidR="0050327A">
        <w:rPr>
          <w:rFonts w:ascii="Helvetica" w:hAnsi="Helvetica" w:cs="Helvetica"/>
          <w:color w:val="000000"/>
        </w:rPr>
        <w:t xml:space="preserve"> </w:t>
      </w:r>
      <w:r w:rsidR="00BE4A62">
        <w:rPr>
          <w:rFonts w:ascii="Helvetica" w:hAnsi="Helvetica" w:cs="Helvetica"/>
          <w:color w:val="000000"/>
        </w:rPr>
        <w:t>Through model separation</w:t>
      </w:r>
      <w:r w:rsidR="00D5388A">
        <w:rPr>
          <w:rFonts w:ascii="Helvetica" w:hAnsi="Helvetica" w:cs="Helvetica"/>
          <w:color w:val="000000"/>
        </w:rPr>
        <w:t xml:space="preserve">, </w:t>
      </w:r>
      <w:ins w:id="563" w:author="Andrew Isaacson" w:date="2017-05-10T13:12:00Z">
        <w:r w:rsidR="00DE509C">
          <w:rPr>
            <w:rFonts w:ascii="Helvetica" w:hAnsi="Helvetica" w:cs="Helvetica"/>
            <w:color w:val="000000"/>
          </w:rPr>
          <w:t xml:space="preserve">the </w:t>
        </w:r>
      </w:ins>
      <w:r w:rsidR="00152496">
        <w:rPr>
          <w:rFonts w:ascii="Helvetica" w:hAnsi="Helvetica" w:cs="Helvetica"/>
          <w:color w:val="000000"/>
        </w:rPr>
        <w:t xml:space="preserve">future </w:t>
      </w:r>
      <w:del w:id="564" w:author="Andrew Isaacson" w:date="2017-05-10T13:12:00Z">
        <w:r w:rsidR="00AA69E3" w:rsidDel="00DE509C">
          <w:rPr>
            <w:rFonts w:ascii="Helvetica" w:hAnsi="Helvetica" w:cs="Helvetica"/>
            <w:color w:val="000000"/>
          </w:rPr>
          <w:delText>user of the system</w:delText>
        </w:r>
      </w:del>
      <w:ins w:id="565" w:author="Andrew Isaacson" w:date="2017-05-10T13:12:00Z">
        <w:r w:rsidR="00DE509C">
          <w:rPr>
            <w:rFonts w:ascii="Helvetica" w:hAnsi="Helvetica" w:cs="Helvetica"/>
            <w:color w:val="000000"/>
          </w:rPr>
          <w:t>system users</w:t>
        </w:r>
      </w:ins>
      <w:r w:rsidR="00D5388A">
        <w:rPr>
          <w:rFonts w:ascii="Helvetica" w:hAnsi="Helvetica" w:cs="Helvetica"/>
          <w:color w:val="000000"/>
        </w:rPr>
        <w:t xml:space="preserve"> will be able to easily upd</w:t>
      </w:r>
      <w:r w:rsidR="00DD3533">
        <w:rPr>
          <w:rFonts w:ascii="Helvetica" w:hAnsi="Helvetica" w:cs="Helvetica"/>
          <w:color w:val="000000"/>
        </w:rPr>
        <w:t>ate or switch biological models</w:t>
      </w:r>
      <w:r w:rsidR="00D5388A">
        <w:rPr>
          <w:rFonts w:ascii="Helvetica" w:hAnsi="Helvetica" w:cs="Helvetica"/>
          <w:color w:val="000000"/>
        </w:rPr>
        <w:t xml:space="preserve"> while </w:t>
      </w:r>
      <w:r w:rsidR="00306649">
        <w:rPr>
          <w:rFonts w:ascii="Helvetica" w:hAnsi="Helvetica" w:cs="Helvetica"/>
          <w:color w:val="000000"/>
        </w:rPr>
        <w:t xml:space="preserve">keeping </w:t>
      </w:r>
      <w:r w:rsidR="00337751">
        <w:rPr>
          <w:rFonts w:ascii="Helvetica" w:hAnsi="Helvetica" w:cs="Helvetica"/>
          <w:color w:val="000000"/>
        </w:rPr>
        <w:t>the rest</w:t>
      </w:r>
      <w:r w:rsidR="00703E5A">
        <w:rPr>
          <w:rFonts w:ascii="Helvetica" w:hAnsi="Helvetica" w:cs="Helvetica"/>
          <w:color w:val="000000"/>
        </w:rPr>
        <w:t xml:space="preserve"> of the system</w:t>
      </w:r>
      <w:ins w:id="566" w:author="Andrew Isaacson" w:date="2017-05-10T13:12:00Z">
        <w:r w:rsidR="00DE509C">
          <w:rPr>
            <w:rFonts w:ascii="Helvetica" w:hAnsi="Helvetica" w:cs="Helvetica"/>
            <w:color w:val="000000"/>
          </w:rPr>
          <w:t xml:space="preserve"> </w:t>
        </w:r>
      </w:ins>
      <w:del w:id="567" w:author="Andrew Isaacson" w:date="2017-05-10T13:12:00Z">
        <w:r w:rsidR="00703E5A" w:rsidDel="00DE509C">
          <w:rPr>
            <w:rFonts w:ascii="Helvetica" w:hAnsi="Helvetica" w:cs="Helvetica"/>
            <w:color w:val="000000"/>
          </w:rPr>
          <w:delText xml:space="preserve">, </w:delText>
        </w:r>
        <w:r w:rsidR="00DC718D" w:rsidDel="00DE509C">
          <w:rPr>
            <w:rFonts w:ascii="Helvetica" w:hAnsi="Helvetica" w:cs="Helvetica"/>
            <w:color w:val="000000"/>
          </w:rPr>
          <w:delText>including simulation, feature extraction and testing</w:delText>
        </w:r>
        <w:r w:rsidR="00703E5A" w:rsidDel="00DE509C">
          <w:rPr>
            <w:rFonts w:ascii="Helvetica" w:hAnsi="Helvetica" w:cs="Helvetica"/>
            <w:color w:val="000000"/>
          </w:rPr>
          <w:delText>,</w:delText>
        </w:r>
        <w:r w:rsidR="00DC718D" w:rsidDel="00DE509C">
          <w:rPr>
            <w:rFonts w:ascii="Helvetica" w:hAnsi="Helvetica" w:cs="Helvetica"/>
            <w:color w:val="000000"/>
          </w:rPr>
          <w:delText xml:space="preserve"> </w:delText>
        </w:r>
      </w:del>
      <w:r w:rsidR="00E35A2F">
        <w:rPr>
          <w:rFonts w:ascii="Helvetica" w:hAnsi="Helvetica" w:cs="Helvetica"/>
          <w:color w:val="000000"/>
        </w:rPr>
        <w:t>untouched</w:t>
      </w:r>
      <w:r w:rsidR="00306649">
        <w:rPr>
          <w:rFonts w:ascii="Helvetica" w:hAnsi="Helvetica" w:cs="Helvetica"/>
          <w:color w:val="000000"/>
        </w:rPr>
        <w:t xml:space="preserve">. </w:t>
      </w:r>
    </w:p>
    <w:p w14:paraId="37FD4ECF" w14:textId="23466CF2" w:rsidR="00FB75D5" w:rsidRPr="00B75235" w:rsidRDefault="00EC11F9" w:rsidP="00B75235">
      <w:pPr>
        <w:widowControl w:val="0"/>
        <w:autoSpaceDE w:val="0"/>
        <w:autoSpaceDN w:val="0"/>
        <w:adjustRightInd w:val="0"/>
        <w:jc w:val="both"/>
        <w:rPr>
          <w:rFonts w:ascii="Helvetica" w:hAnsi="Helvetica" w:cs="Helvetica"/>
          <w:b/>
          <w:i/>
          <w:color w:val="000000"/>
        </w:rPr>
      </w:pPr>
      <w:r w:rsidRPr="00B75235">
        <w:rPr>
          <w:rFonts w:ascii="Helvetica" w:hAnsi="Helvetica" w:cs="Helvetica"/>
          <w:b/>
          <w:i/>
          <w:color w:val="000000"/>
        </w:rPr>
        <w:t>Methodology</w:t>
      </w:r>
      <w:r w:rsidR="00D84C53" w:rsidRPr="00B75235">
        <w:rPr>
          <w:rFonts w:ascii="Helvetica" w:hAnsi="Helvetica" w:cs="Helvetica"/>
          <w:b/>
          <w:i/>
          <w:color w:val="000000"/>
        </w:rPr>
        <w:t xml:space="preserve">: </w:t>
      </w:r>
    </w:p>
    <w:p w14:paraId="574D884D" w14:textId="15177597" w:rsidR="00231A91" w:rsidRDefault="00231A91" w:rsidP="00611076">
      <w:pPr>
        <w:widowControl w:val="0"/>
        <w:autoSpaceDE w:val="0"/>
        <w:autoSpaceDN w:val="0"/>
        <w:adjustRightInd w:val="0"/>
        <w:ind w:firstLine="720"/>
        <w:jc w:val="both"/>
        <w:rPr>
          <w:rFonts w:ascii="Helvetica" w:hAnsi="Helvetica" w:cs="Helvetica"/>
          <w:color w:val="000000"/>
        </w:rPr>
      </w:pPr>
      <w:r>
        <w:rPr>
          <w:rFonts w:ascii="Helvetica" w:hAnsi="Helvetica" w:cs="Helvetica"/>
          <w:color w:val="000000"/>
        </w:rPr>
        <w:t xml:space="preserve">A new form </w:t>
      </w:r>
      <w:r w:rsidR="001F24AB">
        <w:rPr>
          <w:rFonts w:ascii="Helvetica" w:hAnsi="Helvetica" w:cs="Helvetica"/>
          <w:color w:val="000000"/>
        </w:rPr>
        <w:t xml:space="preserve">of model representation </w:t>
      </w:r>
      <w:r w:rsidR="0092761C">
        <w:rPr>
          <w:rFonts w:ascii="Helvetica" w:hAnsi="Helvetica" w:cs="Helvetica"/>
          <w:color w:val="000000"/>
        </w:rPr>
        <w:t>is designed</w:t>
      </w:r>
      <w:r>
        <w:rPr>
          <w:rFonts w:ascii="Helvetica" w:hAnsi="Helvetica" w:cs="Helvetica"/>
          <w:color w:val="000000"/>
        </w:rPr>
        <w:t xml:space="preserve"> for model</w:t>
      </w:r>
      <w:r w:rsidR="00D86353">
        <w:rPr>
          <w:rFonts w:ascii="Helvetica" w:hAnsi="Helvetica" w:cs="Helvetica"/>
          <w:color w:val="000000"/>
        </w:rPr>
        <w:t xml:space="preserve"> </w:t>
      </w:r>
      <w:r w:rsidR="0054403E">
        <w:rPr>
          <w:rFonts w:ascii="Helvetica" w:hAnsi="Helvetica" w:cs="Helvetica"/>
          <w:color w:val="000000"/>
        </w:rPr>
        <w:t>information</w:t>
      </w:r>
      <w:r>
        <w:rPr>
          <w:rFonts w:ascii="Helvetica" w:hAnsi="Helvetica" w:cs="Helvetica"/>
          <w:color w:val="000000"/>
        </w:rPr>
        <w:t xml:space="preserve"> in the </w:t>
      </w:r>
      <w:r w:rsidR="00930AD1">
        <w:rPr>
          <w:rFonts w:ascii="Helvetica" w:hAnsi="Helvetica" w:cs="Helvetica"/>
          <w:color w:val="000000"/>
        </w:rPr>
        <w:t xml:space="preserve">new system. </w:t>
      </w:r>
      <w:r w:rsidR="00446617">
        <w:rPr>
          <w:rFonts w:ascii="Helvetica" w:hAnsi="Helvetica" w:cs="Helvetica"/>
          <w:color w:val="000000"/>
        </w:rPr>
        <w:t>In this representation, t</w:t>
      </w:r>
      <w:r>
        <w:rPr>
          <w:rFonts w:ascii="Helvetica" w:hAnsi="Helvetica" w:cs="Helvetica"/>
          <w:color w:val="000000"/>
        </w:rPr>
        <w:t xml:space="preserve">he </w:t>
      </w:r>
      <w:r w:rsidR="00327E27">
        <w:rPr>
          <w:rFonts w:ascii="Helvetica" w:hAnsi="Helvetica" w:cs="Helvetica"/>
          <w:color w:val="000000"/>
        </w:rPr>
        <w:t>basis</w:t>
      </w:r>
      <w:r>
        <w:rPr>
          <w:rFonts w:ascii="Helvetica" w:hAnsi="Helvetica" w:cs="Helvetica"/>
          <w:color w:val="000000"/>
        </w:rPr>
        <w:t xml:space="preserve"> of </w:t>
      </w:r>
      <w:r w:rsidR="00E24C7B">
        <w:rPr>
          <w:rFonts w:ascii="Helvetica" w:hAnsi="Helvetica" w:cs="Helvetica"/>
          <w:color w:val="000000"/>
        </w:rPr>
        <w:t>the model</w:t>
      </w:r>
      <w:r>
        <w:rPr>
          <w:rFonts w:ascii="Helvetica" w:hAnsi="Helvetica" w:cs="Helvetica"/>
          <w:color w:val="000000"/>
        </w:rPr>
        <w:t xml:space="preserve"> consists of a list o</w:t>
      </w:r>
      <w:r w:rsidR="0031042A">
        <w:rPr>
          <w:rFonts w:ascii="Helvetica" w:hAnsi="Helvetica" w:cs="Helvetica"/>
          <w:color w:val="000000"/>
        </w:rPr>
        <w:t>f species and list of reactions</w:t>
      </w:r>
      <w:r w:rsidR="00F569D6">
        <w:rPr>
          <w:rFonts w:ascii="Helvetica" w:hAnsi="Helvetica" w:cs="Helvetica"/>
          <w:color w:val="000000"/>
        </w:rPr>
        <w:t xml:space="preserve"> </w:t>
      </w:r>
      <w:r>
        <w:rPr>
          <w:rFonts w:ascii="Helvetica" w:hAnsi="Helvetica" w:cs="Helvetica"/>
          <w:color w:val="000000"/>
        </w:rPr>
        <w:t>rela</w:t>
      </w:r>
      <w:r w:rsidR="00611076">
        <w:rPr>
          <w:rFonts w:ascii="Helvetica" w:hAnsi="Helvetica" w:cs="Helvetica"/>
          <w:color w:val="000000"/>
        </w:rPr>
        <w:t>ted to those species</w:t>
      </w:r>
      <w:r w:rsidR="0031042A">
        <w:rPr>
          <w:rFonts w:ascii="Helvetica" w:hAnsi="Helvetica" w:cs="Helvetica"/>
          <w:color w:val="000000"/>
        </w:rPr>
        <w:t xml:space="preserve"> (species_list.hpp and reaction_list.hpp, respectively)</w:t>
      </w:r>
      <w:ins w:id="568" w:author="Andrew Isaacson" w:date="2017-05-10T13:13:00Z">
        <w:r w:rsidR="00DE509C">
          <w:rPr>
            <w:rFonts w:ascii="Helvetica" w:hAnsi="Helvetica" w:cs="Helvetica"/>
            <w:color w:val="000000"/>
          </w:rPr>
          <w:t>.</w:t>
        </w:r>
      </w:ins>
      <w:del w:id="569" w:author="Andrew Isaacson" w:date="2017-05-10T13:13:00Z">
        <w:r w:rsidR="00611076" w:rsidDel="00DE509C">
          <w:rPr>
            <w:rFonts w:ascii="Helvetica" w:hAnsi="Helvetica" w:cs="Helvetica"/>
            <w:color w:val="000000"/>
          </w:rPr>
          <w:delText>,</w:delText>
        </w:r>
      </w:del>
      <w:ins w:id="570" w:author="Andrew Isaacson" w:date="2017-05-10T13:13:00Z">
        <w:r w:rsidR="00DE509C">
          <w:rPr>
            <w:rFonts w:ascii="Helvetica" w:hAnsi="Helvetica" w:cs="Helvetica"/>
            <w:color w:val="000000"/>
          </w:rPr>
          <w:t xml:space="preserve"> </w:t>
        </w:r>
      </w:ins>
      <w:ins w:id="571" w:author="Yecheng Yang" w:date="2017-05-10T21:28:00Z">
        <w:r w:rsidR="000D24FF">
          <w:rPr>
            <w:rFonts w:ascii="Helvetica" w:hAnsi="Helvetica" w:cs="Helvetica"/>
            <w:color w:val="000000"/>
          </w:rPr>
          <w:t xml:space="preserve">On top of </w:t>
        </w:r>
        <w:r w:rsidR="00A76E54">
          <w:rPr>
            <w:rFonts w:ascii="Helvetica" w:hAnsi="Helvetica" w:cs="Helvetica"/>
            <w:color w:val="000000"/>
          </w:rPr>
          <w:t>those two files</w:t>
        </w:r>
        <w:r w:rsidR="003D5C65">
          <w:rPr>
            <w:rFonts w:ascii="Helvetica" w:hAnsi="Helvetica" w:cs="Helvetica"/>
            <w:color w:val="000000"/>
          </w:rPr>
          <w:t xml:space="preserve">, </w:t>
        </w:r>
      </w:ins>
      <w:ins w:id="572" w:author="Andrew Isaacson" w:date="2017-05-10T13:13:00Z">
        <w:del w:id="573" w:author="Yecheng Yang" w:date="2017-05-10T21:28:00Z">
          <w:r w:rsidR="00DE509C" w:rsidDel="003D5C65">
            <w:rPr>
              <w:rFonts w:ascii="Helvetica" w:hAnsi="Helvetica" w:cs="Helvetica"/>
              <w:color w:val="000000"/>
            </w:rPr>
            <w:delText>T</w:delText>
          </w:r>
        </w:del>
      </w:ins>
      <w:ins w:id="574" w:author="Yecheng Yang" w:date="2017-05-10T21:28:00Z">
        <w:r w:rsidR="003D5C65">
          <w:rPr>
            <w:rFonts w:ascii="Helvetica" w:hAnsi="Helvetica" w:cs="Helvetica"/>
            <w:color w:val="000000"/>
          </w:rPr>
          <w:t>t</w:t>
        </w:r>
      </w:ins>
      <w:ins w:id="575" w:author="Andrew Isaacson" w:date="2017-05-10T13:13:00Z">
        <w:r w:rsidR="00DE509C">
          <w:rPr>
            <w:rFonts w:ascii="Helvetica" w:hAnsi="Helvetica" w:cs="Helvetica"/>
            <w:color w:val="000000"/>
          </w:rPr>
          <w:t>here</w:t>
        </w:r>
      </w:ins>
      <w:del w:id="576" w:author="Andrew Isaacson" w:date="2017-05-10T13:13:00Z">
        <w:r w:rsidR="00611076" w:rsidDel="00DE509C">
          <w:rPr>
            <w:rFonts w:ascii="Helvetica" w:hAnsi="Helvetica" w:cs="Helvetica"/>
            <w:color w:val="000000"/>
          </w:rPr>
          <w:delText xml:space="preserve"> and</w:delText>
        </w:r>
        <w:r w:rsidR="00851F7C" w:rsidDel="00DE509C">
          <w:rPr>
            <w:rFonts w:ascii="Helvetica" w:hAnsi="Helvetica" w:cs="Helvetica"/>
            <w:color w:val="000000"/>
          </w:rPr>
          <w:delText xml:space="preserve"> </w:delText>
        </w:r>
        <w:r w:rsidR="00611076" w:rsidDel="00DE509C">
          <w:rPr>
            <w:rFonts w:ascii="Helvetica" w:hAnsi="Helvetica" w:cs="Helvetica"/>
            <w:color w:val="000000"/>
          </w:rPr>
          <w:delText>there</w:delText>
        </w:r>
      </w:del>
      <w:r w:rsidR="00611076">
        <w:rPr>
          <w:rFonts w:ascii="Helvetica" w:hAnsi="Helvetica" w:cs="Helvetica"/>
          <w:color w:val="000000"/>
        </w:rPr>
        <w:t xml:space="preserve"> </w:t>
      </w:r>
      <w:r w:rsidR="00932372">
        <w:rPr>
          <w:rFonts w:ascii="Helvetica" w:hAnsi="Helvetica" w:cs="Helvetica"/>
          <w:color w:val="000000"/>
        </w:rPr>
        <w:t xml:space="preserve">are two </w:t>
      </w:r>
      <w:ins w:id="577" w:author="Andrew Isaacson" w:date="2017-05-10T13:13:00Z">
        <w:r w:rsidR="00DE509C">
          <w:rPr>
            <w:rFonts w:ascii="Helvetica" w:hAnsi="Helvetica" w:cs="Helvetica"/>
            <w:color w:val="000000"/>
          </w:rPr>
          <w:t>additional</w:t>
        </w:r>
      </w:ins>
      <w:del w:id="578" w:author="Andrew Isaacson" w:date="2017-05-10T13:13:00Z">
        <w:r w:rsidR="00932372" w:rsidDel="00DE509C">
          <w:rPr>
            <w:rFonts w:ascii="Helvetica" w:hAnsi="Helvetica" w:cs="Helvetica"/>
            <w:color w:val="000000"/>
          </w:rPr>
          <w:delText>more</w:delText>
        </w:r>
      </w:del>
      <w:r w:rsidR="00932372">
        <w:rPr>
          <w:rFonts w:ascii="Helvetica" w:hAnsi="Helvetica" w:cs="Helvetica"/>
          <w:color w:val="000000"/>
        </w:rPr>
        <w:t xml:space="preserve"> structures</w:t>
      </w:r>
      <w:ins w:id="579" w:author="Andrew Isaacson" w:date="2017-05-10T13:13:00Z">
        <w:del w:id="580" w:author="Yecheng Yang" w:date="2017-05-10T21:30:00Z">
          <w:r w:rsidR="00DE509C" w:rsidDel="00343F73">
            <w:rPr>
              <w:rFonts w:ascii="Helvetica" w:hAnsi="Helvetica" w:cs="Helvetica"/>
              <w:color w:val="000000"/>
            </w:rPr>
            <w:delText xml:space="preserve"> </w:delText>
          </w:r>
        </w:del>
        <w:del w:id="581" w:author="Yecheng Yang" w:date="2017-05-10T21:28:00Z">
          <w:r w:rsidR="00DE509C" w:rsidDel="00F369E9">
            <w:rPr>
              <w:rFonts w:ascii="Helvetica" w:hAnsi="Helvetica" w:cs="Helvetica"/>
              <w:color w:val="000000"/>
            </w:rPr>
            <w:delText>that</w:delText>
          </w:r>
        </w:del>
      </w:ins>
      <w:del w:id="582" w:author="Yecheng Yang" w:date="2017-05-10T21:28:00Z">
        <w:r w:rsidR="00611076" w:rsidDel="00F369E9">
          <w:rPr>
            <w:rFonts w:ascii="Helvetica" w:hAnsi="Helvetica" w:cs="Helvetica"/>
            <w:color w:val="000000"/>
          </w:rPr>
          <w:delText xml:space="preserve"> </w:delText>
        </w:r>
        <w:r w:rsidR="00050FFC" w:rsidDel="00F369E9">
          <w:rPr>
            <w:rFonts w:ascii="Helvetica" w:hAnsi="Helvetica" w:cs="Helvetica"/>
            <w:color w:val="000000"/>
          </w:rPr>
          <w:delText>building</w:delText>
        </w:r>
        <w:r w:rsidR="00611076" w:rsidDel="000D24FF">
          <w:rPr>
            <w:rFonts w:ascii="Helvetica" w:hAnsi="Helvetica" w:cs="Helvetica"/>
            <w:color w:val="000000"/>
          </w:rPr>
          <w:delText xml:space="preserve"> on top of </w:delText>
        </w:r>
        <w:r w:rsidR="00B1293A" w:rsidRPr="00DE509C" w:rsidDel="000D24FF">
          <w:rPr>
            <w:rFonts w:ascii="Helvetica" w:hAnsi="Helvetica" w:cs="Helvetica"/>
            <w:color w:val="000000"/>
            <w:highlight w:val="yellow"/>
            <w:rPrChange w:id="583" w:author="Andrew Isaacson" w:date="2017-05-10T13:13:00Z">
              <w:rPr>
                <w:rFonts w:ascii="Helvetica" w:hAnsi="Helvetica" w:cs="Helvetica"/>
                <w:color w:val="000000"/>
              </w:rPr>
            </w:rPrChange>
          </w:rPr>
          <w:delText>them</w:delText>
        </w:r>
      </w:del>
      <w:ins w:id="584" w:author="Andrew Isaacson" w:date="2017-05-10T13:13:00Z">
        <w:del w:id="585" w:author="Yecheng Yang" w:date="2017-05-10T21:28:00Z">
          <w:r w:rsidR="00DE509C" w:rsidDel="000D24FF">
            <w:rPr>
              <w:rFonts w:ascii="Helvetica" w:hAnsi="Helvetica" w:cs="Helvetica"/>
              <w:color w:val="000000"/>
            </w:rPr>
            <w:delText>(them who?)</w:delText>
          </w:r>
        </w:del>
      </w:ins>
      <w:r w:rsidR="009E58A9">
        <w:rPr>
          <w:rFonts w:ascii="Helvetica" w:hAnsi="Helvetica" w:cs="Helvetica"/>
          <w:color w:val="000000"/>
        </w:rPr>
        <w:t xml:space="preserve">. </w:t>
      </w:r>
      <w:r w:rsidR="00205B2B">
        <w:rPr>
          <w:rFonts w:ascii="Helvetica" w:hAnsi="Helvetica" w:cs="Helvetica"/>
          <w:color w:val="000000"/>
        </w:rPr>
        <w:t xml:space="preserve">The </w:t>
      </w:r>
      <w:r w:rsidR="009E58A9">
        <w:rPr>
          <w:rFonts w:ascii="Helvetica" w:hAnsi="Helvetica" w:cs="Helvetica"/>
          <w:color w:val="000000"/>
        </w:rPr>
        <w:t>first</w:t>
      </w:r>
      <w:r w:rsidR="00C90F7A">
        <w:rPr>
          <w:rFonts w:ascii="Helvetica" w:hAnsi="Helvetica" w:cs="Helvetica"/>
          <w:color w:val="000000"/>
        </w:rPr>
        <w:t xml:space="preserve"> </w:t>
      </w:r>
      <w:del w:id="586" w:author="Andrew Isaacson" w:date="2017-05-10T13:15:00Z">
        <w:r w:rsidR="00C90F7A" w:rsidRPr="00DE509C" w:rsidDel="00DE509C">
          <w:rPr>
            <w:rFonts w:ascii="Helvetica" w:hAnsi="Helvetica" w:cs="Helvetica"/>
            <w:color w:val="000000"/>
            <w:highlight w:val="yellow"/>
            <w:rPrChange w:id="587" w:author="Andrew Isaacson" w:date="2017-05-10T13:14:00Z">
              <w:rPr>
                <w:rFonts w:ascii="Helvetica" w:hAnsi="Helvetica" w:cs="Helvetica"/>
                <w:color w:val="000000"/>
              </w:rPr>
            </w:rPrChange>
          </w:rPr>
          <w:delText>one</w:delText>
        </w:r>
      </w:del>
      <w:ins w:id="588" w:author="Andrew Isaacson" w:date="2017-05-10T13:15:00Z">
        <w:r w:rsidR="00DE509C">
          <w:rPr>
            <w:rFonts w:ascii="Helvetica" w:hAnsi="Helvetica" w:cs="Helvetica"/>
            <w:color w:val="000000"/>
          </w:rPr>
          <w:t xml:space="preserve">file, </w:t>
        </w:r>
      </w:ins>
      <w:del w:id="589" w:author="Andrew Isaacson" w:date="2017-05-10T13:15:00Z">
        <w:r w:rsidR="00C90F7A" w:rsidDel="00DE509C">
          <w:rPr>
            <w:rFonts w:ascii="Helvetica" w:hAnsi="Helvetica" w:cs="Helvetica"/>
            <w:color w:val="000000"/>
          </w:rPr>
          <w:lastRenderedPageBreak/>
          <w:delText xml:space="preserve"> </w:delText>
        </w:r>
        <w:r w:rsidR="005A66AB" w:rsidDel="00DE509C">
          <w:rPr>
            <w:rFonts w:ascii="Helvetica" w:hAnsi="Helvetica" w:cs="Helvetica"/>
            <w:color w:val="000000"/>
          </w:rPr>
          <w:delText>(</w:delText>
        </w:r>
      </w:del>
      <w:r w:rsidR="005A66AB">
        <w:rPr>
          <w:rFonts w:ascii="Helvetica" w:hAnsi="Helvetica" w:cs="Helvetica"/>
          <w:color w:val="000000"/>
        </w:rPr>
        <w:t>reaction.cpp</w:t>
      </w:r>
      <w:ins w:id="590" w:author="Andrew Isaacson" w:date="2017-05-10T13:15:00Z">
        <w:r w:rsidR="00DE509C">
          <w:rPr>
            <w:rFonts w:ascii="Helvetica" w:hAnsi="Helvetica" w:cs="Helvetica"/>
            <w:color w:val="000000"/>
          </w:rPr>
          <w:t>,</w:t>
        </w:r>
      </w:ins>
      <w:del w:id="591" w:author="Andrew Isaacson" w:date="2017-05-10T13:15:00Z">
        <w:r w:rsidR="005A66AB" w:rsidDel="00DE509C">
          <w:rPr>
            <w:rFonts w:ascii="Helvetica" w:hAnsi="Helvetica" w:cs="Helvetica"/>
            <w:color w:val="000000"/>
          </w:rPr>
          <w:delText>)</w:delText>
        </w:r>
      </w:del>
      <w:r w:rsidR="005A66AB">
        <w:rPr>
          <w:rFonts w:ascii="Helvetica" w:hAnsi="Helvetica" w:cs="Helvetica"/>
          <w:color w:val="000000"/>
        </w:rPr>
        <w:t xml:space="preserve"> </w:t>
      </w:r>
      <w:r w:rsidR="008F138C">
        <w:rPr>
          <w:rFonts w:ascii="Helvetica" w:hAnsi="Helvetica" w:cs="Helvetica"/>
          <w:color w:val="000000"/>
        </w:rPr>
        <w:t>contains</w:t>
      </w:r>
      <w:r w:rsidR="00F24445">
        <w:rPr>
          <w:rFonts w:ascii="Helvetica" w:hAnsi="Helvetica" w:cs="Helvetica"/>
          <w:color w:val="000000"/>
        </w:rPr>
        <w:t xml:space="preserve"> data structure</w:t>
      </w:r>
      <w:r w:rsidR="0024503B">
        <w:rPr>
          <w:rFonts w:ascii="Helvetica" w:hAnsi="Helvetica" w:cs="Helvetica"/>
          <w:color w:val="000000"/>
        </w:rPr>
        <w:t xml:space="preserve"> describing the relatio</w:t>
      </w:r>
      <w:r w:rsidR="00DE102C">
        <w:rPr>
          <w:rFonts w:ascii="Helvetica" w:hAnsi="Helvetica" w:cs="Helvetica"/>
          <w:color w:val="000000"/>
        </w:rPr>
        <w:t>ns between species</w:t>
      </w:r>
      <w:r w:rsidR="00F26D66">
        <w:rPr>
          <w:rFonts w:ascii="Helvetica" w:hAnsi="Helvetica" w:cs="Helvetica"/>
          <w:color w:val="000000"/>
        </w:rPr>
        <w:t xml:space="preserve"> and reactions</w:t>
      </w:r>
      <w:r w:rsidR="003B7B10">
        <w:rPr>
          <w:rFonts w:ascii="Helvetica" w:hAnsi="Helvetica" w:cs="Helvetica"/>
          <w:color w:val="000000"/>
        </w:rPr>
        <w:t xml:space="preserve">, which involve </w:t>
      </w:r>
      <w:r w:rsidR="005E2552">
        <w:rPr>
          <w:rFonts w:ascii="Helvetica" w:hAnsi="Helvetica" w:cs="Helvetica"/>
          <w:color w:val="000000"/>
        </w:rPr>
        <w:t xml:space="preserve">input, </w:t>
      </w:r>
      <w:r w:rsidR="004C78A1">
        <w:rPr>
          <w:rFonts w:ascii="Helvetica" w:hAnsi="Helvetica" w:cs="Helvetica"/>
          <w:color w:val="000000"/>
        </w:rPr>
        <w:t xml:space="preserve">output </w:t>
      </w:r>
      <w:r w:rsidR="005E2552">
        <w:rPr>
          <w:rFonts w:ascii="Helvetica" w:hAnsi="Helvetica" w:cs="Helvetica"/>
          <w:color w:val="000000"/>
        </w:rPr>
        <w:t xml:space="preserve">and </w:t>
      </w:r>
      <w:r w:rsidR="00733C75">
        <w:rPr>
          <w:rFonts w:ascii="Helvetica" w:hAnsi="Helvetica" w:cs="Helvetica"/>
          <w:color w:val="000000"/>
        </w:rPr>
        <w:t>determining</w:t>
      </w:r>
      <w:r w:rsidR="00856393">
        <w:rPr>
          <w:rFonts w:ascii="Helvetica" w:hAnsi="Helvetica" w:cs="Helvetica"/>
          <w:color w:val="000000"/>
        </w:rPr>
        <w:t xml:space="preserve"> </w:t>
      </w:r>
      <w:r w:rsidR="00A45D02">
        <w:rPr>
          <w:rFonts w:ascii="Helvetica" w:hAnsi="Helvetica" w:cs="Helvetica"/>
          <w:color w:val="000000"/>
        </w:rPr>
        <w:t>species</w:t>
      </w:r>
      <w:r w:rsidR="009A353F">
        <w:rPr>
          <w:rFonts w:ascii="Helvetica" w:hAnsi="Helvetica" w:cs="Helvetica"/>
          <w:color w:val="000000"/>
        </w:rPr>
        <w:t xml:space="preserve"> </w:t>
      </w:r>
      <w:r w:rsidR="004E3D61">
        <w:rPr>
          <w:rFonts w:ascii="Helvetica" w:hAnsi="Helvetica" w:cs="Helvetica"/>
          <w:color w:val="000000"/>
        </w:rPr>
        <w:t>of each reaction</w:t>
      </w:r>
      <w:r w:rsidR="00AE3C0E">
        <w:rPr>
          <w:rFonts w:ascii="Helvetica" w:hAnsi="Helvetica" w:cs="Helvetica"/>
          <w:color w:val="000000"/>
        </w:rPr>
        <w:t xml:space="preserve"> and their </w:t>
      </w:r>
      <w:r w:rsidR="00490466">
        <w:rPr>
          <w:rFonts w:ascii="Helvetica" w:hAnsi="Helvetica" w:cs="Helvetica"/>
          <w:color w:val="000000"/>
        </w:rPr>
        <w:t>effect</w:t>
      </w:r>
      <w:r w:rsidR="00E46289">
        <w:rPr>
          <w:rFonts w:ascii="Helvetica" w:hAnsi="Helvetica" w:cs="Helvetica"/>
          <w:color w:val="000000"/>
        </w:rPr>
        <w:t>s</w:t>
      </w:r>
      <w:ins w:id="592" w:author="Andrew Isaacson" w:date="2017-05-10T13:14:00Z">
        <w:r w:rsidR="00DE509C">
          <w:rPr>
            <w:rFonts w:ascii="Helvetica" w:hAnsi="Helvetica" w:cs="Helvetica"/>
            <w:color w:val="000000"/>
          </w:rPr>
          <w:t>.</w:t>
        </w:r>
      </w:ins>
      <w:del w:id="593" w:author="Andrew Isaacson" w:date="2017-05-10T13:14:00Z">
        <w:r w:rsidR="004E3D61" w:rsidDel="00DE509C">
          <w:rPr>
            <w:rFonts w:ascii="Helvetica" w:hAnsi="Helvetica" w:cs="Helvetica"/>
            <w:color w:val="000000"/>
          </w:rPr>
          <w:delText>,</w:delText>
        </w:r>
      </w:del>
      <w:r w:rsidR="004E3D61">
        <w:rPr>
          <w:rFonts w:ascii="Helvetica" w:hAnsi="Helvetica" w:cs="Helvetica"/>
          <w:color w:val="000000"/>
        </w:rPr>
        <w:t xml:space="preserve"> </w:t>
      </w:r>
      <w:ins w:id="594" w:author="Andrew Isaacson" w:date="2017-05-10T13:15:00Z">
        <w:r w:rsidR="00DE509C">
          <w:rPr>
            <w:rFonts w:ascii="Helvetica" w:hAnsi="Helvetica" w:cs="Helvetica"/>
            <w:color w:val="000000"/>
          </w:rPr>
          <w:t>T</w:t>
        </w:r>
      </w:ins>
      <w:del w:id="595" w:author="Andrew Isaacson" w:date="2017-05-10T13:15:00Z">
        <w:r w:rsidR="004E3D61" w:rsidDel="00DE509C">
          <w:rPr>
            <w:rFonts w:ascii="Helvetica" w:hAnsi="Helvetica" w:cs="Helvetica"/>
            <w:color w:val="000000"/>
          </w:rPr>
          <w:delText>while a</w:delText>
        </w:r>
      </w:del>
      <w:del w:id="596" w:author="Andrew Isaacson" w:date="2017-05-10T13:14:00Z">
        <w:r w:rsidR="004E3D61" w:rsidDel="00DE509C">
          <w:rPr>
            <w:rFonts w:ascii="Helvetica" w:hAnsi="Helvetica" w:cs="Helvetica"/>
            <w:color w:val="000000"/>
          </w:rPr>
          <w:delText>s t</w:delText>
        </w:r>
      </w:del>
      <w:r w:rsidR="004E3D61">
        <w:rPr>
          <w:rFonts w:ascii="Helvetica" w:hAnsi="Helvetica" w:cs="Helvetica"/>
          <w:color w:val="000000"/>
        </w:rPr>
        <w:t xml:space="preserve">he </w:t>
      </w:r>
      <w:r w:rsidR="00B9323A">
        <w:rPr>
          <w:rFonts w:ascii="Helvetica" w:hAnsi="Helvetica" w:cs="Helvetica"/>
          <w:color w:val="000000"/>
        </w:rPr>
        <w:t>second</w:t>
      </w:r>
      <w:r w:rsidR="004E3D61">
        <w:rPr>
          <w:rFonts w:ascii="Helvetica" w:hAnsi="Helvetica" w:cs="Helvetica"/>
          <w:color w:val="000000"/>
        </w:rPr>
        <w:t xml:space="preserve"> file</w:t>
      </w:r>
      <w:ins w:id="597" w:author="Andrew Isaacson" w:date="2017-05-10T13:15:00Z">
        <w:r w:rsidR="00DE509C">
          <w:rPr>
            <w:rFonts w:ascii="Helvetica" w:hAnsi="Helvetica" w:cs="Helvetica"/>
            <w:color w:val="000000"/>
          </w:rPr>
          <w:t>,</w:t>
        </w:r>
      </w:ins>
      <w:r w:rsidR="00B9323A">
        <w:rPr>
          <w:rFonts w:ascii="Helvetica" w:hAnsi="Helvetica" w:cs="Helvetica"/>
          <w:color w:val="000000"/>
        </w:rPr>
        <w:t xml:space="preserve"> </w:t>
      </w:r>
      <w:del w:id="598" w:author="Andrew Isaacson" w:date="2017-05-10T13:15:00Z">
        <w:r w:rsidR="00B9323A" w:rsidDel="00DE509C">
          <w:rPr>
            <w:rFonts w:ascii="Helvetica" w:hAnsi="Helvetica" w:cs="Helvetica"/>
            <w:color w:val="000000"/>
          </w:rPr>
          <w:delText>(</w:delText>
        </w:r>
      </w:del>
      <w:r w:rsidR="00B9323A">
        <w:rPr>
          <w:rFonts w:ascii="Helvetica" w:hAnsi="Helvetica" w:cs="Helvetica"/>
          <w:color w:val="000000"/>
        </w:rPr>
        <w:t>model_impl.hpp</w:t>
      </w:r>
      <w:ins w:id="599" w:author="Andrew Isaacson" w:date="2017-05-10T13:15:00Z">
        <w:r w:rsidR="00DE509C">
          <w:rPr>
            <w:rFonts w:ascii="Helvetica" w:hAnsi="Helvetica" w:cs="Helvetica"/>
            <w:color w:val="000000"/>
          </w:rPr>
          <w:t>,</w:t>
        </w:r>
      </w:ins>
      <w:del w:id="600" w:author="Andrew Isaacson" w:date="2017-05-10T13:15:00Z">
        <w:r w:rsidR="00B9323A" w:rsidDel="00DE509C">
          <w:rPr>
            <w:rFonts w:ascii="Helvetica" w:hAnsi="Helvetica" w:cs="Helvetica"/>
            <w:color w:val="000000"/>
          </w:rPr>
          <w:delText>)</w:delText>
        </w:r>
      </w:del>
      <w:r w:rsidR="004E3D61">
        <w:rPr>
          <w:rFonts w:ascii="Helvetica" w:hAnsi="Helvetica" w:cs="Helvetica"/>
          <w:color w:val="000000"/>
        </w:rPr>
        <w:t xml:space="preserve"> </w:t>
      </w:r>
      <w:r w:rsidR="00C53CF1">
        <w:rPr>
          <w:rFonts w:ascii="Helvetica" w:hAnsi="Helvetica" w:cs="Helvetica"/>
          <w:color w:val="000000"/>
        </w:rPr>
        <w:t>describes</w:t>
      </w:r>
      <w:r w:rsidR="00670D2E">
        <w:rPr>
          <w:rFonts w:ascii="Helvetica" w:hAnsi="Helvetica" w:cs="Helvetica"/>
          <w:color w:val="000000"/>
        </w:rPr>
        <w:t xml:space="preserve"> mechanisms of each reaction</w:t>
      </w:r>
      <w:r w:rsidR="0005404F">
        <w:rPr>
          <w:rFonts w:ascii="Helvetica" w:hAnsi="Helvetica" w:cs="Helvetica"/>
          <w:color w:val="000000"/>
        </w:rPr>
        <w:t xml:space="preserve">, </w:t>
      </w:r>
      <w:del w:id="601" w:author="Andrew Isaacson" w:date="2017-05-10T13:15:00Z">
        <w:r w:rsidR="009623AE" w:rsidDel="00DE509C">
          <w:rPr>
            <w:rFonts w:ascii="Helvetica" w:hAnsi="Helvetica" w:cs="Helvetica"/>
            <w:color w:val="000000"/>
          </w:rPr>
          <w:delText xml:space="preserve">what </w:delText>
        </w:r>
      </w:del>
      <w:ins w:id="602" w:author="Andrew Isaacson" w:date="2017-05-10T13:15:00Z">
        <w:r w:rsidR="00DE509C">
          <w:rPr>
            <w:rFonts w:ascii="Helvetica" w:hAnsi="Helvetica" w:cs="Helvetica"/>
            <w:color w:val="000000"/>
          </w:rPr>
          <w:t xml:space="preserve">which </w:t>
        </w:r>
      </w:ins>
      <w:r w:rsidR="00664EAD">
        <w:rPr>
          <w:rFonts w:ascii="Helvetica" w:hAnsi="Helvetica" w:cs="Helvetica"/>
          <w:color w:val="000000"/>
        </w:rPr>
        <w:t>are</w:t>
      </w:r>
      <w:r w:rsidR="009623AE">
        <w:rPr>
          <w:rFonts w:ascii="Helvetica" w:hAnsi="Helvetica" w:cs="Helvetica"/>
          <w:color w:val="000000"/>
        </w:rPr>
        <w:t xml:space="preserve"> the </w:t>
      </w:r>
      <w:r w:rsidR="0019193B">
        <w:rPr>
          <w:rFonts w:ascii="Helvetica" w:hAnsi="Helvetica" w:cs="Helvetica"/>
          <w:color w:val="000000"/>
        </w:rPr>
        <w:t xml:space="preserve">related active rates </w:t>
      </w:r>
      <w:r w:rsidR="00A06D73">
        <w:rPr>
          <w:rFonts w:ascii="Helvetica" w:hAnsi="Helvetica" w:cs="Helvetica"/>
          <w:color w:val="000000"/>
        </w:rPr>
        <w:t xml:space="preserve">and concentration levels used </w:t>
      </w:r>
      <w:r w:rsidR="004E35D6">
        <w:rPr>
          <w:rFonts w:ascii="Helvetica" w:hAnsi="Helvetica" w:cs="Helvetica"/>
          <w:color w:val="000000"/>
        </w:rPr>
        <w:t>in this reaction</w:t>
      </w:r>
      <w:r w:rsidR="008700CD">
        <w:rPr>
          <w:rFonts w:ascii="Helvetica" w:hAnsi="Helvetica" w:cs="Helvetica"/>
          <w:color w:val="000000"/>
        </w:rPr>
        <w:t>.</w:t>
      </w:r>
    </w:p>
    <w:p w14:paraId="72B3770F" w14:textId="214B83AE" w:rsidR="00BC4A52" w:rsidRDefault="00A4069C" w:rsidP="00560157">
      <w:pPr>
        <w:widowControl w:val="0"/>
        <w:autoSpaceDE w:val="0"/>
        <w:autoSpaceDN w:val="0"/>
        <w:adjustRightInd w:val="0"/>
        <w:ind w:firstLine="720"/>
        <w:jc w:val="both"/>
        <w:rPr>
          <w:rFonts w:ascii="Helvetica" w:hAnsi="Helvetica" w:cs="Helvetica"/>
          <w:color w:val="000000"/>
        </w:rPr>
      </w:pPr>
      <w:r>
        <w:rPr>
          <w:rFonts w:ascii="Helvetica" w:hAnsi="Helvetica" w:cs="Helvetica"/>
          <w:color w:val="000000"/>
        </w:rPr>
        <w:t>Since</w:t>
      </w:r>
      <w:r w:rsidR="00E2673F">
        <w:rPr>
          <w:rFonts w:ascii="Helvetica" w:hAnsi="Helvetica" w:cs="Helvetica"/>
          <w:color w:val="000000"/>
        </w:rPr>
        <w:t xml:space="preserve"> </w:t>
      </w:r>
      <w:r w:rsidR="001F7E2A">
        <w:rPr>
          <w:rFonts w:ascii="Helvetica" w:hAnsi="Helvetica" w:cs="Helvetica"/>
          <w:color w:val="000000"/>
        </w:rPr>
        <w:t>the system is</w:t>
      </w:r>
      <w:r w:rsidR="00C508F5">
        <w:rPr>
          <w:rFonts w:ascii="Helvetica" w:hAnsi="Helvetica" w:cs="Helvetica"/>
          <w:color w:val="000000"/>
        </w:rPr>
        <w:t xml:space="preserve"> t</w:t>
      </w:r>
      <w:r w:rsidR="00F10138">
        <w:rPr>
          <w:rFonts w:ascii="Helvetica" w:hAnsi="Helvetica" w:cs="Helvetica"/>
          <w:color w:val="000000"/>
        </w:rPr>
        <w:t>rying to dynamically create data structures and functions though this representation of model infor</w:t>
      </w:r>
      <w:r w:rsidR="0020037C">
        <w:rPr>
          <w:rFonts w:ascii="Helvetica" w:hAnsi="Helvetica" w:cs="Helvetica"/>
          <w:color w:val="000000"/>
        </w:rPr>
        <w:t xml:space="preserve">mation, </w:t>
      </w:r>
      <w:r w:rsidR="00510DB9">
        <w:rPr>
          <w:rFonts w:ascii="Helvetica" w:hAnsi="Helvetica" w:cs="Helvetica"/>
          <w:color w:val="000000"/>
        </w:rPr>
        <w:t>some level of polymorphism is required to accomplish this task.</w:t>
      </w:r>
      <w:r w:rsidR="00F10138">
        <w:rPr>
          <w:rFonts w:ascii="Helvetica" w:hAnsi="Helvetica" w:cs="Helvetica"/>
          <w:color w:val="000000"/>
        </w:rPr>
        <w:t xml:space="preserve"> </w:t>
      </w:r>
      <w:r w:rsidR="00C51BA4" w:rsidRPr="00C86E5E">
        <w:rPr>
          <w:rFonts w:ascii="Helvetica" w:hAnsi="Helvetica" w:cs="Helvetica"/>
          <w:color w:val="000000"/>
        </w:rPr>
        <w:t xml:space="preserve">A common way to construct </w:t>
      </w:r>
      <w:del w:id="603" w:author="Andrew Isaacson" w:date="2017-05-10T13:16:00Z">
        <w:r w:rsidR="00C51BA4" w:rsidRPr="00C86E5E" w:rsidDel="00DE509C">
          <w:rPr>
            <w:rFonts w:ascii="Helvetica" w:hAnsi="Helvetica" w:cs="Helvetica"/>
            <w:color w:val="000000"/>
          </w:rPr>
          <w:delText>such a</w:delText>
        </w:r>
      </w:del>
      <w:ins w:id="604" w:author="Andrew Isaacson" w:date="2017-05-10T13:16:00Z">
        <w:r w:rsidR="00DE509C">
          <w:rPr>
            <w:rFonts w:ascii="Helvetica" w:hAnsi="Helvetica" w:cs="Helvetica"/>
            <w:color w:val="000000"/>
          </w:rPr>
          <w:t>this</w:t>
        </w:r>
      </w:ins>
      <w:r w:rsidR="00C51BA4" w:rsidRPr="00C86E5E">
        <w:rPr>
          <w:rFonts w:ascii="Helvetica" w:hAnsi="Helvetica" w:cs="Helvetica"/>
          <w:color w:val="000000"/>
        </w:rPr>
        <w:t xml:space="preserve"> class is to use virtual functions</w:t>
      </w:r>
      <w:ins w:id="605" w:author="Andrew Isaacson" w:date="2017-05-10T13:16:00Z">
        <w:r w:rsidR="00DE509C">
          <w:rPr>
            <w:rFonts w:ascii="Helvetica" w:hAnsi="Helvetica" w:cs="Helvetica"/>
            <w:color w:val="000000"/>
          </w:rPr>
          <w:t>.</w:t>
        </w:r>
      </w:ins>
      <w:r w:rsidR="00C51BA4" w:rsidRPr="00C86E5E">
        <w:rPr>
          <w:rFonts w:ascii="Helvetica" w:hAnsi="Helvetica" w:cs="Helvetica"/>
          <w:color w:val="000000"/>
        </w:rPr>
        <w:t xml:space="preserve"> </w:t>
      </w:r>
      <w:ins w:id="606" w:author="Andrew Isaacson" w:date="2017-05-10T13:16:00Z">
        <w:r w:rsidR="00DE509C">
          <w:rPr>
            <w:rFonts w:ascii="Helvetica" w:hAnsi="Helvetica" w:cs="Helvetica"/>
            <w:color w:val="000000"/>
          </w:rPr>
          <w:t>T</w:t>
        </w:r>
      </w:ins>
      <w:del w:id="607" w:author="Andrew Isaacson" w:date="2017-05-10T13:16:00Z">
        <w:r w:rsidR="00C51BA4" w:rsidRPr="00C86E5E" w:rsidDel="00DE509C">
          <w:rPr>
            <w:rFonts w:ascii="Helvetica" w:hAnsi="Helvetica" w:cs="Helvetica"/>
            <w:color w:val="000000"/>
          </w:rPr>
          <w:delText>and t</w:delText>
        </w:r>
      </w:del>
      <w:r w:rsidR="00C51BA4" w:rsidRPr="00C86E5E">
        <w:rPr>
          <w:rFonts w:ascii="Helvetica" w:hAnsi="Helvetica" w:cs="Helvetica"/>
          <w:color w:val="000000"/>
        </w:rPr>
        <w:t>hen</w:t>
      </w:r>
      <w:ins w:id="608" w:author="Andrew Isaacson" w:date="2017-05-10T13:16:00Z">
        <w:r w:rsidR="00DE509C">
          <w:rPr>
            <w:rFonts w:ascii="Helvetica" w:hAnsi="Helvetica" w:cs="Helvetica"/>
            <w:color w:val="000000"/>
          </w:rPr>
          <w:t>,</w:t>
        </w:r>
      </w:ins>
      <w:r w:rsidR="00C51BA4" w:rsidRPr="00C86E5E">
        <w:rPr>
          <w:rFonts w:ascii="Helvetica" w:hAnsi="Helvetica" w:cs="Helvetica"/>
          <w:color w:val="000000"/>
        </w:rPr>
        <w:t xml:space="preserve"> different kinds of reactions will specify different functions in order to calculate reaction rate. </w:t>
      </w:r>
      <w:r w:rsidR="005D3F7B">
        <w:rPr>
          <w:rFonts w:ascii="Helvetica" w:hAnsi="Helvetica" w:cs="Helvetica"/>
          <w:color w:val="000000"/>
        </w:rPr>
        <w:t xml:space="preserve">The </w:t>
      </w:r>
      <w:r w:rsidR="0086682E">
        <w:rPr>
          <w:rFonts w:ascii="Helvetica" w:hAnsi="Helvetica" w:cs="Helvetica"/>
          <w:color w:val="000000"/>
        </w:rPr>
        <w:t>derived member</w:t>
      </w:r>
      <w:r w:rsidR="00C51BA4" w:rsidRPr="00C86E5E">
        <w:rPr>
          <w:rFonts w:ascii="Helvetica" w:hAnsi="Helvetica" w:cs="Helvetica"/>
          <w:color w:val="000000"/>
        </w:rPr>
        <w:t xml:space="preserve"> functions will </w:t>
      </w:r>
      <w:r w:rsidR="00CD4C99">
        <w:rPr>
          <w:rFonts w:ascii="Helvetica" w:hAnsi="Helvetica" w:cs="Helvetica"/>
          <w:color w:val="000000"/>
        </w:rPr>
        <w:t>override</w:t>
      </w:r>
      <w:r w:rsidR="00C51BA4" w:rsidRPr="00C86E5E">
        <w:rPr>
          <w:rFonts w:ascii="Helvetica" w:hAnsi="Helvetica" w:cs="Helvetica"/>
          <w:color w:val="000000"/>
        </w:rPr>
        <w:t xml:space="preserve"> the virtual functions</w:t>
      </w:r>
      <w:r w:rsidR="001E5315">
        <w:rPr>
          <w:rFonts w:ascii="Helvetica" w:hAnsi="Helvetica" w:cs="Helvetica"/>
          <w:color w:val="000000"/>
        </w:rPr>
        <w:t xml:space="preserve"> at runtime</w:t>
      </w:r>
      <w:r w:rsidR="00C51BA4" w:rsidRPr="00C86E5E">
        <w:rPr>
          <w:rFonts w:ascii="Helvetica" w:hAnsi="Helvetica" w:cs="Helvetica"/>
          <w:color w:val="000000"/>
        </w:rPr>
        <w:t xml:space="preserve">. </w:t>
      </w:r>
      <w:ins w:id="609" w:author="Andrew Isaacson" w:date="2017-05-10T13:17:00Z">
        <w:r w:rsidR="00145EDA">
          <w:rPr>
            <w:rFonts w:ascii="Helvetica" w:hAnsi="Helvetica" w:cs="Helvetica"/>
            <w:color w:val="000000"/>
          </w:rPr>
          <w:t>T</w:t>
        </w:r>
      </w:ins>
      <w:del w:id="610" w:author="Andrew Isaacson" w:date="2017-05-10T13:17:00Z">
        <w:r w:rsidR="00C51BA4" w:rsidRPr="00C86E5E" w:rsidDel="00145EDA">
          <w:rPr>
            <w:rFonts w:ascii="Helvetica" w:hAnsi="Helvetica" w:cs="Helvetica"/>
            <w:color w:val="000000"/>
          </w:rPr>
          <w:delText>However, t</w:delText>
        </w:r>
      </w:del>
      <w:r w:rsidR="00C51BA4" w:rsidRPr="00C86E5E">
        <w:rPr>
          <w:rFonts w:ascii="Helvetica" w:hAnsi="Helvetica" w:cs="Helvetica"/>
          <w:color w:val="000000"/>
        </w:rPr>
        <w:t xml:space="preserve">his is undesirable </w:t>
      </w:r>
      <w:ins w:id="611" w:author="Andrew Isaacson" w:date="2017-05-10T13:17:00Z">
        <w:r w:rsidR="00145EDA">
          <w:rPr>
            <w:rFonts w:ascii="Helvetica" w:hAnsi="Helvetica" w:cs="Helvetica"/>
            <w:color w:val="000000"/>
          </w:rPr>
          <w:t>in</w:t>
        </w:r>
      </w:ins>
      <w:del w:id="612" w:author="Andrew Isaacson" w:date="2017-05-10T13:17:00Z">
        <w:r w:rsidR="00C51BA4" w:rsidRPr="00C86E5E" w:rsidDel="00145EDA">
          <w:rPr>
            <w:rFonts w:ascii="Helvetica" w:hAnsi="Helvetica" w:cs="Helvetica"/>
            <w:color w:val="000000"/>
          </w:rPr>
          <w:delText>to</w:delText>
        </w:r>
      </w:del>
      <w:r w:rsidR="00C51BA4" w:rsidRPr="00C86E5E">
        <w:rPr>
          <w:rFonts w:ascii="Helvetica" w:hAnsi="Helvetica" w:cs="Helvetica"/>
          <w:color w:val="000000"/>
        </w:rPr>
        <w:t xml:space="preserve"> our system</w:t>
      </w:r>
      <w:ins w:id="613" w:author="Andrew Isaacson" w:date="2017-05-10T13:17:00Z">
        <w:r w:rsidR="00145EDA">
          <w:rPr>
            <w:rFonts w:ascii="Helvetica" w:hAnsi="Helvetica" w:cs="Helvetica"/>
            <w:color w:val="000000"/>
          </w:rPr>
          <w:t>, however,</w:t>
        </w:r>
      </w:ins>
      <w:r w:rsidR="00C51BA4" w:rsidRPr="00C86E5E">
        <w:rPr>
          <w:rFonts w:ascii="Helvetica" w:hAnsi="Helvetica" w:cs="Helvetica"/>
          <w:color w:val="000000"/>
        </w:rPr>
        <w:t xml:space="preserve"> because all</w:t>
      </w:r>
      <w:r w:rsidR="0006161E">
        <w:rPr>
          <w:rFonts w:ascii="Helvetica" w:hAnsi="Helvetica" w:cs="Helvetica"/>
          <w:color w:val="000000"/>
        </w:rPr>
        <w:t xml:space="preserve"> virtual functions provide</w:t>
      </w:r>
      <w:r w:rsidR="00C51BA4" w:rsidRPr="00C86E5E">
        <w:rPr>
          <w:rFonts w:ascii="Helvetica" w:hAnsi="Helvetica" w:cs="Helvetica"/>
          <w:color w:val="000000"/>
        </w:rPr>
        <w:t xml:space="preserve"> </w:t>
      </w:r>
      <w:r w:rsidR="005B427F">
        <w:rPr>
          <w:rFonts w:ascii="Helvetica" w:hAnsi="Helvetica" w:cs="Helvetica"/>
          <w:color w:val="000000"/>
        </w:rPr>
        <w:t xml:space="preserve">only </w:t>
      </w:r>
      <w:r w:rsidR="00C51BA4" w:rsidRPr="00C86E5E">
        <w:rPr>
          <w:rFonts w:ascii="Helvetica" w:hAnsi="Helvetica" w:cs="Helvetica"/>
          <w:color w:val="000000"/>
        </w:rPr>
        <w:t xml:space="preserve">run-time polymorphism. In other words, the system will be much less efficient since those functions cannot be optimized during compile time. To </w:t>
      </w:r>
      <w:r w:rsidR="00EE3D5F">
        <w:rPr>
          <w:rFonts w:ascii="Helvetica" w:hAnsi="Helvetica" w:cs="Helvetica"/>
          <w:color w:val="000000"/>
        </w:rPr>
        <w:t xml:space="preserve">overcome the </w:t>
      </w:r>
      <w:r w:rsidR="003E270B">
        <w:rPr>
          <w:rFonts w:ascii="Helvetica" w:hAnsi="Helvetica" w:cs="Helvetica"/>
          <w:color w:val="000000"/>
        </w:rPr>
        <w:t>loss of complier optimization</w:t>
      </w:r>
      <w:r w:rsidR="00C51BA4" w:rsidRPr="00C86E5E">
        <w:rPr>
          <w:rFonts w:ascii="Helvetica" w:hAnsi="Helvetica" w:cs="Helvetica"/>
          <w:color w:val="000000"/>
        </w:rPr>
        <w:t xml:space="preserve">, I </w:t>
      </w:r>
      <w:r w:rsidR="007225A4">
        <w:rPr>
          <w:rFonts w:ascii="Helvetica" w:hAnsi="Helvetica" w:cs="Helvetica"/>
          <w:color w:val="000000"/>
        </w:rPr>
        <w:t>introduced</w:t>
      </w:r>
      <w:r w:rsidR="00C51BA4" w:rsidRPr="00C86E5E">
        <w:rPr>
          <w:rFonts w:ascii="Helvetica" w:hAnsi="Helvetica" w:cs="Helvetica"/>
          <w:color w:val="000000"/>
        </w:rPr>
        <w:t xml:space="preserve"> </w:t>
      </w:r>
      <w:r w:rsidR="006C550F">
        <w:rPr>
          <w:rFonts w:ascii="Helvetica" w:hAnsi="Helvetica" w:cs="Helvetica"/>
          <w:color w:val="000000"/>
        </w:rPr>
        <w:t>x-m</w:t>
      </w:r>
      <w:r w:rsidR="00C51BA4" w:rsidRPr="00C86E5E">
        <w:rPr>
          <w:rFonts w:ascii="Helvetica" w:hAnsi="Helvetica" w:cs="Helvetica"/>
          <w:color w:val="000000"/>
        </w:rPr>
        <w:t>acros in</w:t>
      </w:r>
      <w:r w:rsidR="0015703B">
        <w:rPr>
          <w:rFonts w:ascii="Helvetica" w:hAnsi="Helvetica" w:cs="Helvetica"/>
          <w:color w:val="000000"/>
        </w:rPr>
        <w:t>to</w:t>
      </w:r>
      <w:r w:rsidR="00560157">
        <w:rPr>
          <w:rFonts w:ascii="Helvetica" w:hAnsi="Helvetica" w:cs="Helvetica"/>
          <w:color w:val="000000"/>
        </w:rPr>
        <w:t xml:space="preserve"> the system and define </w:t>
      </w:r>
      <w:ins w:id="614" w:author="Andrew Isaacson" w:date="2017-05-10T13:18:00Z">
        <w:r w:rsidR="00145EDA">
          <w:rPr>
            <w:rFonts w:ascii="Helvetica" w:hAnsi="Helvetica" w:cs="Helvetica"/>
            <w:color w:val="000000"/>
          </w:rPr>
          <w:t xml:space="preserve">a </w:t>
        </w:r>
      </w:ins>
      <w:r w:rsidR="007640E9">
        <w:rPr>
          <w:rFonts w:ascii="Helvetica" w:hAnsi="Helvetica" w:cs="Helvetica"/>
          <w:color w:val="000000"/>
        </w:rPr>
        <w:t>reaction</w:t>
      </w:r>
      <w:ins w:id="615" w:author="Andrew Isaacson" w:date="2017-05-10T13:18:00Z">
        <w:r w:rsidR="00145EDA">
          <w:rPr>
            <w:rFonts w:ascii="Helvetica" w:hAnsi="Helvetica" w:cs="Helvetica"/>
            <w:color w:val="000000"/>
          </w:rPr>
          <w:t xml:space="preserve"> and</w:t>
        </w:r>
      </w:ins>
      <w:del w:id="616" w:author="Andrew Isaacson" w:date="2017-05-10T13:18:00Z">
        <w:r w:rsidR="007640E9" w:rsidDel="00145EDA">
          <w:rPr>
            <w:rFonts w:ascii="Helvetica" w:hAnsi="Helvetica" w:cs="Helvetica"/>
            <w:color w:val="000000"/>
          </w:rPr>
          <w:delText xml:space="preserve"> list and</w:delText>
        </w:r>
      </w:del>
      <w:r w:rsidR="007640E9">
        <w:rPr>
          <w:rFonts w:ascii="Helvetica" w:hAnsi="Helvetica" w:cs="Helvetica"/>
          <w:color w:val="000000"/>
        </w:rPr>
        <w:t xml:space="preserve"> specie</w:t>
      </w:r>
      <w:ins w:id="617" w:author="Andrew Isaacson" w:date="2017-05-10T13:18:00Z">
        <w:r w:rsidR="00145EDA">
          <w:rPr>
            <w:rFonts w:ascii="Helvetica" w:hAnsi="Helvetica" w:cs="Helvetica"/>
            <w:color w:val="000000"/>
          </w:rPr>
          <w:t>s</w:t>
        </w:r>
      </w:ins>
      <w:r w:rsidR="007640E9">
        <w:rPr>
          <w:rFonts w:ascii="Helvetica" w:hAnsi="Helvetica" w:cs="Helvetica"/>
          <w:color w:val="000000"/>
        </w:rPr>
        <w:t xml:space="preserve"> list</w:t>
      </w:r>
      <w:r w:rsidR="00C51BA4" w:rsidRPr="00C86E5E">
        <w:rPr>
          <w:rFonts w:ascii="Helvetica" w:hAnsi="Helvetica" w:cs="Helvetica"/>
          <w:color w:val="000000"/>
        </w:rPr>
        <w:t xml:space="preserve"> </w:t>
      </w:r>
      <w:r w:rsidR="00BA1920">
        <w:rPr>
          <w:rFonts w:ascii="Helvetica" w:hAnsi="Helvetica" w:cs="Helvetica"/>
          <w:color w:val="000000"/>
        </w:rPr>
        <w:t>as</w:t>
      </w:r>
      <w:r w:rsidR="00C51BA4" w:rsidRPr="00C86E5E">
        <w:rPr>
          <w:rFonts w:ascii="Helvetica" w:hAnsi="Helvetica" w:cs="Helvetica"/>
          <w:color w:val="000000"/>
        </w:rPr>
        <w:t xml:space="preserve"> a</w:t>
      </w:r>
      <w:r w:rsidR="00BA1920">
        <w:rPr>
          <w:rFonts w:ascii="Helvetica" w:hAnsi="Helvetica" w:cs="Helvetica"/>
          <w:color w:val="000000"/>
        </w:rPr>
        <w:t>n</w:t>
      </w:r>
      <w:r w:rsidR="00C51BA4" w:rsidRPr="00C86E5E">
        <w:rPr>
          <w:rFonts w:ascii="Helvetica" w:hAnsi="Helvetica" w:cs="Helvetica"/>
          <w:color w:val="000000"/>
        </w:rPr>
        <w:t xml:space="preserve"> enumerated list</w:t>
      </w:r>
      <w:r w:rsidR="00BC4A52">
        <w:rPr>
          <w:rFonts w:ascii="Helvetica" w:hAnsi="Helvetica" w:cs="Helvetica"/>
          <w:color w:val="000000"/>
        </w:rPr>
        <w:t>.</w:t>
      </w:r>
      <w:r w:rsidR="00BA28E9">
        <w:rPr>
          <w:rFonts w:ascii="Helvetica" w:hAnsi="Helvetica" w:cs="Helvetica"/>
          <w:color w:val="000000"/>
        </w:rPr>
        <w:t xml:space="preserve"> </w:t>
      </w:r>
      <w:r w:rsidR="00D76BEB">
        <w:rPr>
          <w:rFonts w:ascii="Helvetica" w:hAnsi="Helvetica" w:cs="Helvetica"/>
          <w:color w:val="000000"/>
        </w:rPr>
        <w:t>Through</w:t>
      </w:r>
      <w:r w:rsidR="003051A7">
        <w:rPr>
          <w:rFonts w:ascii="Helvetica" w:hAnsi="Helvetica" w:cs="Helvetica"/>
          <w:color w:val="000000"/>
        </w:rPr>
        <w:t xml:space="preserve"> x-</w:t>
      </w:r>
      <w:r w:rsidR="00D76BEB">
        <w:rPr>
          <w:rFonts w:ascii="Helvetica" w:hAnsi="Helvetica" w:cs="Helvetica"/>
          <w:color w:val="000000"/>
        </w:rPr>
        <w:t>macros</w:t>
      </w:r>
      <w:r w:rsidR="003051A7">
        <w:rPr>
          <w:rFonts w:ascii="Helvetica" w:hAnsi="Helvetica" w:cs="Helvetica"/>
          <w:color w:val="000000"/>
        </w:rPr>
        <w:t xml:space="preserve">, </w:t>
      </w:r>
      <w:r w:rsidR="00A56F26">
        <w:rPr>
          <w:rFonts w:ascii="Helvetica" w:hAnsi="Helvetica" w:cs="Helvetica"/>
          <w:color w:val="000000"/>
        </w:rPr>
        <w:t>resulting data structures and function</w:t>
      </w:r>
      <w:del w:id="618" w:author="Andrew Isaacson" w:date="2017-05-10T13:18:00Z">
        <w:r w:rsidR="00A56F26" w:rsidDel="00145EDA">
          <w:rPr>
            <w:rFonts w:ascii="Helvetica" w:hAnsi="Helvetica" w:cs="Helvetica"/>
            <w:color w:val="000000"/>
          </w:rPr>
          <w:delText>s</w:delText>
        </w:r>
      </w:del>
      <w:r w:rsidR="00A56F26">
        <w:rPr>
          <w:rFonts w:ascii="Helvetica" w:hAnsi="Helvetica" w:cs="Helvetica"/>
          <w:color w:val="000000"/>
        </w:rPr>
        <w:t xml:space="preserve"> calls can be </w:t>
      </w:r>
      <w:r w:rsidR="00DA1C80">
        <w:rPr>
          <w:rFonts w:ascii="Helvetica" w:hAnsi="Helvetica" w:cs="Helvetica"/>
          <w:color w:val="000000"/>
        </w:rPr>
        <w:t>generated during pre-processing</w:t>
      </w:r>
      <w:ins w:id="619" w:author="Andrew Isaacson" w:date="2017-05-10T13:18:00Z">
        <w:r w:rsidR="00145EDA">
          <w:rPr>
            <w:rFonts w:ascii="Helvetica" w:hAnsi="Helvetica" w:cs="Helvetica"/>
            <w:color w:val="000000"/>
          </w:rPr>
          <w:t>,</w:t>
        </w:r>
      </w:ins>
      <w:r w:rsidR="00DA1C80">
        <w:rPr>
          <w:rFonts w:ascii="Helvetica" w:hAnsi="Helvetica" w:cs="Helvetica"/>
          <w:color w:val="000000"/>
        </w:rPr>
        <w:t xml:space="preserve"> thus </w:t>
      </w:r>
      <w:r w:rsidR="00483ECF">
        <w:rPr>
          <w:rFonts w:ascii="Helvetica" w:hAnsi="Helvetica" w:cs="Helvetica"/>
          <w:color w:val="000000"/>
        </w:rPr>
        <w:t xml:space="preserve">granting </w:t>
      </w:r>
      <w:r w:rsidR="00672195">
        <w:rPr>
          <w:rFonts w:ascii="Helvetica" w:hAnsi="Helvetica" w:cs="Helvetica"/>
          <w:color w:val="000000"/>
        </w:rPr>
        <w:t xml:space="preserve">polymorphism while </w:t>
      </w:r>
      <w:r w:rsidR="00DA1C80">
        <w:rPr>
          <w:rFonts w:ascii="Helvetica" w:hAnsi="Helvetica" w:cs="Helvetica"/>
          <w:color w:val="000000"/>
        </w:rPr>
        <w:t xml:space="preserve">enjoying </w:t>
      </w:r>
      <w:r w:rsidR="00483ECF">
        <w:rPr>
          <w:rFonts w:ascii="Helvetica" w:hAnsi="Helvetica" w:cs="Helvetica"/>
          <w:color w:val="000000"/>
        </w:rPr>
        <w:t>co</w:t>
      </w:r>
      <w:r w:rsidR="00672195">
        <w:rPr>
          <w:rFonts w:ascii="Helvetica" w:hAnsi="Helvetica" w:cs="Helvetica"/>
          <w:color w:val="000000"/>
        </w:rPr>
        <w:t xml:space="preserve">mpiler </w:t>
      </w:r>
      <w:r w:rsidR="009740D8">
        <w:rPr>
          <w:rFonts w:ascii="Helvetica" w:hAnsi="Helvetica" w:cs="Helvetica"/>
          <w:color w:val="000000"/>
        </w:rPr>
        <w:t>optimization</w:t>
      </w:r>
      <w:r w:rsidR="00672195">
        <w:rPr>
          <w:rFonts w:ascii="Helvetica" w:hAnsi="Helvetica" w:cs="Helvetica"/>
          <w:color w:val="000000"/>
        </w:rPr>
        <w:t xml:space="preserve">. Details of x-macros usage will be </w:t>
      </w:r>
      <w:del w:id="620" w:author="Andrew Isaacson" w:date="2017-05-10T13:19:00Z">
        <w:r w:rsidR="00672195" w:rsidDel="00145EDA">
          <w:rPr>
            <w:rFonts w:ascii="Helvetica" w:hAnsi="Helvetica" w:cs="Helvetica"/>
            <w:color w:val="000000"/>
          </w:rPr>
          <w:delText>explicated</w:delText>
        </w:r>
      </w:del>
      <w:ins w:id="621" w:author="Andrew Isaacson" w:date="2017-05-10T13:19:00Z">
        <w:r w:rsidR="00145EDA">
          <w:rPr>
            <w:rFonts w:ascii="Helvetica" w:hAnsi="Helvetica" w:cs="Helvetica"/>
            <w:color w:val="000000"/>
          </w:rPr>
          <w:t>clarified</w:t>
        </w:r>
      </w:ins>
      <w:r w:rsidR="00672195">
        <w:rPr>
          <w:rFonts w:ascii="Helvetica" w:hAnsi="Helvetica" w:cs="Helvetica"/>
          <w:color w:val="000000"/>
        </w:rPr>
        <w:t xml:space="preserve"> in the next section</w:t>
      </w:r>
      <w:r w:rsidR="002366FA">
        <w:rPr>
          <w:rFonts w:ascii="Helvetica" w:hAnsi="Helvetica" w:cs="Helvetica"/>
          <w:color w:val="000000"/>
        </w:rPr>
        <w:t xml:space="preserve"> due to its close interaction with simulation</w:t>
      </w:r>
      <w:r w:rsidR="00672195">
        <w:rPr>
          <w:rFonts w:ascii="Helvetica" w:hAnsi="Helvetica" w:cs="Helvetica"/>
          <w:color w:val="000000"/>
        </w:rPr>
        <w:t xml:space="preserve">. </w:t>
      </w:r>
    </w:p>
    <w:p w14:paraId="4940BD18" w14:textId="30DE4BB8" w:rsidR="00E02B1E" w:rsidRPr="00580DBF" w:rsidRDefault="00E02B1E" w:rsidP="00E02B1E">
      <w:pPr>
        <w:widowControl w:val="0"/>
        <w:autoSpaceDE w:val="0"/>
        <w:autoSpaceDN w:val="0"/>
        <w:adjustRightInd w:val="0"/>
        <w:jc w:val="both"/>
        <w:rPr>
          <w:rFonts w:ascii="Helvetica" w:hAnsi="Helvetica" w:cs="Helvetica"/>
          <w:b/>
          <w:i/>
          <w:color w:val="000000"/>
        </w:rPr>
      </w:pPr>
      <w:r w:rsidRPr="00580DBF">
        <w:rPr>
          <w:rFonts w:ascii="Helvetica" w:hAnsi="Helvetica" w:cs="Helvetica"/>
          <w:b/>
          <w:i/>
          <w:color w:val="000000"/>
        </w:rPr>
        <w:t>Results:</w:t>
      </w:r>
    </w:p>
    <w:p w14:paraId="02003EDB" w14:textId="36B9773F" w:rsidR="007235DC" w:rsidRDefault="00E02B1E" w:rsidP="00580DBF">
      <w:pPr>
        <w:widowControl w:val="0"/>
        <w:autoSpaceDE w:val="0"/>
        <w:autoSpaceDN w:val="0"/>
        <w:adjustRightInd w:val="0"/>
        <w:ind w:firstLine="720"/>
        <w:jc w:val="both"/>
        <w:rPr>
          <w:rFonts w:ascii="Helvetica" w:hAnsi="Helvetica" w:cs="Helvetica"/>
          <w:color w:val="000000"/>
        </w:rPr>
      </w:pPr>
      <w:r>
        <w:rPr>
          <w:rFonts w:ascii="Helvetica" w:hAnsi="Helvetica" w:cs="Helvetica"/>
          <w:color w:val="000000"/>
        </w:rPr>
        <w:t>In this section, we choose a much higher level of generalization of model information at</w:t>
      </w:r>
      <w:ins w:id="622" w:author="Andrew Isaacson" w:date="2017-05-10T13:19:00Z">
        <w:r w:rsidR="00145EDA">
          <w:rPr>
            <w:rFonts w:ascii="Helvetica" w:hAnsi="Helvetica" w:cs="Helvetica"/>
            <w:color w:val="000000"/>
          </w:rPr>
          <w:t xml:space="preserve"> the</w:t>
        </w:r>
      </w:ins>
      <w:r>
        <w:rPr>
          <w:rFonts w:ascii="Helvetica" w:hAnsi="Helvetica" w:cs="Helvetica"/>
          <w:color w:val="000000"/>
        </w:rPr>
        <w:t xml:space="preserve"> cost of not continuing to use design and manual optimization of the previous system. </w:t>
      </w:r>
      <w:ins w:id="623" w:author="Andrew Isaacson" w:date="2017-05-10T13:19:00Z">
        <w:r w:rsidR="00145EDA">
          <w:rPr>
            <w:rFonts w:ascii="Helvetica" w:hAnsi="Helvetica" w:cs="Helvetica"/>
            <w:color w:val="000000"/>
          </w:rPr>
          <w:t>U</w:t>
        </w:r>
      </w:ins>
      <w:del w:id="624" w:author="Andrew Isaacson" w:date="2017-05-10T13:19:00Z">
        <w:r w:rsidDel="00145EDA">
          <w:rPr>
            <w:rFonts w:ascii="Helvetica" w:hAnsi="Helvetica" w:cs="Helvetica"/>
            <w:color w:val="000000"/>
          </w:rPr>
          <w:delText>But u</w:delText>
        </w:r>
      </w:del>
      <w:r>
        <w:rPr>
          <w:rFonts w:ascii="Helvetica" w:hAnsi="Helvetica" w:cs="Helvetica"/>
          <w:color w:val="000000"/>
        </w:rPr>
        <w:t>sage of x-macros provides enough compensation to the system to make generalization viable</w:t>
      </w:r>
      <w:ins w:id="625" w:author="Andrew Isaacson" w:date="2017-05-10T13:19:00Z">
        <w:r w:rsidR="00145EDA">
          <w:rPr>
            <w:rFonts w:ascii="Helvetica" w:hAnsi="Helvetica" w:cs="Helvetica"/>
            <w:color w:val="000000"/>
          </w:rPr>
          <w:t>, though</w:t>
        </w:r>
      </w:ins>
      <w:r>
        <w:rPr>
          <w:rFonts w:ascii="Helvetica" w:hAnsi="Helvetica" w:cs="Helvetica"/>
          <w:color w:val="000000"/>
        </w:rPr>
        <w:t xml:space="preserve">. </w:t>
      </w:r>
      <w:r w:rsidR="007235DC">
        <w:rPr>
          <w:rFonts w:ascii="Helvetica" w:hAnsi="Helvetica" w:cs="Helvetica"/>
          <w:color w:val="000000"/>
        </w:rPr>
        <w:t xml:space="preserve">It is important to note here that manual optimization of </w:t>
      </w:r>
      <w:r w:rsidR="008E45DC">
        <w:rPr>
          <w:rFonts w:ascii="Helvetica" w:hAnsi="Helvetica" w:cs="Helvetica"/>
          <w:color w:val="000000"/>
        </w:rPr>
        <w:t xml:space="preserve">this particular </w:t>
      </w:r>
      <w:r w:rsidR="005D1DD9">
        <w:rPr>
          <w:rFonts w:ascii="Helvetica" w:hAnsi="Helvetica" w:cs="Helvetica"/>
          <w:color w:val="000000"/>
        </w:rPr>
        <w:t>sect</w:t>
      </w:r>
      <w:r w:rsidR="00C50CC3">
        <w:rPr>
          <w:rFonts w:ascii="Helvetica" w:hAnsi="Helvetica" w:cs="Helvetica"/>
          <w:color w:val="000000"/>
        </w:rPr>
        <w:t>i</w:t>
      </w:r>
      <w:r w:rsidR="005D1DD9">
        <w:rPr>
          <w:rFonts w:ascii="Helvetica" w:hAnsi="Helvetica" w:cs="Helvetica"/>
          <w:color w:val="000000"/>
        </w:rPr>
        <w:t>on</w:t>
      </w:r>
      <w:r w:rsidR="007235DC">
        <w:rPr>
          <w:rFonts w:ascii="Helvetica" w:hAnsi="Helvetica" w:cs="Helvetica"/>
          <w:color w:val="000000"/>
        </w:rPr>
        <w:t xml:space="preserve"> of the system is impractica</w:t>
      </w:r>
      <w:r w:rsidR="00442939">
        <w:rPr>
          <w:rFonts w:ascii="Helvetica" w:hAnsi="Helvetica" w:cs="Helvetica"/>
          <w:color w:val="000000"/>
        </w:rPr>
        <w:t>l</w:t>
      </w:r>
      <w:r w:rsidR="00267697">
        <w:rPr>
          <w:rFonts w:ascii="Helvetica" w:hAnsi="Helvetica" w:cs="Helvetica"/>
          <w:color w:val="000000"/>
        </w:rPr>
        <w:t xml:space="preserve">. </w:t>
      </w:r>
      <w:r w:rsidR="00BF78F6" w:rsidRPr="00CA6DC8">
        <w:rPr>
          <w:rFonts w:ascii="Helvetica" w:hAnsi="Helvetica" w:cs="Helvetica"/>
          <w:color w:val="000000"/>
        </w:rPr>
        <w:t xml:space="preserve">Manual optimization requires </w:t>
      </w:r>
      <w:r w:rsidR="002F7BF4" w:rsidRPr="00CA6DC8">
        <w:rPr>
          <w:rFonts w:ascii="Helvetica" w:hAnsi="Helvetica" w:cs="Helvetica"/>
          <w:color w:val="000000"/>
        </w:rPr>
        <w:t xml:space="preserve">all data structures and functions to be static </w:t>
      </w:r>
      <w:r w:rsidR="00570690" w:rsidRPr="00CA6DC8">
        <w:rPr>
          <w:rFonts w:ascii="Helvetica" w:hAnsi="Helvetica" w:cs="Helvetica"/>
          <w:color w:val="000000"/>
        </w:rPr>
        <w:t xml:space="preserve">and </w:t>
      </w:r>
      <w:r w:rsidR="00A63A74" w:rsidRPr="00CA6DC8">
        <w:rPr>
          <w:rFonts w:ascii="Helvetica" w:hAnsi="Helvetica" w:cs="Helvetica"/>
          <w:color w:val="000000"/>
        </w:rPr>
        <w:t>written in the system</w:t>
      </w:r>
      <w:r w:rsidR="00D31C64" w:rsidRPr="00CA6DC8">
        <w:rPr>
          <w:rFonts w:ascii="Helvetica" w:hAnsi="Helvetica" w:cs="Helvetica"/>
          <w:color w:val="000000"/>
          <w:rPrChange w:id="626" w:author="Yecheng Yang" w:date="2017-05-11T01:29:00Z">
            <w:rPr>
              <w:rFonts w:ascii="Helvetica" w:hAnsi="Helvetica" w:cs="Helvetica"/>
              <w:color w:val="000000"/>
            </w:rPr>
          </w:rPrChange>
        </w:rPr>
        <w:t xml:space="preserve"> before </w:t>
      </w:r>
      <w:r w:rsidR="006A094B" w:rsidRPr="00CA6DC8">
        <w:rPr>
          <w:rFonts w:ascii="Helvetica" w:hAnsi="Helvetica" w:cs="Helvetica"/>
          <w:color w:val="000000"/>
          <w:rPrChange w:id="627" w:author="Yecheng Yang" w:date="2017-05-11T01:29:00Z">
            <w:rPr>
              <w:rFonts w:ascii="Helvetica" w:hAnsi="Helvetica" w:cs="Helvetica"/>
              <w:color w:val="000000"/>
            </w:rPr>
          </w:rPrChange>
        </w:rPr>
        <w:t>compilation</w:t>
      </w:r>
      <w:ins w:id="628" w:author="Yecheng Yang" w:date="2017-05-10T21:31:00Z">
        <w:r w:rsidR="00C93FC7" w:rsidRPr="00CA6DC8">
          <w:rPr>
            <w:rFonts w:ascii="Helvetica" w:hAnsi="Helvetica" w:cs="Helvetica"/>
            <w:color w:val="000000"/>
            <w:rPrChange w:id="629" w:author="Yecheng Yang" w:date="2017-05-11T01:29:00Z">
              <w:rPr>
                <w:rFonts w:ascii="Helvetica" w:hAnsi="Helvetica" w:cs="Helvetica"/>
                <w:color w:val="000000"/>
                <w:highlight w:val="yellow"/>
              </w:rPr>
            </w:rPrChange>
          </w:rPr>
          <w:t>.</w:t>
        </w:r>
      </w:ins>
      <w:del w:id="630" w:author="Yecheng Yang" w:date="2017-05-10T21:31:00Z">
        <w:r w:rsidR="002407AA" w:rsidRPr="00CA6DC8" w:rsidDel="00C93FC7">
          <w:rPr>
            <w:rFonts w:ascii="Helvetica" w:hAnsi="Helvetica" w:cs="Helvetica"/>
            <w:color w:val="000000"/>
          </w:rPr>
          <w:delText>,</w:delText>
        </w:r>
      </w:del>
      <w:ins w:id="631" w:author="Yecheng Yang" w:date="2017-05-10T21:31:00Z">
        <w:r w:rsidR="00C93FC7" w:rsidRPr="00CA6DC8">
          <w:rPr>
            <w:rFonts w:ascii="Helvetica" w:hAnsi="Helvetica" w:cs="Helvetica"/>
            <w:color w:val="000000"/>
            <w:rPrChange w:id="632" w:author="Yecheng Yang" w:date="2017-05-11T01:29:00Z">
              <w:rPr>
                <w:rFonts w:ascii="Helvetica" w:hAnsi="Helvetica" w:cs="Helvetica"/>
                <w:color w:val="000000"/>
                <w:highlight w:val="yellow"/>
              </w:rPr>
            </w:rPrChange>
          </w:rPr>
          <w:t xml:space="preserve"> </w:t>
        </w:r>
      </w:ins>
      <w:del w:id="633" w:author="Yecheng Yang" w:date="2017-05-10T21:31:00Z">
        <w:r w:rsidR="002407AA" w:rsidRPr="00CA6DC8" w:rsidDel="00C93FC7">
          <w:rPr>
            <w:rFonts w:ascii="Helvetica" w:hAnsi="Helvetica" w:cs="Helvetica"/>
            <w:color w:val="000000"/>
          </w:rPr>
          <w:delText xml:space="preserve"> y</w:delText>
        </w:r>
      </w:del>
      <w:ins w:id="634" w:author="Yecheng Yang" w:date="2017-05-10T21:31:00Z">
        <w:r w:rsidR="00C93FC7" w:rsidRPr="00CA6DC8">
          <w:rPr>
            <w:rFonts w:ascii="Helvetica" w:hAnsi="Helvetica" w:cs="Helvetica"/>
            <w:color w:val="000000"/>
            <w:rPrChange w:id="635" w:author="Yecheng Yang" w:date="2017-05-11T01:29:00Z">
              <w:rPr>
                <w:rFonts w:ascii="Helvetica" w:hAnsi="Helvetica" w:cs="Helvetica"/>
                <w:color w:val="000000"/>
                <w:highlight w:val="yellow"/>
              </w:rPr>
            </w:rPrChange>
          </w:rPr>
          <w:t>Y</w:t>
        </w:r>
      </w:ins>
      <w:r w:rsidR="002407AA" w:rsidRPr="00CA6DC8">
        <w:rPr>
          <w:rFonts w:ascii="Helvetica" w:hAnsi="Helvetica" w:cs="Helvetica"/>
          <w:color w:val="000000"/>
        </w:rPr>
        <w:t xml:space="preserve">et </w:t>
      </w:r>
      <w:del w:id="636" w:author="Yecheng Yang" w:date="2017-05-10T21:32:00Z">
        <w:r w:rsidR="002407AA" w:rsidRPr="00CA6DC8" w:rsidDel="000D4611">
          <w:rPr>
            <w:rFonts w:ascii="Helvetica" w:hAnsi="Helvetica" w:cs="Helvetica"/>
            <w:color w:val="000000"/>
          </w:rPr>
          <w:delText xml:space="preserve">the </w:delText>
        </w:r>
      </w:del>
      <w:ins w:id="637" w:author="Yecheng Yang" w:date="2017-05-10T21:32:00Z">
        <w:r w:rsidR="000D4611" w:rsidRPr="00CA6DC8">
          <w:rPr>
            <w:rFonts w:ascii="Helvetica" w:hAnsi="Helvetica" w:cs="Helvetica"/>
            <w:color w:val="000000"/>
            <w:rPrChange w:id="638" w:author="Yecheng Yang" w:date="2017-05-11T01:29:00Z">
              <w:rPr>
                <w:rFonts w:ascii="Helvetica" w:hAnsi="Helvetica" w:cs="Helvetica"/>
                <w:color w:val="000000"/>
                <w:highlight w:val="yellow"/>
              </w:rPr>
            </w:rPrChange>
          </w:rPr>
          <w:t>the ultimate</w:t>
        </w:r>
        <w:r w:rsidR="000D4611" w:rsidRPr="00CA6DC8">
          <w:rPr>
            <w:rFonts w:ascii="Helvetica" w:hAnsi="Helvetica" w:cs="Helvetica"/>
            <w:color w:val="000000"/>
          </w:rPr>
          <w:t xml:space="preserve"> </w:t>
        </w:r>
      </w:ins>
      <w:r w:rsidR="002407AA" w:rsidRPr="00CA6DC8">
        <w:rPr>
          <w:rFonts w:ascii="Helvetica" w:hAnsi="Helvetica" w:cs="Helvetica"/>
          <w:color w:val="000000"/>
        </w:rPr>
        <w:t>goal of the system is to</w:t>
      </w:r>
      <w:del w:id="639" w:author="Yecheng Yang" w:date="2017-05-10T21:32:00Z">
        <w:r w:rsidR="002407AA" w:rsidRPr="00CA6DC8" w:rsidDel="0013588E">
          <w:rPr>
            <w:rFonts w:ascii="Helvetica" w:hAnsi="Helvetica" w:cs="Helvetica"/>
            <w:color w:val="000000"/>
          </w:rPr>
          <w:delText xml:space="preserve"> </w:delText>
        </w:r>
        <w:r w:rsidR="006A3AAD" w:rsidRPr="00CA6DC8" w:rsidDel="0013588E">
          <w:rPr>
            <w:rFonts w:ascii="Helvetica" w:hAnsi="Helvetica" w:cs="Helvetica"/>
            <w:color w:val="000000"/>
          </w:rPr>
          <w:delText>first</w:delText>
        </w:r>
        <w:r w:rsidR="006A3AAD" w:rsidRPr="00CA6DC8" w:rsidDel="0064621F">
          <w:rPr>
            <w:rFonts w:ascii="Helvetica" w:hAnsi="Helvetica" w:cs="Helvetica"/>
            <w:color w:val="000000"/>
            <w:rPrChange w:id="640" w:author="Yecheng Yang" w:date="2017-05-11T01:29:00Z">
              <w:rPr>
                <w:rFonts w:ascii="Helvetica" w:hAnsi="Helvetica" w:cs="Helvetica"/>
                <w:color w:val="000000"/>
              </w:rPr>
            </w:rPrChange>
          </w:rPr>
          <w:delText>,</w:delText>
        </w:r>
      </w:del>
      <w:r w:rsidR="006A3AAD" w:rsidRPr="00CA6DC8">
        <w:rPr>
          <w:rFonts w:ascii="Helvetica" w:hAnsi="Helvetica" w:cs="Helvetica"/>
          <w:color w:val="000000"/>
          <w:rPrChange w:id="641" w:author="Yecheng Yang" w:date="2017-05-11T01:29:00Z">
            <w:rPr>
              <w:rFonts w:ascii="Helvetica" w:hAnsi="Helvetica" w:cs="Helvetica"/>
              <w:color w:val="000000"/>
            </w:rPr>
          </w:rPrChange>
        </w:rPr>
        <w:t xml:space="preserve"> </w:t>
      </w:r>
      <w:del w:id="642" w:author="Yecheng Yang" w:date="2017-05-10T21:32:00Z">
        <w:r w:rsidR="002407AA" w:rsidRPr="00CA6DC8" w:rsidDel="00E53822">
          <w:rPr>
            <w:rFonts w:ascii="Helvetica" w:hAnsi="Helvetica" w:cs="Helvetica"/>
            <w:color w:val="000000"/>
            <w:rPrChange w:id="643" w:author="Yecheng Yang" w:date="2017-05-11T01:29:00Z">
              <w:rPr>
                <w:rFonts w:ascii="Helvetica" w:hAnsi="Helvetica" w:cs="Helvetica"/>
                <w:color w:val="000000"/>
              </w:rPr>
            </w:rPrChange>
          </w:rPr>
          <w:delText xml:space="preserve">relieve future users from manually </w:delText>
        </w:r>
        <w:r w:rsidR="002407AA" w:rsidRPr="00CA6DC8" w:rsidDel="00564EEE">
          <w:rPr>
            <w:rFonts w:ascii="Helvetica" w:hAnsi="Helvetica" w:cs="Helvetica"/>
            <w:color w:val="000000"/>
            <w:rPrChange w:id="644" w:author="Yecheng Yang" w:date="2017-05-11T01:29:00Z">
              <w:rPr>
                <w:rFonts w:ascii="Helvetica" w:hAnsi="Helvetica" w:cs="Helvetica"/>
                <w:color w:val="000000"/>
              </w:rPr>
            </w:rPrChange>
          </w:rPr>
          <w:delText xml:space="preserve">create </w:delText>
        </w:r>
        <w:r w:rsidR="002C3DAA" w:rsidRPr="00CA6DC8" w:rsidDel="00564EEE">
          <w:rPr>
            <w:rFonts w:ascii="Helvetica" w:hAnsi="Helvetica" w:cs="Helvetica"/>
            <w:color w:val="000000"/>
            <w:rPrChange w:id="645" w:author="Yecheng Yang" w:date="2017-05-11T01:29:00Z">
              <w:rPr>
                <w:rFonts w:ascii="Helvetica" w:hAnsi="Helvetica" w:cs="Helvetica"/>
                <w:color w:val="000000"/>
              </w:rPr>
            </w:rPrChange>
          </w:rPr>
          <w:delText xml:space="preserve">them </w:delText>
        </w:r>
        <w:r w:rsidR="002C3DAA" w:rsidRPr="00CA6DC8" w:rsidDel="00E53822">
          <w:rPr>
            <w:rFonts w:ascii="Helvetica" w:hAnsi="Helvetica" w:cs="Helvetica"/>
            <w:color w:val="000000"/>
            <w:rPrChange w:id="646" w:author="Yecheng Yang" w:date="2017-05-11T01:29:00Z">
              <w:rPr>
                <w:rFonts w:ascii="Helvetica" w:hAnsi="Helvetica" w:cs="Helvetica"/>
                <w:color w:val="000000"/>
              </w:rPr>
            </w:rPrChange>
          </w:rPr>
          <w:delText xml:space="preserve">and </w:delText>
        </w:r>
        <w:r w:rsidR="0023386E" w:rsidRPr="00CA6DC8" w:rsidDel="00BF2AE8">
          <w:rPr>
            <w:rFonts w:ascii="Helvetica" w:hAnsi="Helvetica" w:cs="Helvetica"/>
            <w:color w:val="000000"/>
            <w:rPrChange w:id="647" w:author="Yecheng Yang" w:date="2017-05-11T01:29:00Z">
              <w:rPr>
                <w:rFonts w:ascii="Helvetica" w:hAnsi="Helvetica" w:cs="Helvetica"/>
                <w:color w:val="000000"/>
              </w:rPr>
            </w:rPrChange>
          </w:rPr>
          <w:delText xml:space="preserve">secondly, </w:delText>
        </w:r>
      </w:del>
      <w:r w:rsidR="00202A06" w:rsidRPr="00CA6DC8">
        <w:rPr>
          <w:rFonts w:ascii="Helvetica" w:hAnsi="Helvetica" w:cs="Helvetica"/>
          <w:color w:val="000000"/>
          <w:rPrChange w:id="648" w:author="Yecheng Yang" w:date="2017-05-11T01:29:00Z">
            <w:rPr>
              <w:rFonts w:ascii="Helvetica" w:hAnsi="Helvetica" w:cs="Helvetica"/>
              <w:color w:val="000000"/>
            </w:rPr>
          </w:rPrChange>
        </w:rPr>
        <w:t xml:space="preserve">keep simulation </w:t>
      </w:r>
      <w:r w:rsidR="00306692" w:rsidRPr="00CA6DC8">
        <w:rPr>
          <w:rFonts w:ascii="Helvetica" w:hAnsi="Helvetica" w:cs="Helvetica"/>
          <w:color w:val="000000"/>
          <w:rPrChange w:id="649" w:author="Yecheng Yang" w:date="2017-05-11T01:29:00Z">
            <w:rPr>
              <w:rFonts w:ascii="Helvetica" w:hAnsi="Helvetica" w:cs="Helvetica"/>
              <w:color w:val="000000"/>
            </w:rPr>
          </w:rPrChange>
        </w:rPr>
        <w:t>section independent of model input</w:t>
      </w:r>
      <w:ins w:id="650" w:author="Yecheng Yang" w:date="2017-05-10T21:33:00Z">
        <w:r w:rsidR="00A61C55" w:rsidRPr="00CA6DC8">
          <w:rPr>
            <w:rFonts w:ascii="Helvetica" w:hAnsi="Helvetica" w:cs="Helvetica"/>
            <w:color w:val="000000"/>
            <w:rPrChange w:id="651" w:author="Yecheng Yang" w:date="2017-05-11T01:29:00Z">
              <w:rPr>
                <w:rFonts w:ascii="Helvetica" w:hAnsi="Helvetica" w:cs="Helvetica"/>
                <w:color w:val="000000"/>
                <w:highlight w:val="yellow"/>
              </w:rPr>
            </w:rPrChange>
          </w:rPr>
          <w:t xml:space="preserve">, thus </w:t>
        </w:r>
        <w:r w:rsidR="00C31CD5" w:rsidRPr="00CA6DC8">
          <w:rPr>
            <w:rFonts w:ascii="Helvetica" w:hAnsi="Helvetica" w:cs="Helvetica"/>
            <w:color w:val="000000"/>
            <w:rPrChange w:id="652" w:author="Yecheng Yang" w:date="2017-05-11T01:29:00Z">
              <w:rPr>
                <w:rFonts w:ascii="Helvetica" w:hAnsi="Helvetica" w:cs="Helvetica"/>
                <w:color w:val="000000"/>
                <w:highlight w:val="yellow"/>
              </w:rPr>
            </w:rPrChange>
          </w:rPr>
          <w:t>allowing</w:t>
        </w:r>
        <w:r w:rsidR="007129D0" w:rsidRPr="00CA6DC8">
          <w:rPr>
            <w:rFonts w:ascii="Helvetica" w:hAnsi="Helvetica" w:cs="Helvetica"/>
            <w:color w:val="000000"/>
            <w:rPrChange w:id="653" w:author="Yecheng Yang" w:date="2017-05-11T01:29:00Z">
              <w:rPr>
                <w:rFonts w:ascii="Helvetica" w:hAnsi="Helvetica" w:cs="Helvetica"/>
                <w:color w:val="000000"/>
                <w:highlight w:val="yellow"/>
              </w:rPr>
            </w:rPrChange>
          </w:rPr>
          <w:t xml:space="preserve"> </w:t>
        </w:r>
      </w:ins>
      <w:del w:id="654" w:author="Yecheng Yang" w:date="2017-05-10T21:33:00Z">
        <w:r w:rsidR="00306692" w:rsidRPr="00CA6DC8" w:rsidDel="007129D0">
          <w:rPr>
            <w:rFonts w:ascii="Helvetica" w:hAnsi="Helvetica" w:cs="Helvetica"/>
            <w:color w:val="000000"/>
          </w:rPr>
          <w:delText xml:space="preserve"> for </w:delText>
        </w:r>
      </w:del>
      <w:r w:rsidR="00DF35AB" w:rsidRPr="00CA6DC8">
        <w:rPr>
          <w:rFonts w:ascii="Helvetica" w:hAnsi="Helvetica" w:cs="Helvetica"/>
          <w:color w:val="000000"/>
        </w:rPr>
        <w:t>convenient model switch.</w:t>
      </w:r>
      <w:r w:rsidR="009A2E0D">
        <w:rPr>
          <w:rFonts w:ascii="Helvetica" w:hAnsi="Helvetica" w:cs="Helvetica"/>
          <w:color w:val="000000"/>
        </w:rPr>
        <w:t xml:space="preserve"> </w:t>
      </w:r>
      <w:r w:rsidR="001B6768" w:rsidRPr="00CA6DC8">
        <w:rPr>
          <w:rFonts w:ascii="Helvetica" w:hAnsi="Helvetica" w:cs="Helvetica"/>
          <w:color w:val="000000"/>
        </w:rPr>
        <w:t xml:space="preserve">Manual optimization is </w:t>
      </w:r>
      <w:r w:rsidR="00D27BFE" w:rsidRPr="00CA6DC8">
        <w:rPr>
          <w:rFonts w:ascii="Helvetica" w:hAnsi="Helvetica" w:cs="Helvetica"/>
          <w:color w:val="000000"/>
        </w:rPr>
        <w:t xml:space="preserve">contradictory to the purpose of </w:t>
      </w:r>
      <w:r w:rsidR="00C32917" w:rsidRPr="00CA6DC8">
        <w:rPr>
          <w:rFonts w:ascii="Helvetica" w:hAnsi="Helvetica" w:cs="Helvetica"/>
          <w:color w:val="000000"/>
          <w:rPrChange w:id="655" w:author="Yecheng Yang" w:date="2017-05-11T01:29:00Z">
            <w:rPr>
              <w:rFonts w:ascii="Helvetica" w:hAnsi="Helvetica" w:cs="Helvetica"/>
              <w:color w:val="000000"/>
            </w:rPr>
          </w:rPrChange>
        </w:rPr>
        <w:t xml:space="preserve">the study and </w:t>
      </w:r>
      <w:r w:rsidR="00D72864" w:rsidRPr="00CA6DC8">
        <w:rPr>
          <w:rFonts w:ascii="Helvetica" w:hAnsi="Helvetica" w:cs="Helvetica"/>
          <w:color w:val="000000"/>
          <w:rPrChange w:id="656" w:author="Yecheng Yang" w:date="2017-05-11T01:29:00Z">
            <w:rPr>
              <w:rFonts w:ascii="Helvetica" w:hAnsi="Helvetica" w:cs="Helvetica"/>
              <w:color w:val="000000"/>
            </w:rPr>
          </w:rPrChange>
        </w:rPr>
        <w:t>the model information can</w:t>
      </w:r>
      <w:r w:rsidR="003E149B" w:rsidRPr="00CA6DC8">
        <w:rPr>
          <w:rFonts w:ascii="Helvetica" w:hAnsi="Helvetica" w:cs="Helvetica"/>
          <w:color w:val="000000"/>
          <w:rPrChange w:id="657" w:author="Yecheng Yang" w:date="2017-05-11T01:29:00Z">
            <w:rPr>
              <w:rFonts w:ascii="Helvetica" w:hAnsi="Helvetica" w:cs="Helvetica"/>
              <w:color w:val="000000"/>
            </w:rPr>
          </w:rPrChange>
        </w:rPr>
        <w:t xml:space="preserve"> only be</w:t>
      </w:r>
      <w:r w:rsidR="00D72864" w:rsidRPr="00CA6DC8">
        <w:rPr>
          <w:rFonts w:ascii="Helvetica" w:hAnsi="Helvetica" w:cs="Helvetica"/>
          <w:color w:val="000000"/>
          <w:rPrChange w:id="658" w:author="Yecheng Yang" w:date="2017-05-11T01:29:00Z">
            <w:rPr>
              <w:rFonts w:ascii="Helvetica" w:hAnsi="Helvetica" w:cs="Helvetica"/>
              <w:color w:val="000000"/>
            </w:rPr>
          </w:rPrChange>
        </w:rPr>
        <w:t xml:space="preserve"> restricted to </w:t>
      </w:r>
      <w:r w:rsidR="002130C1" w:rsidRPr="00CA6DC8">
        <w:rPr>
          <w:rFonts w:ascii="Helvetica" w:hAnsi="Helvetica" w:cs="Helvetica"/>
          <w:color w:val="000000"/>
          <w:rPrChange w:id="659" w:author="Yecheng Yang" w:date="2017-05-11T01:29:00Z">
            <w:rPr>
              <w:rFonts w:ascii="Helvetica" w:hAnsi="Helvetica" w:cs="Helvetica"/>
              <w:color w:val="000000"/>
            </w:rPr>
          </w:rPrChange>
        </w:rPr>
        <w:t>a certain</w:t>
      </w:r>
      <w:r w:rsidR="00D72864" w:rsidRPr="00CA6DC8">
        <w:rPr>
          <w:rFonts w:ascii="Helvetica" w:hAnsi="Helvetica" w:cs="Helvetica"/>
          <w:color w:val="000000"/>
          <w:rPrChange w:id="660" w:author="Yecheng Yang" w:date="2017-05-11T01:29:00Z">
            <w:rPr>
              <w:rFonts w:ascii="Helvetica" w:hAnsi="Helvetica" w:cs="Helvetica"/>
              <w:color w:val="000000"/>
            </w:rPr>
          </w:rPrChange>
        </w:rPr>
        <w:t xml:space="preserve"> degree to </w:t>
      </w:r>
      <w:r w:rsidR="00E55BE5" w:rsidRPr="00CA6DC8">
        <w:rPr>
          <w:rFonts w:ascii="Helvetica" w:hAnsi="Helvetica" w:cs="Helvetica"/>
          <w:color w:val="000000"/>
          <w:rPrChange w:id="661" w:author="Yecheng Yang" w:date="2017-05-11T01:29:00Z">
            <w:rPr>
              <w:rFonts w:ascii="Helvetica" w:hAnsi="Helvetica" w:cs="Helvetica"/>
              <w:color w:val="000000"/>
            </w:rPr>
          </w:rPrChange>
        </w:rPr>
        <w:t xml:space="preserve">include </w:t>
      </w:r>
      <w:r w:rsidR="00D35B0B" w:rsidRPr="00CA6DC8">
        <w:rPr>
          <w:rFonts w:ascii="Helvetica" w:hAnsi="Helvetica" w:cs="Helvetica"/>
          <w:color w:val="000000"/>
          <w:rPrChange w:id="662" w:author="Yecheng Yang" w:date="2017-05-11T01:29:00Z">
            <w:rPr>
              <w:rFonts w:ascii="Helvetica" w:hAnsi="Helvetica" w:cs="Helvetica"/>
              <w:color w:val="000000"/>
            </w:rPr>
          </w:rPrChange>
        </w:rPr>
        <w:t xml:space="preserve">as many biological </w:t>
      </w:r>
      <w:r w:rsidR="0056388F" w:rsidRPr="00CA6DC8">
        <w:rPr>
          <w:rFonts w:ascii="Helvetica" w:hAnsi="Helvetica" w:cs="Helvetica"/>
          <w:color w:val="000000"/>
          <w:rPrChange w:id="663" w:author="Yecheng Yang" w:date="2017-05-11T01:29:00Z">
            <w:rPr>
              <w:rFonts w:ascii="Helvetica" w:hAnsi="Helvetica" w:cs="Helvetica"/>
              <w:color w:val="000000"/>
            </w:rPr>
          </w:rPrChange>
        </w:rPr>
        <w:t xml:space="preserve">models as possible. </w:t>
      </w:r>
      <w:ins w:id="664" w:author="Yecheng Yang" w:date="2017-05-10T21:37:00Z">
        <w:r w:rsidR="00AA074F" w:rsidRPr="00CA6DC8">
          <w:rPr>
            <w:rFonts w:ascii="Helvetica" w:hAnsi="Helvetica" w:cs="Helvetica"/>
            <w:color w:val="000000"/>
            <w:rPrChange w:id="665" w:author="Yecheng Yang" w:date="2017-05-11T01:29:00Z">
              <w:rPr>
                <w:rFonts w:ascii="Helvetica" w:hAnsi="Helvetica" w:cs="Helvetica"/>
                <w:color w:val="000000"/>
              </w:rPr>
            </w:rPrChange>
          </w:rPr>
          <w:t>As f</w:t>
        </w:r>
      </w:ins>
      <w:del w:id="666" w:author="Yecheng Yang" w:date="2017-05-10T21:37:00Z">
        <w:r w:rsidR="0056388F" w:rsidRPr="00CA6DC8" w:rsidDel="00AA074F">
          <w:rPr>
            <w:rFonts w:ascii="Helvetica" w:hAnsi="Helvetica" w:cs="Helvetica"/>
            <w:color w:val="000000"/>
          </w:rPr>
          <w:delText>F</w:delText>
        </w:r>
      </w:del>
      <w:r w:rsidR="0056388F" w:rsidRPr="00CA6DC8">
        <w:rPr>
          <w:rFonts w:ascii="Helvetica" w:hAnsi="Helvetica" w:cs="Helvetica"/>
          <w:color w:val="000000"/>
        </w:rPr>
        <w:t xml:space="preserve">or the </w:t>
      </w:r>
      <w:del w:id="667" w:author="Andrew Isaacson" w:date="2017-05-10T13:20:00Z">
        <w:r w:rsidR="0056388F" w:rsidRPr="00CA6DC8" w:rsidDel="00145EDA">
          <w:rPr>
            <w:rFonts w:ascii="Helvetica" w:hAnsi="Helvetica" w:cs="Helvetica"/>
            <w:color w:val="000000"/>
          </w:rPr>
          <w:delText>restriction</w:delText>
        </w:r>
      </w:del>
      <w:ins w:id="668" w:author="Andrew Isaacson" w:date="2017-05-10T13:20:00Z">
        <w:r w:rsidR="00145EDA" w:rsidRPr="00CA6DC8">
          <w:rPr>
            <w:rFonts w:ascii="Helvetica" w:hAnsi="Helvetica" w:cs="Helvetica"/>
            <w:color w:val="000000"/>
            <w:rPrChange w:id="669" w:author="Yecheng Yang" w:date="2017-05-11T01:29:00Z">
              <w:rPr>
                <w:rFonts w:ascii="Helvetica" w:hAnsi="Helvetica" w:cs="Helvetica"/>
                <w:color w:val="000000"/>
              </w:rPr>
            </w:rPrChange>
          </w:rPr>
          <w:t>restriction</w:t>
        </w:r>
      </w:ins>
      <w:ins w:id="670" w:author="Yecheng Yang" w:date="2017-05-10T21:37:00Z">
        <w:r w:rsidR="006F3559" w:rsidRPr="00CA6DC8">
          <w:rPr>
            <w:rFonts w:ascii="Helvetica" w:hAnsi="Helvetica" w:cs="Helvetica"/>
            <w:color w:val="000000"/>
            <w:rPrChange w:id="671" w:author="Yecheng Yang" w:date="2017-05-11T01:29:00Z">
              <w:rPr>
                <w:rFonts w:ascii="Helvetica" w:hAnsi="Helvetica" w:cs="Helvetica"/>
                <w:color w:val="000000"/>
                <w:highlight w:val="yellow"/>
              </w:rPr>
            </w:rPrChange>
          </w:rPr>
          <w:t xml:space="preserve"> imposed on model information currently</w:t>
        </w:r>
      </w:ins>
      <w:ins w:id="672" w:author="Yecheng Yang" w:date="2017-05-10T21:38:00Z">
        <w:r w:rsidR="006E335A" w:rsidRPr="00CA6DC8">
          <w:rPr>
            <w:rFonts w:ascii="Helvetica" w:hAnsi="Helvetica" w:cs="Helvetica"/>
            <w:color w:val="000000"/>
            <w:rPrChange w:id="673" w:author="Yecheng Yang" w:date="2017-05-11T01:29:00Z">
              <w:rPr>
                <w:rFonts w:ascii="Helvetica" w:hAnsi="Helvetica" w:cs="Helvetica"/>
                <w:color w:val="000000"/>
                <w:highlight w:val="yellow"/>
              </w:rPr>
            </w:rPrChange>
          </w:rPr>
          <w:t xml:space="preserve">, </w:t>
        </w:r>
        <w:r w:rsidR="00C3470B" w:rsidRPr="00CA6DC8">
          <w:rPr>
            <w:rFonts w:ascii="Helvetica" w:hAnsi="Helvetica" w:cs="Helvetica"/>
            <w:color w:val="000000"/>
            <w:rPrChange w:id="674" w:author="Yecheng Yang" w:date="2017-05-11T01:29:00Z">
              <w:rPr>
                <w:rFonts w:ascii="Helvetica" w:hAnsi="Helvetica" w:cs="Helvetica"/>
                <w:color w:val="000000"/>
                <w:highlight w:val="yellow"/>
              </w:rPr>
            </w:rPrChange>
          </w:rPr>
          <w:t xml:space="preserve">manual </w:t>
        </w:r>
      </w:ins>
      <w:ins w:id="675" w:author="Andrew Isaacson" w:date="2017-05-10T13:20:00Z">
        <w:del w:id="676" w:author="Yecheng Yang" w:date="2017-05-10T21:38:00Z">
          <w:r w:rsidR="00145EDA" w:rsidRPr="00CA6DC8" w:rsidDel="006E335A">
            <w:rPr>
              <w:rFonts w:ascii="Helvetica" w:hAnsi="Helvetica" w:cs="Helvetica"/>
              <w:color w:val="000000"/>
            </w:rPr>
            <w:delText>,</w:delText>
          </w:r>
        </w:del>
      </w:ins>
      <w:del w:id="677" w:author="Yecheng Yang" w:date="2017-05-10T21:38:00Z">
        <w:r w:rsidR="0056388F" w:rsidRPr="00CA6DC8" w:rsidDel="006E335A">
          <w:rPr>
            <w:rFonts w:ascii="Helvetica" w:hAnsi="Helvetica" w:cs="Helvetica"/>
            <w:color w:val="000000"/>
          </w:rPr>
          <w:delText xml:space="preserve"> I am imposing on the </w:delText>
        </w:r>
        <w:r w:rsidR="00985522" w:rsidRPr="00CA6DC8" w:rsidDel="006E335A">
          <w:rPr>
            <w:rFonts w:ascii="Helvetica" w:hAnsi="Helvetica" w:cs="Helvetica"/>
            <w:color w:val="000000"/>
          </w:rPr>
          <w:delText>model i</w:delText>
        </w:r>
        <w:r w:rsidR="00B22115" w:rsidRPr="00CA6DC8" w:rsidDel="006E335A">
          <w:rPr>
            <w:rFonts w:ascii="Helvetica" w:hAnsi="Helvetica" w:cs="Helvetica"/>
            <w:color w:val="000000"/>
            <w:rPrChange w:id="678" w:author="Yecheng Yang" w:date="2017-05-11T01:29:00Z">
              <w:rPr>
                <w:rFonts w:ascii="Helvetica" w:hAnsi="Helvetica" w:cs="Helvetica"/>
                <w:color w:val="000000"/>
              </w:rPr>
            </w:rPrChange>
          </w:rPr>
          <w:delText xml:space="preserve">nput currently, </w:delText>
        </w:r>
      </w:del>
      <w:r w:rsidR="00B22115" w:rsidRPr="00CA6DC8">
        <w:rPr>
          <w:rFonts w:ascii="Helvetica" w:hAnsi="Helvetica" w:cs="Helvetica"/>
          <w:color w:val="000000"/>
          <w:rPrChange w:id="679" w:author="Yecheng Yang" w:date="2017-05-11T01:29:00Z">
            <w:rPr>
              <w:rFonts w:ascii="Helvetica" w:hAnsi="Helvetica" w:cs="Helvetica"/>
              <w:color w:val="000000"/>
            </w:rPr>
          </w:rPrChange>
        </w:rPr>
        <w:t xml:space="preserve">optimization in simulation </w:t>
      </w:r>
      <w:r w:rsidR="008F0D53" w:rsidRPr="00CA6DC8">
        <w:rPr>
          <w:rFonts w:ascii="Helvetica" w:hAnsi="Helvetica" w:cs="Helvetica"/>
          <w:color w:val="000000"/>
          <w:rPrChange w:id="680" w:author="Yecheng Yang" w:date="2017-05-11T01:29:00Z">
            <w:rPr>
              <w:rFonts w:ascii="Helvetica" w:hAnsi="Helvetica" w:cs="Helvetica"/>
              <w:color w:val="000000"/>
            </w:rPr>
          </w:rPrChange>
        </w:rPr>
        <w:t xml:space="preserve">is already </w:t>
      </w:r>
      <w:r w:rsidR="00AE0E35" w:rsidRPr="00CA6DC8">
        <w:rPr>
          <w:rFonts w:ascii="Helvetica" w:hAnsi="Helvetica" w:cs="Helvetica"/>
          <w:color w:val="000000"/>
          <w:rPrChange w:id="681" w:author="Yecheng Yang" w:date="2017-05-11T01:29:00Z">
            <w:rPr>
              <w:rFonts w:ascii="Helvetica" w:hAnsi="Helvetica" w:cs="Helvetica"/>
              <w:color w:val="000000"/>
            </w:rPr>
          </w:rPrChange>
        </w:rPr>
        <w:t>comple</w:t>
      </w:r>
      <w:r w:rsidR="00933CE5" w:rsidRPr="00CA6DC8">
        <w:rPr>
          <w:rFonts w:ascii="Helvetica" w:hAnsi="Helvetica" w:cs="Helvetica"/>
          <w:color w:val="000000"/>
          <w:rPrChange w:id="682" w:author="Yecheng Yang" w:date="2017-05-11T01:29:00Z">
            <w:rPr>
              <w:rFonts w:ascii="Helvetica" w:hAnsi="Helvetica" w:cs="Helvetica"/>
              <w:color w:val="000000"/>
            </w:rPr>
          </w:rPrChange>
        </w:rPr>
        <w:t>ted</w:t>
      </w:r>
      <w:ins w:id="683" w:author="Yecheng Yang" w:date="2017-05-10T21:38:00Z">
        <w:r w:rsidR="00E242E0" w:rsidRPr="00CA6DC8">
          <w:rPr>
            <w:rFonts w:ascii="Helvetica" w:hAnsi="Helvetica" w:cs="Helvetica"/>
            <w:color w:val="000000"/>
            <w:rPrChange w:id="684" w:author="Yecheng Yang" w:date="2017-05-11T01:29:00Z">
              <w:rPr>
                <w:rFonts w:ascii="Helvetica" w:hAnsi="Helvetica" w:cs="Helvetica"/>
                <w:color w:val="000000"/>
                <w:highlight w:val="yellow"/>
              </w:rPr>
            </w:rPrChange>
          </w:rPr>
          <w:t xml:space="preserve"> and will be explained in detail</w:t>
        </w:r>
      </w:ins>
      <w:r w:rsidR="00933CE5" w:rsidRPr="00CA6DC8">
        <w:rPr>
          <w:rFonts w:ascii="Helvetica" w:hAnsi="Helvetica" w:cs="Helvetica"/>
          <w:color w:val="000000"/>
        </w:rPr>
        <w:t xml:space="preserve"> in the next section.</w:t>
      </w:r>
    </w:p>
    <w:p w14:paraId="5F541CDE" w14:textId="77777777" w:rsidR="00FF78DC" w:rsidRDefault="00FF78DC" w:rsidP="007235DC">
      <w:pPr>
        <w:widowControl w:val="0"/>
        <w:autoSpaceDE w:val="0"/>
        <w:autoSpaceDN w:val="0"/>
        <w:adjustRightInd w:val="0"/>
        <w:jc w:val="both"/>
        <w:rPr>
          <w:rFonts w:ascii="Helvetica" w:hAnsi="Helvetica" w:cs="Helvetica"/>
          <w:color w:val="000000"/>
        </w:rPr>
      </w:pPr>
    </w:p>
    <w:p w14:paraId="158D880A" w14:textId="19F54306" w:rsidR="002114FB" w:rsidRPr="002E796D" w:rsidRDefault="00FF78DC" w:rsidP="007235DC">
      <w:pPr>
        <w:widowControl w:val="0"/>
        <w:autoSpaceDE w:val="0"/>
        <w:autoSpaceDN w:val="0"/>
        <w:adjustRightInd w:val="0"/>
        <w:jc w:val="both"/>
        <w:rPr>
          <w:rFonts w:ascii="Helvetica" w:hAnsi="Helvetica" w:cs="Helvetica"/>
          <w:b/>
          <w:color w:val="000000"/>
        </w:rPr>
      </w:pPr>
      <w:r w:rsidRPr="002E796D">
        <w:rPr>
          <w:rFonts w:ascii="Helvetica" w:hAnsi="Helvetica" w:cs="Helvetica"/>
          <w:b/>
          <w:color w:val="000000"/>
        </w:rPr>
        <w:t xml:space="preserve">Simulation </w:t>
      </w:r>
      <w:r w:rsidR="000542BB" w:rsidRPr="002E796D">
        <w:rPr>
          <w:rFonts w:ascii="Helvetica" w:hAnsi="Helvetica" w:cs="Helvetica"/>
          <w:b/>
          <w:color w:val="000000"/>
        </w:rPr>
        <w:t xml:space="preserve">structure </w:t>
      </w:r>
      <w:r w:rsidR="002114FB" w:rsidRPr="002E796D">
        <w:rPr>
          <w:rFonts w:ascii="Helvetica" w:hAnsi="Helvetica" w:cs="Helvetica"/>
          <w:b/>
          <w:color w:val="000000"/>
        </w:rPr>
        <w:t>change:</w:t>
      </w:r>
    </w:p>
    <w:p w14:paraId="3982DFE5" w14:textId="174CBEB0" w:rsidR="00082F0C" w:rsidRDefault="00AE4FD3" w:rsidP="0093043E">
      <w:pPr>
        <w:widowControl w:val="0"/>
        <w:autoSpaceDE w:val="0"/>
        <w:autoSpaceDN w:val="0"/>
        <w:adjustRightInd w:val="0"/>
        <w:jc w:val="both"/>
        <w:rPr>
          <w:rFonts w:ascii="Helvetica" w:hAnsi="Helvetica" w:cs="Helvetica"/>
          <w:color w:val="000000"/>
        </w:rPr>
      </w:pPr>
      <w:r>
        <w:rPr>
          <w:rFonts w:ascii="Helvetica" w:hAnsi="Helvetica" w:cs="Helvetica"/>
          <w:color w:val="000000"/>
        </w:rPr>
        <w:tab/>
      </w:r>
      <w:r w:rsidR="00451503" w:rsidRPr="00C86E5E">
        <w:rPr>
          <w:rFonts w:ascii="Helvetica" w:hAnsi="Helvetica" w:cs="Helvetica"/>
          <w:color w:val="000000"/>
        </w:rPr>
        <w:t>The work in t</w:t>
      </w:r>
      <w:r w:rsidR="00E17048">
        <w:rPr>
          <w:rFonts w:ascii="Helvetica" w:hAnsi="Helvetica" w:cs="Helvetica"/>
          <w:color w:val="000000"/>
        </w:rPr>
        <w:t>his stage involves both re-writing</w:t>
      </w:r>
      <w:r w:rsidR="00451503" w:rsidRPr="00C86E5E">
        <w:rPr>
          <w:rFonts w:ascii="Helvetica" w:hAnsi="Helvetica" w:cs="Helvetica"/>
          <w:color w:val="000000"/>
        </w:rPr>
        <w:t xml:space="preserve"> existing</w:t>
      </w:r>
      <w:r w:rsidR="00AA7279">
        <w:rPr>
          <w:rFonts w:ascii="Helvetica" w:hAnsi="Helvetica" w:cs="Helvetica"/>
          <w:color w:val="000000"/>
        </w:rPr>
        <w:t xml:space="preserve"> functions for more general usage</w:t>
      </w:r>
      <w:r w:rsidR="00451503" w:rsidRPr="00C86E5E">
        <w:rPr>
          <w:rFonts w:ascii="Helvetica" w:hAnsi="Helvetica" w:cs="Helvetica"/>
          <w:color w:val="000000"/>
        </w:rPr>
        <w:t xml:space="preserve"> and redesign</w:t>
      </w:r>
      <w:r w:rsidR="00505864">
        <w:rPr>
          <w:rFonts w:ascii="Helvetica" w:hAnsi="Helvetica" w:cs="Helvetica"/>
          <w:color w:val="000000"/>
        </w:rPr>
        <w:t>ing</w:t>
      </w:r>
      <w:r w:rsidR="003A2E20">
        <w:rPr>
          <w:rFonts w:ascii="Helvetica" w:hAnsi="Helvetica" w:cs="Helvetica"/>
          <w:color w:val="000000"/>
        </w:rPr>
        <w:t xml:space="preserve"> the </w:t>
      </w:r>
      <w:r w:rsidR="00451503" w:rsidRPr="00C86E5E">
        <w:rPr>
          <w:rFonts w:ascii="Helvetica" w:hAnsi="Helvetica" w:cs="Helvetica"/>
          <w:color w:val="000000"/>
        </w:rPr>
        <w:t xml:space="preserve">structure </w:t>
      </w:r>
      <w:ins w:id="685" w:author="Andrew Isaacson" w:date="2017-05-10T13:21:00Z">
        <w:r w:rsidR="00145EDA">
          <w:rPr>
            <w:rFonts w:ascii="Helvetica" w:hAnsi="Helvetica" w:cs="Helvetica"/>
            <w:color w:val="000000"/>
          </w:rPr>
          <w:t>of the</w:t>
        </w:r>
      </w:ins>
      <w:del w:id="686" w:author="Andrew Isaacson" w:date="2017-05-10T13:21:00Z">
        <w:r w:rsidR="00451503" w:rsidRPr="00C86E5E" w:rsidDel="00145EDA">
          <w:rPr>
            <w:rFonts w:ascii="Helvetica" w:hAnsi="Helvetica" w:cs="Helvetica"/>
            <w:color w:val="000000"/>
          </w:rPr>
          <w:delText>the</w:delText>
        </w:r>
      </w:del>
      <w:r w:rsidR="00451503" w:rsidRPr="00C86E5E">
        <w:rPr>
          <w:rFonts w:ascii="Helvetica" w:hAnsi="Helvetica" w:cs="Helvetica"/>
          <w:color w:val="000000"/>
        </w:rPr>
        <w:t xml:space="preserve"> system to further </w:t>
      </w:r>
      <w:r w:rsidR="00EF6FB8">
        <w:rPr>
          <w:rFonts w:ascii="Helvetica" w:hAnsi="Helvetica" w:cs="Helvetica"/>
          <w:color w:val="000000"/>
        </w:rPr>
        <w:t>support improvements made on the model side</w:t>
      </w:r>
      <w:r w:rsidR="00451503" w:rsidRPr="00C86E5E">
        <w:rPr>
          <w:rFonts w:ascii="Helvetica" w:hAnsi="Helvetica" w:cs="Helvetica"/>
          <w:color w:val="000000"/>
        </w:rPr>
        <w:t>.</w:t>
      </w:r>
      <w:r w:rsidR="0057258F">
        <w:rPr>
          <w:rFonts w:ascii="Helvetica" w:hAnsi="Helvetica" w:cs="Helvetica"/>
          <w:color w:val="000000"/>
        </w:rPr>
        <w:t xml:space="preserve"> </w:t>
      </w:r>
      <w:r w:rsidR="0016461D">
        <w:rPr>
          <w:rFonts w:ascii="Helvetica" w:hAnsi="Helvetica" w:cs="Helvetica"/>
          <w:color w:val="000000"/>
        </w:rPr>
        <w:t xml:space="preserve">As illustrated earlier, model </w:t>
      </w:r>
      <w:r w:rsidR="00E530B5">
        <w:rPr>
          <w:rFonts w:ascii="Helvetica" w:hAnsi="Helvetica" w:cs="Helvetica"/>
          <w:color w:val="000000"/>
        </w:rPr>
        <w:t xml:space="preserve">part </w:t>
      </w:r>
      <w:r w:rsidR="0016461D">
        <w:rPr>
          <w:rFonts w:ascii="Helvetica" w:hAnsi="Helvetica" w:cs="Helvetica"/>
          <w:color w:val="000000"/>
        </w:rPr>
        <w:t>of the system is now declared through x-macros</w:t>
      </w:r>
      <w:r w:rsidR="002375D2">
        <w:rPr>
          <w:rFonts w:ascii="Helvetica" w:hAnsi="Helvetica" w:cs="Helvetica"/>
          <w:color w:val="000000"/>
        </w:rPr>
        <w:t xml:space="preserve"> and</w:t>
      </w:r>
      <w:r w:rsidR="00F76571">
        <w:rPr>
          <w:rFonts w:ascii="Helvetica" w:hAnsi="Helvetica" w:cs="Helvetica"/>
          <w:color w:val="000000"/>
        </w:rPr>
        <w:t xml:space="preserve"> thus</w:t>
      </w:r>
      <w:ins w:id="687" w:author="Andrew Isaacson" w:date="2017-05-10T13:22:00Z">
        <w:r w:rsidR="00145EDA">
          <w:rPr>
            <w:rFonts w:ascii="Helvetica" w:hAnsi="Helvetica" w:cs="Helvetica"/>
            <w:color w:val="000000"/>
          </w:rPr>
          <w:t>,</w:t>
        </w:r>
      </w:ins>
      <w:r w:rsidR="003D1E6C">
        <w:rPr>
          <w:rFonts w:ascii="Helvetica" w:hAnsi="Helvetica" w:cs="Helvetica"/>
          <w:color w:val="000000"/>
        </w:rPr>
        <w:t xml:space="preserve"> it was necessary</w:t>
      </w:r>
      <w:r w:rsidR="00B4692C">
        <w:rPr>
          <w:rFonts w:ascii="Helvetica" w:hAnsi="Helvetica" w:cs="Helvetica"/>
          <w:color w:val="000000"/>
        </w:rPr>
        <w:t xml:space="preserve"> </w:t>
      </w:r>
      <w:r w:rsidR="003D1E6C">
        <w:rPr>
          <w:rFonts w:ascii="Helvetica" w:hAnsi="Helvetica" w:cs="Helvetica"/>
          <w:color w:val="000000"/>
        </w:rPr>
        <w:t xml:space="preserve">to </w:t>
      </w:r>
      <w:r w:rsidR="00E1767B">
        <w:rPr>
          <w:rFonts w:ascii="Helvetica" w:hAnsi="Helvetica" w:cs="Helvetica"/>
          <w:color w:val="000000"/>
        </w:rPr>
        <w:t>redesign</w:t>
      </w:r>
      <w:r w:rsidR="005F4C8C">
        <w:rPr>
          <w:rFonts w:ascii="Helvetica" w:hAnsi="Helvetica" w:cs="Helvetica"/>
          <w:color w:val="000000"/>
        </w:rPr>
        <w:t xml:space="preserve"> </w:t>
      </w:r>
      <w:r w:rsidR="00A70C76">
        <w:rPr>
          <w:rFonts w:ascii="Helvetica" w:hAnsi="Helvetica" w:cs="Helvetica"/>
          <w:color w:val="000000"/>
        </w:rPr>
        <w:t>simulation section</w:t>
      </w:r>
      <w:ins w:id="688" w:author="Andrew Isaacson" w:date="2017-05-10T13:22:00Z">
        <w:r w:rsidR="00145EDA">
          <w:rPr>
            <w:rFonts w:ascii="Helvetica" w:hAnsi="Helvetica" w:cs="Helvetica"/>
            <w:color w:val="000000"/>
          </w:rPr>
          <w:t>s</w:t>
        </w:r>
      </w:ins>
      <w:r w:rsidR="00A70C76">
        <w:rPr>
          <w:rFonts w:ascii="Helvetica" w:hAnsi="Helvetica" w:cs="Helvetica"/>
          <w:color w:val="000000"/>
        </w:rPr>
        <w:t xml:space="preserve"> </w:t>
      </w:r>
      <w:r w:rsidR="004C5BAA">
        <w:rPr>
          <w:rFonts w:ascii="Helvetica" w:hAnsi="Helvetica" w:cs="Helvetica"/>
          <w:color w:val="000000"/>
        </w:rPr>
        <w:t>to connect</w:t>
      </w:r>
      <w:r w:rsidR="00E40166">
        <w:rPr>
          <w:rFonts w:ascii="Helvetica" w:hAnsi="Helvetica" w:cs="Helvetica"/>
          <w:color w:val="000000"/>
        </w:rPr>
        <w:t xml:space="preserve"> </w:t>
      </w:r>
      <w:r w:rsidR="0002368D">
        <w:rPr>
          <w:rFonts w:ascii="Helvetica" w:hAnsi="Helvetica" w:cs="Helvetica"/>
          <w:color w:val="000000"/>
        </w:rPr>
        <w:t>to and optimize</w:t>
      </w:r>
      <w:r w:rsidR="00E40166">
        <w:rPr>
          <w:rFonts w:ascii="Helvetica" w:hAnsi="Helvetica" w:cs="Helvetica"/>
          <w:color w:val="000000"/>
        </w:rPr>
        <w:t xml:space="preserve"> changes</w:t>
      </w:r>
      <w:r w:rsidR="0002368D">
        <w:rPr>
          <w:rFonts w:ascii="Helvetica" w:hAnsi="Helvetica" w:cs="Helvetica"/>
          <w:color w:val="000000"/>
        </w:rPr>
        <w:t xml:space="preserve"> made on</w:t>
      </w:r>
      <w:r w:rsidR="00BA546E">
        <w:rPr>
          <w:rFonts w:ascii="Helvetica" w:hAnsi="Helvetica" w:cs="Helvetica"/>
          <w:color w:val="000000"/>
        </w:rPr>
        <w:t xml:space="preserve"> means of</w:t>
      </w:r>
      <w:r w:rsidR="0002368D">
        <w:rPr>
          <w:rFonts w:ascii="Helvetica" w:hAnsi="Helvetica" w:cs="Helvetica"/>
          <w:color w:val="000000"/>
        </w:rPr>
        <w:t xml:space="preserve"> model representation</w:t>
      </w:r>
      <w:r w:rsidR="00E40166">
        <w:rPr>
          <w:rFonts w:ascii="Helvetica" w:hAnsi="Helvetica" w:cs="Helvetica"/>
          <w:color w:val="000000"/>
        </w:rPr>
        <w:t xml:space="preserve">. In addition, </w:t>
      </w:r>
      <w:r w:rsidR="004C02B6">
        <w:rPr>
          <w:rFonts w:ascii="Helvetica" w:hAnsi="Helvetica" w:cs="Helvetica"/>
          <w:color w:val="000000"/>
        </w:rPr>
        <w:t>to support a special biological mode,</w:t>
      </w:r>
      <w:r w:rsidR="00952738">
        <w:rPr>
          <w:rFonts w:ascii="Helvetica" w:hAnsi="Helvetica" w:cs="Helvetica"/>
          <w:color w:val="000000"/>
        </w:rPr>
        <w:t xml:space="preserve"> </w:t>
      </w:r>
      <w:r w:rsidR="00E40166">
        <w:rPr>
          <w:rFonts w:ascii="Helvetica" w:hAnsi="Helvetica" w:cs="Helvetica"/>
          <w:color w:val="000000"/>
        </w:rPr>
        <w:t>t</w:t>
      </w:r>
      <w:r w:rsidR="000824E6">
        <w:rPr>
          <w:rFonts w:ascii="Helvetica" w:hAnsi="Helvetica" w:cs="Helvetica"/>
          <w:color w:val="000000"/>
        </w:rPr>
        <w:t xml:space="preserve">he old </w:t>
      </w:r>
      <w:r w:rsidR="00736647">
        <w:rPr>
          <w:rFonts w:ascii="Helvetica" w:hAnsi="Helvetica" w:cs="Helvetica"/>
          <w:color w:val="000000"/>
        </w:rPr>
        <w:t xml:space="preserve">simulation section </w:t>
      </w:r>
      <w:r w:rsidR="00EA7769">
        <w:rPr>
          <w:rFonts w:ascii="Helvetica" w:hAnsi="Helvetica" w:cs="Helvetica"/>
          <w:color w:val="000000"/>
        </w:rPr>
        <w:t xml:space="preserve">as well as numerical methods </w:t>
      </w:r>
      <w:del w:id="689" w:author="Andrew Isaacson" w:date="2017-05-10T13:23:00Z">
        <w:r w:rsidR="00736647" w:rsidDel="00145EDA">
          <w:rPr>
            <w:rFonts w:ascii="Helvetica" w:hAnsi="Helvetica" w:cs="Helvetica"/>
            <w:color w:val="000000"/>
          </w:rPr>
          <w:delText xml:space="preserve">has </w:delText>
        </w:r>
      </w:del>
      <w:ins w:id="690" w:author="Andrew Isaacson" w:date="2017-05-10T13:23:00Z">
        <w:r w:rsidR="00145EDA">
          <w:rPr>
            <w:rFonts w:ascii="Helvetica" w:hAnsi="Helvetica" w:cs="Helvetica"/>
            <w:color w:val="000000"/>
          </w:rPr>
          <w:t xml:space="preserve">have </w:t>
        </w:r>
      </w:ins>
      <w:del w:id="691" w:author="Andrew Isaacson" w:date="2017-05-10T13:23:00Z">
        <w:r w:rsidR="00736647" w:rsidDel="00145EDA">
          <w:rPr>
            <w:rFonts w:ascii="Helvetica" w:hAnsi="Helvetica" w:cs="Helvetica"/>
            <w:color w:val="000000"/>
          </w:rPr>
          <w:delText>little, if any</w:delText>
        </w:r>
      </w:del>
      <w:ins w:id="692" w:author="Andrew Isaacson" w:date="2017-05-10T13:23:00Z">
        <w:r w:rsidR="00145EDA">
          <w:rPr>
            <w:rFonts w:ascii="Helvetica" w:hAnsi="Helvetica" w:cs="Helvetica"/>
            <w:color w:val="000000"/>
          </w:rPr>
          <w:t>minimal</w:t>
        </w:r>
      </w:ins>
      <w:del w:id="693" w:author="Andrew Isaacson" w:date="2017-05-10T13:23:00Z">
        <w:r w:rsidR="00736647" w:rsidDel="00145EDA">
          <w:rPr>
            <w:rFonts w:ascii="Helvetica" w:hAnsi="Helvetica" w:cs="Helvetica"/>
            <w:color w:val="000000"/>
          </w:rPr>
          <w:delText>,</w:delText>
        </w:r>
      </w:del>
      <w:r w:rsidR="00736647">
        <w:rPr>
          <w:rFonts w:ascii="Helvetica" w:hAnsi="Helvetica" w:cs="Helvetica"/>
          <w:color w:val="000000"/>
        </w:rPr>
        <w:t xml:space="preserve"> </w:t>
      </w:r>
      <w:r w:rsidR="002A4B1F">
        <w:rPr>
          <w:rFonts w:ascii="Helvetica" w:hAnsi="Helvetica" w:cs="Helvetica"/>
          <w:color w:val="000000"/>
        </w:rPr>
        <w:t>configurability and</w:t>
      </w:r>
      <w:r w:rsidR="000E07C8">
        <w:rPr>
          <w:rFonts w:ascii="Helvetica" w:hAnsi="Helvetica" w:cs="Helvetica"/>
          <w:color w:val="000000"/>
        </w:rPr>
        <w:t xml:space="preserve"> reusability</w:t>
      </w:r>
      <w:r w:rsidR="008F456E">
        <w:rPr>
          <w:rFonts w:ascii="Helvetica" w:hAnsi="Helvetica" w:cs="Helvetica"/>
          <w:color w:val="000000"/>
        </w:rPr>
        <w:t xml:space="preserve">. </w:t>
      </w:r>
      <w:r w:rsidR="00400D4B">
        <w:rPr>
          <w:rFonts w:ascii="Helvetica" w:hAnsi="Helvetica" w:cs="Helvetica"/>
          <w:color w:val="000000"/>
        </w:rPr>
        <w:t xml:space="preserve">To address this problem, </w:t>
      </w:r>
      <w:r w:rsidR="000E4727">
        <w:rPr>
          <w:rFonts w:ascii="Helvetica" w:hAnsi="Helvetica" w:cs="Helvetica"/>
          <w:color w:val="000000"/>
        </w:rPr>
        <w:t xml:space="preserve">I </w:t>
      </w:r>
      <w:r w:rsidR="00D87503">
        <w:rPr>
          <w:rFonts w:ascii="Helvetica" w:hAnsi="Helvetica" w:cs="Helvetica"/>
          <w:color w:val="000000"/>
        </w:rPr>
        <w:t>intend to</w:t>
      </w:r>
      <w:r w:rsidR="00451503" w:rsidRPr="00C86E5E">
        <w:rPr>
          <w:rFonts w:ascii="Helvetica" w:hAnsi="Helvetica" w:cs="Helvetica"/>
          <w:color w:val="000000"/>
        </w:rPr>
        <w:t xml:space="preserve"> </w:t>
      </w:r>
      <w:r w:rsidR="00C067D3">
        <w:rPr>
          <w:rFonts w:ascii="Helvetica" w:hAnsi="Helvetica" w:cs="Helvetica"/>
          <w:color w:val="000000"/>
        </w:rPr>
        <w:t>design</w:t>
      </w:r>
      <w:r w:rsidR="00451503" w:rsidRPr="00C86E5E">
        <w:rPr>
          <w:rFonts w:ascii="Helvetica" w:hAnsi="Helvetica" w:cs="Helvetica"/>
          <w:color w:val="000000"/>
        </w:rPr>
        <w:t xml:space="preserve"> new classes and functions </w:t>
      </w:r>
      <w:r w:rsidR="00591A89">
        <w:rPr>
          <w:rFonts w:ascii="Helvetica" w:hAnsi="Helvetica" w:cs="Helvetica"/>
          <w:color w:val="000000"/>
        </w:rPr>
        <w:t>to</w:t>
      </w:r>
      <w:r w:rsidR="00451503" w:rsidRPr="00C86E5E">
        <w:rPr>
          <w:rFonts w:ascii="Helvetica" w:hAnsi="Helvetica" w:cs="Helvetica"/>
          <w:color w:val="000000"/>
        </w:rPr>
        <w:t xml:space="preserve"> generalize existing functions </w:t>
      </w:r>
      <w:r w:rsidR="00856698">
        <w:rPr>
          <w:rFonts w:ascii="Helvetica" w:hAnsi="Helvetica" w:cs="Helvetica"/>
          <w:color w:val="000000"/>
        </w:rPr>
        <w:t xml:space="preserve">and numerical methods </w:t>
      </w:r>
      <w:r w:rsidR="00451503" w:rsidRPr="00C86E5E">
        <w:rPr>
          <w:rFonts w:ascii="Helvetica" w:hAnsi="Helvetica" w:cs="Helvetica"/>
          <w:color w:val="000000"/>
        </w:rPr>
        <w:t xml:space="preserve">so that the new </w:t>
      </w:r>
      <w:r w:rsidR="00BF0B5C">
        <w:rPr>
          <w:rFonts w:ascii="Helvetica" w:hAnsi="Helvetica" w:cs="Helvetica"/>
          <w:color w:val="000000"/>
        </w:rPr>
        <w:t>system</w:t>
      </w:r>
      <w:r w:rsidR="00451503" w:rsidRPr="00C86E5E">
        <w:rPr>
          <w:rFonts w:ascii="Helvetica" w:hAnsi="Helvetica" w:cs="Helvetica"/>
          <w:color w:val="000000"/>
        </w:rPr>
        <w:t xml:space="preserve"> is no longer model specific</w:t>
      </w:r>
      <w:ins w:id="694" w:author="Andrew Isaacson" w:date="2017-05-10T13:23:00Z">
        <w:r w:rsidR="00145EDA">
          <w:rPr>
            <w:rFonts w:ascii="Helvetica" w:hAnsi="Helvetica" w:cs="Helvetica"/>
            <w:color w:val="000000"/>
          </w:rPr>
          <w:t>,</w:t>
        </w:r>
      </w:ins>
      <w:r w:rsidR="00451503" w:rsidRPr="00C86E5E">
        <w:rPr>
          <w:rFonts w:ascii="Helvetica" w:hAnsi="Helvetica" w:cs="Helvetica"/>
          <w:color w:val="000000"/>
        </w:rPr>
        <w:t xml:space="preserve"> </w:t>
      </w:r>
      <w:r w:rsidR="00C9796E">
        <w:rPr>
          <w:rFonts w:ascii="Helvetica" w:hAnsi="Helvetica" w:cs="Helvetica"/>
          <w:color w:val="000000"/>
        </w:rPr>
        <w:t>but</w:t>
      </w:r>
      <w:r w:rsidR="00451503" w:rsidRPr="00C86E5E">
        <w:rPr>
          <w:rFonts w:ascii="Helvetica" w:hAnsi="Helvetica" w:cs="Helvetica"/>
          <w:color w:val="000000"/>
        </w:rPr>
        <w:t xml:space="preserve"> instead can be </w:t>
      </w:r>
      <w:r w:rsidR="00263900">
        <w:rPr>
          <w:rFonts w:ascii="Helvetica" w:hAnsi="Helvetica" w:cs="Helvetica"/>
          <w:color w:val="000000"/>
        </w:rPr>
        <w:t>re-</w:t>
      </w:r>
      <w:r w:rsidR="00451503" w:rsidRPr="00C86E5E">
        <w:rPr>
          <w:rFonts w:ascii="Helvetica" w:hAnsi="Helvetica" w:cs="Helvetica"/>
          <w:color w:val="000000"/>
        </w:rPr>
        <w:t xml:space="preserve">applied </w:t>
      </w:r>
      <w:r w:rsidR="00BE47D8">
        <w:rPr>
          <w:rFonts w:ascii="Helvetica" w:hAnsi="Helvetica" w:cs="Helvetica"/>
          <w:color w:val="000000"/>
        </w:rPr>
        <w:t xml:space="preserve">to </w:t>
      </w:r>
      <w:r w:rsidR="00263900">
        <w:rPr>
          <w:rFonts w:ascii="Helvetica" w:hAnsi="Helvetica" w:cs="Helvetica"/>
          <w:color w:val="000000"/>
        </w:rPr>
        <w:t xml:space="preserve">or </w:t>
      </w:r>
      <w:r w:rsidR="00650624">
        <w:rPr>
          <w:rFonts w:ascii="Helvetica" w:hAnsi="Helvetica" w:cs="Helvetica"/>
          <w:color w:val="000000"/>
        </w:rPr>
        <w:t>easily</w:t>
      </w:r>
      <w:r w:rsidR="00CE4558">
        <w:rPr>
          <w:rFonts w:ascii="Helvetica" w:hAnsi="Helvetica" w:cs="Helvetica"/>
          <w:color w:val="000000"/>
        </w:rPr>
        <w:t xml:space="preserve"> </w:t>
      </w:r>
      <w:r w:rsidR="00263900">
        <w:rPr>
          <w:rFonts w:ascii="Helvetica" w:hAnsi="Helvetica" w:cs="Helvetica"/>
          <w:color w:val="000000"/>
        </w:rPr>
        <w:t xml:space="preserve">updated </w:t>
      </w:r>
      <w:r w:rsidR="001B3BF6">
        <w:rPr>
          <w:rFonts w:ascii="Helvetica" w:hAnsi="Helvetica" w:cs="Helvetica"/>
          <w:color w:val="000000"/>
        </w:rPr>
        <w:t xml:space="preserve">based on </w:t>
      </w:r>
      <w:r w:rsidR="00451503" w:rsidRPr="00C86E5E">
        <w:rPr>
          <w:rFonts w:ascii="Helvetica" w:hAnsi="Helvetica" w:cs="Helvetica"/>
          <w:color w:val="000000"/>
        </w:rPr>
        <w:t xml:space="preserve">other </w:t>
      </w:r>
      <w:r w:rsidR="001D1803">
        <w:rPr>
          <w:rFonts w:ascii="Helvetica" w:hAnsi="Helvetica" w:cs="Helvetica"/>
          <w:color w:val="000000"/>
        </w:rPr>
        <w:t xml:space="preserve">biological </w:t>
      </w:r>
      <w:r w:rsidR="00D36BB4">
        <w:rPr>
          <w:rFonts w:ascii="Helvetica" w:hAnsi="Helvetica" w:cs="Helvetica"/>
          <w:color w:val="000000"/>
        </w:rPr>
        <w:t>models.</w:t>
      </w:r>
      <w:r w:rsidR="00451503" w:rsidRPr="00C86E5E">
        <w:rPr>
          <w:rFonts w:ascii="Helvetica" w:hAnsi="Helvetica" w:cs="Helvetica"/>
          <w:color w:val="000000"/>
        </w:rPr>
        <w:t xml:space="preserve"> </w:t>
      </w:r>
    </w:p>
    <w:p w14:paraId="62199EA7" w14:textId="7118FBBE" w:rsidR="00451503" w:rsidRPr="002E796D" w:rsidRDefault="00082F0C" w:rsidP="0093043E">
      <w:pPr>
        <w:widowControl w:val="0"/>
        <w:autoSpaceDE w:val="0"/>
        <w:autoSpaceDN w:val="0"/>
        <w:adjustRightInd w:val="0"/>
        <w:jc w:val="both"/>
        <w:rPr>
          <w:b/>
          <w:i/>
        </w:rPr>
      </w:pPr>
      <w:r w:rsidRPr="002E796D">
        <w:rPr>
          <w:rFonts w:ascii="Helvetica" w:hAnsi="Helvetica" w:cs="Helvetica"/>
          <w:b/>
          <w:i/>
          <w:color w:val="000000"/>
        </w:rPr>
        <w:t>Methodology</w:t>
      </w:r>
      <w:r w:rsidR="004968F2" w:rsidRPr="002E796D">
        <w:rPr>
          <w:rFonts w:ascii="Helvetica" w:hAnsi="Helvetica" w:cs="Helvetica"/>
          <w:b/>
          <w:i/>
          <w:color w:val="000000"/>
        </w:rPr>
        <w:t>:</w:t>
      </w:r>
      <w:r w:rsidR="00DA74E2" w:rsidRPr="002E796D">
        <w:rPr>
          <w:rFonts w:ascii="Helvetica" w:hAnsi="Helvetica" w:cs="Helvetica"/>
          <w:b/>
          <w:i/>
          <w:color w:val="000000"/>
        </w:rPr>
        <w:t xml:space="preserve"> </w:t>
      </w:r>
    </w:p>
    <w:p w14:paraId="4F7FE7AC" w14:textId="77777777" w:rsidR="00DA6632" w:rsidRPr="00CA6DC8" w:rsidRDefault="00451503" w:rsidP="00CA25E4">
      <w:pPr>
        <w:widowControl w:val="0"/>
        <w:autoSpaceDE w:val="0"/>
        <w:autoSpaceDN w:val="0"/>
        <w:adjustRightInd w:val="0"/>
        <w:jc w:val="both"/>
        <w:rPr>
          <w:ins w:id="695" w:author="Yecheng Yang" w:date="2017-05-10T22:05:00Z"/>
          <w:rFonts w:ascii="Helvetica" w:hAnsi="Helvetica" w:cs="Helvetica"/>
          <w:color w:val="000000"/>
          <w:rPrChange w:id="696" w:author="Yecheng Yang" w:date="2017-05-11T01:30:00Z">
            <w:rPr>
              <w:ins w:id="697" w:author="Yecheng Yang" w:date="2017-05-10T22:05:00Z"/>
              <w:rFonts w:ascii="Helvetica" w:hAnsi="Helvetica" w:cs="Helvetica"/>
              <w:color w:val="000000"/>
            </w:rPr>
          </w:rPrChange>
        </w:rPr>
      </w:pPr>
      <w:r w:rsidRPr="00C86E5E">
        <w:rPr>
          <w:rFonts w:ascii="Helvetica" w:hAnsi="Helvetica" w:cs="Helvetica"/>
          <w:color w:val="000000"/>
        </w:rPr>
        <w:tab/>
      </w:r>
      <w:r w:rsidR="00FF4756">
        <w:rPr>
          <w:rFonts w:ascii="Helvetica" w:hAnsi="Helvetica" w:cs="Helvetica"/>
          <w:color w:val="000000"/>
        </w:rPr>
        <w:t>For further isolation of reactions and other simulation process, a</w:t>
      </w:r>
      <w:r w:rsidR="004968F2">
        <w:rPr>
          <w:rFonts w:ascii="Helvetica" w:hAnsi="Helvetica" w:cs="Helvetica"/>
          <w:color w:val="000000"/>
        </w:rPr>
        <w:t xml:space="preserve"> </w:t>
      </w:r>
      <w:r w:rsidR="006C0CA4">
        <w:rPr>
          <w:rFonts w:ascii="Helvetica" w:hAnsi="Helvetica" w:cs="Helvetica"/>
          <w:color w:val="000000"/>
        </w:rPr>
        <w:t xml:space="preserve">new context </w:t>
      </w:r>
      <w:r w:rsidR="004353E4">
        <w:rPr>
          <w:rFonts w:ascii="Helvetica" w:hAnsi="Helvetica" w:cs="Helvetica"/>
          <w:color w:val="000000"/>
        </w:rPr>
        <w:lastRenderedPageBreak/>
        <w:t>clas</w:t>
      </w:r>
      <w:r w:rsidR="00FF4756">
        <w:rPr>
          <w:rFonts w:ascii="Helvetica" w:hAnsi="Helvetica" w:cs="Helvetica"/>
          <w:color w:val="000000"/>
        </w:rPr>
        <w:t>s i</w:t>
      </w:r>
      <w:r w:rsidR="00685D3D">
        <w:rPr>
          <w:rFonts w:ascii="Helvetica" w:hAnsi="Helvetica" w:cs="Helvetica"/>
          <w:color w:val="000000"/>
        </w:rPr>
        <w:t>s created. I</w:t>
      </w:r>
      <w:r w:rsidR="00AA2DB7">
        <w:rPr>
          <w:rFonts w:ascii="Helvetica" w:hAnsi="Helvetica" w:cs="Helvetica"/>
          <w:color w:val="000000"/>
        </w:rPr>
        <w:t>n a biological system, i</w:t>
      </w:r>
      <w:r w:rsidR="00685D3D">
        <w:rPr>
          <w:rFonts w:ascii="Helvetica" w:hAnsi="Helvetica" w:cs="Helvetica"/>
          <w:color w:val="000000"/>
        </w:rPr>
        <w:t xml:space="preserve">t </w:t>
      </w:r>
      <w:r w:rsidR="00AA2DB7">
        <w:rPr>
          <w:rFonts w:ascii="Helvetica" w:hAnsi="Helvetica" w:cs="Helvetica"/>
          <w:color w:val="000000"/>
        </w:rPr>
        <w:t>provide</w:t>
      </w:r>
      <w:r w:rsidR="00DB46C3">
        <w:rPr>
          <w:rFonts w:ascii="Helvetica" w:hAnsi="Helvetica" w:cs="Helvetica"/>
          <w:color w:val="000000"/>
        </w:rPr>
        <w:t>s</w:t>
      </w:r>
      <w:r w:rsidR="00D0091C">
        <w:rPr>
          <w:rFonts w:ascii="Helvetica" w:hAnsi="Helvetica" w:cs="Helvetica"/>
          <w:color w:val="000000"/>
        </w:rPr>
        <w:t xml:space="preserve"> </w:t>
      </w:r>
      <w:r w:rsidR="00151FC3">
        <w:rPr>
          <w:rFonts w:ascii="Helvetica" w:hAnsi="Helvetica" w:cs="Helvetica"/>
          <w:color w:val="000000"/>
        </w:rPr>
        <w:t>a scope</w:t>
      </w:r>
      <w:r w:rsidR="0066729C">
        <w:rPr>
          <w:rFonts w:ascii="Helvetica" w:hAnsi="Helvetica" w:cs="Helvetica"/>
          <w:color w:val="000000"/>
        </w:rPr>
        <w:t xml:space="preserve"> for </w:t>
      </w:r>
      <w:r w:rsidR="00DB46C3">
        <w:rPr>
          <w:rFonts w:ascii="Helvetica" w:hAnsi="Helvetica" w:cs="Helvetica"/>
          <w:color w:val="000000"/>
        </w:rPr>
        <w:t>various simulations</w:t>
      </w:r>
      <w:ins w:id="698" w:author="Andrew Isaacson" w:date="2017-05-10T13:24:00Z">
        <w:r w:rsidR="002302F5">
          <w:rPr>
            <w:rFonts w:ascii="Helvetica" w:hAnsi="Helvetica" w:cs="Helvetica"/>
            <w:color w:val="000000"/>
          </w:rPr>
          <w:t>,</w:t>
        </w:r>
      </w:ins>
      <w:r w:rsidR="00DB46C3">
        <w:rPr>
          <w:rFonts w:ascii="Helvetica" w:hAnsi="Helvetica" w:cs="Helvetica"/>
          <w:color w:val="000000"/>
        </w:rPr>
        <w:t xml:space="preserve"> and</w:t>
      </w:r>
      <w:del w:id="699" w:author="Andrew Isaacson" w:date="2017-05-10T13:24:00Z">
        <w:r w:rsidR="00CB6E25" w:rsidDel="002302F5">
          <w:rPr>
            <w:rFonts w:ascii="Helvetica" w:hAnsi="Helvetica" w:cs="Helvetica"/>
            <w:color w:val="000000"/>
          </w:rPr>
          <w:delText>,</w:delText>
        </w:r>
      </w:del>
      <w:r w:rsidR="00DB46C3">
        <w:rPr>
          <w:rFonts w:ascii="Helvetica" w:hAnsi="Helvetica" w:cs="Helvetica"/>
          <w:color w:val="000000"/>
        </w:rPr>
        <w:t xml:space="preserve"> </w:t>
      </w:r>
      <w:r w:rsidR="003A5CC5">
        <w:rPr>
          <w:rFonts w:ascii="Helvetica" w:hAnsi="Helvetica" w:cs="Helvetica"/>
          <w:color w:val="000000"/>
        </w:rPr>
        <w:t>in</w:t>
      </w:r>
      <w:r w:rsidR="00DB46C3">
        <w:rPr>
          <w:rFonts w:ascii="Helvetica" w:hAnsi="Helvetica" w:cs="Helvetica"/>
          <w:color w:val="000000"/>
        </w:rPr>
        <w:t xml:space="preserve"> </w:t>
      </w:r>
      <w:r w:rsidR="00776E3C" w:rsidRPr="00CA6DC8">
        <w:t>segmentation clock network</w:t>
      </w:r>
      <w:r w:rsidR="006964C3" w:rsidRPr="00CA6DC8">
        <w:rPr>
          <w:rFonts w:ascii="Helvetica" w:hAnsi="Helvetica" w:cs="Helvetica"/>
          <w:color w:val="000000"/>
        </w:rPr>
        <w:t>, each instance of context class</w:t>
      </w:r>
      <w:r w:rsidR="00DB46C3" w:rsidRPr="00CA6DC8">
        <w:rPr>
          <w:rFonts w:ascii="Helvetica" w:hAnsi="Helvetica" w:cs="Helvetica"/>
          <w:color w:val="000000"/>
        </w:rPr>
        <w:t xml:space="preserve"> is equivalent to </w:t>
      </w:r>
      <w:r w:rsidR="00E20B93" w:rsidRPr="00CA6DC8">
        <w:rPr>
          <w:rFonts w:ascii="Helvetica" w:hAnsi="Helvetica" w:cs="Helvetica"/>
          <w:color w:val="000000"/>
        </w:rPr>
        <w:t xml:space="preserve">a cell. </w:t>
      </w:r>
      <w:moveToRangeStart w:id="700" w:author="Yecheng Yang" w:date="2017-05-10T22:05:00Z" w:name="move356073243"/>
      <w:moveTo w:id="701" w:author="Yecheng Yang" w:date="2017-05-10T22:05:00Z">
        <w:r w:rsidR="00662B5D" w:rsidRPr="00CA6DC8">
          <w:rPr>
            <w:rFonts w:ascii="Helvetica" w:hAnsi="Helvetica" w:cs="Helvetica"/>
            <w:color w:val="000000"/>
            <w:rPrChange w:id="702" w:author="Yecheng Yang" w:date="2017-05-11T01:30:00Z">
              <w:rPr>
                <w:rFonts w:ascii="Helvetica" w:hAnsi="Helvetica" w:cs="Helvetica"/>
                <w:color w:val="000000"/>
              </w:rPr>
            </w:rPrChange>
          </w:rPr>
          <w:t>There is a unique identifier inside context class and context is used as the second template parameter for functions in model_impl.hpp shown earlier.</w:t>
        </w:r>
      </w:moveTo>
      <w:moveToRangeEnd w:id="700"/>
      <w:ins w:id="703" w:author="Yecheng Yang" w:date="2017-05-10T22:05:00Z">
        <w:r w:rsidR="00154A16" w:rsidRPr="00CA6DC8">
          <w:rPr>
            <w:rFonts w:ascii="Helvetica" w:hAnsi="Helvetica" w:cs="Helvetica"/>
            <w:color w:val="000000"/>
            <w:rPrChange w:id="704" w:author="Yecheng Yang" w:date="2017-05-11T01:30:00Z">
              <w:rPr>
                <w:rFonts w:ascii="Helvetica" w:hAnsi="Helvetica" w:cs="Helvetica"/>
                <w:color w:val="000000"/>
              </w:rPr>
            </w:rPrChange>
          </w:rPr>
          <w:t xml:space="preserve"> </w:t>
        </w:r>
      </w:ins>
    </w:p>
    <w:p w14:paraId="7F189D1D" w14:textId="78650DA0" w:rsidR="008D3FDB" w:rsidDel="000C4AC4" w:rsidRDefault="009D7A54">
      <w:pPr>
        <w:widowControl w:val="0"/>
        <w:autoSpaceDE w:val="0"/>
        <w:autoSpaceDN w:val="0"/>
        <w:adjustRightInd w:val="0"/>
        <w:ind w:firstLine="720"/>
        <w:jc w:val="both"/>
        <w:rPr>
          <w:del w:id="705" w:author="Yecheng Yang" w:date="2017-05-10T22:08:00Z"/>
          <w:rFonts w:ascii="Helvetica" w:hAnsi="Helvetica" w:cs="Helvetica"/>
          <w:color w:val="000000"/>
        </w:rPr>
        <w:pPrChange w:id="706" w:author="Yecheng Yang" w:date="2017-05-10T22:05:00Z">
          <w:pPr>
            <w:widowControl w:val="0"/>
            <w:autoSpaceDE w:val="0"/>
            <w:autoSpaceDN w:val="0"/>
            <w:adjustRightInd w:val="0"/>
            <w:jc w:val="both"/>
          </w:pPr>
        </w:pPrChange>
      </w:pPr>
      <w:ins w:id="707" w:author="Yecheng Yang" w:date="2017-05-10T22:06:00Z">
        <w:r w:rsidRPr="00CA6DC8">
          <w:rPr>
            <w:rFonts w:ascii="Helvetica" w:hAnsi="Helvetica" w:cs="Helvetica"/>
            <w:color w:val="000000"/>
            <w:rPrChange w:id="708" w:author="Yecheng Yang" w:date="2017-05-11T01:30:00Z">
              <w:rPr>
                <w:rFonts w:ascii="Helvetica" w:hAnsi="Helvetica" w:cs="Helvetica"/>
                <w:color w:val="000000"/>
                <w:highlight w:val="yellow"/>
              </w:rPr>
            </w:rPrChange>
          </w:rPr>
          <w:t>Placed i</w:t>
        </w:r>
        <w:r w:rsidR="00A30B61" w:rsidRPr="00CA6DC8">
          <w:rPr>
            <w:rFonts w:ascii="Helvetica" w:hAnsi="Helvetica" w:cs="Helvetica"/>
            <w:color w:val="000000"/>
            <w:rPrChange w:id="709" w:author="Yecheng Yang" w:date="2017-05-11T01:30:00Z">
              <w:rPr>
                <w:rFonts w:ascii="Helvetica" w:hAnsi="Helvetica" w:cs="Helvetica"/>
                <w:color w:val="000000"/>
                <w:highlight w:val="yellow"/>
              </w:rPr>
            </w:rPrChange>
          </w:rPr>
          <w:t>nside simulation, the context</w:t>
        </w:r>
      </w:ins>
      <w:del w:id="710" w:author="Yecheng Yang" w:date="2017-05-10T22:06:00Z">
        <w:r w:rsidR="00CB6E25" w:rsidRPr="00CA6DC8" w:rsidDel="00A30B61">
          <w:rPr>
            <w:rFonts w:ascii="Helvetica" w:hAnsi="Helvetica" w:cs="Helvetica"/>
            <w:color w:val="000000"/>
          </w:rPr>
          <w:delText>It</w:delText>
        </w:r>
      </w:del>
      <w:r w:rsidR="00CB6E25" w:rsidRPr="00CA6DC8">
        <w:rPr>
          <w:rFonts w:ascii="Helvetica" w:hAnsi="Helvetica" w:cs="Helvetica"/>
          <w:color w:val="000000"/>
        </w:rPr>
        <w:t xml:space="preserve"> </w:t>
      </w:r>
      <w:r w:rsidR="004B509E" w:rsidRPr="00CA6DC8">
        <w:rPr>
          <w:rFonts w:ascii="Helvetica" w:hAnsi="Helvetica" w:cs="Helvetica"/>
          <w:color w:val="000000"/>
        </w:rPr>
        <w:t>is essentially a wrapper class</w:t>
      </w:r>
      <w:r w:rsidR="00CB6E25" w:rsidRPr="00CA6DC8">
        <w:rPr>
          <w:rFonts w:ascii="Helvetica" w:hAnsi="Helvetica" w:cs="Helvetica"/>
          <w:color w:val="000000"/>
        </w:rPr>
        <w:t xml:space="preserve"> </w:t>
      </w:r>
      <w:r w:rsidR="008A4644" w:rsidRPr="00CA6DC8">
        <w:rPr>
          <w:rFonts w:ascii="Helvetica" w:hAnsi="Helvetica" w:cs="Helvetica"/>
          <w:color w:val="000000"/>
          <w:rPrChange w:id="711" w:author="Yecheng Yang" w:date="2017-05-11T01:30:00Z">
            <w:rPr>
              <w:rFonts w:ascii="Helvetica" w:hAnsi="Helvetica" w:cs="Helvetica"/>
              <w:color w:val="000000"/>
            </w:rPr>
          </w:rPrChange>
        </w:rPr>
        <w:t xml:space="preserve">inside simulation </w:t>
      </w:r>
      <w:r w:rsidR="004B1F70" w:rsidRPr="00CA6DC8">
        <w:rPr>
          <w:rFonts w:ascii="Helvetica" w:hAnsi="Helvetica" w:cs="Helvetica"/>
          <w:color w:val="000000"/>
          <w:rPrChange w:id="712" w:author="Yecheng Yang" w:date="2017-05-11T01:30:00Z">
            <w:rPr>
              <w:rFonts w:ascii="Helvetica" w:hAnsi="Helvetica" w:cs="Helvetica"/>
              <w:color w:val="000000"/>
            </w:rPr>
          </w:rPrChange>
        </w:rPr>
        <w:t xml:space="preserve">that </w:t>
      </w:r>
      <w:r w:rsidR="0012274C" w:rsidRPr="00CA6DC8">
        <w:rPr>
          <w:rFonts w:ascii="Helvetica" w:hAnsi="Helvetica" w:cs="Helvetica"/>
          <w:color w:val="000000"/>
          <w:rPrChange w:id="713" w:author="Yecheng Yang" w:date="2017-05-11T01:30:00Z">
            <w:rPr>
              <w:rFonts w:ascii="Helvetica" w:hAnsi="Helvetica" w:cs="Helvetica"/>
              <w:color w:val="000000"/>
            </w:rPr>
          </w:rPrChange>
        </w:rPr>
        <w:t>interacts</w:t>
      </w:r>
      <w:r w:rsidR="007D693F" w:rsidRPr="00CA6DC8">
        <w:rPr>
          <w:rFonts w:ascii="Helvetica" w:hAnsi="Helvetica" w:cs="Helvetica"/>
          <w:color w:val="000000"/>
          <w:rPrChange w:id="714" w:author="Yecheng Yang" w:date="2017-05-11T01:30:00Z">
            <w:rPr>
              <w:rFonts w:ascii="Helvetica" w:hAnsi="Helvetica" w:cs="Helvetica"/>
              <w:color w:val="000000"/>
            </w:rPr>
          </w:rPrChange>
        </w:rPr>
        <w:t xml:space="preserve"> with </w:t>
      </w:r>
      <w:r w:rsidR="008C6F25" w:rsidRPr="00CA6DC8">
        <w:rPr>
          <w:rFonts w:ascii="Helvetica" w:hAnsi="Helvetica" w:cs="Helvetica"/>
          <w:color w:val="000000"/>
          <w:rPrChange w:id="715" w:author="Yecheng Yang" w:date="2017-05-11T01:30:00Z">
            <w:rPr>
              <w:rFonts w:ascii="Helvetica" w:hAnsi="Helvetica" w:cs="Helvetica"/>
              <w:color w:val="000000"/>
            </w:rPr>
          </w:rPrChange>
        </w:rPr>
        <w:t>reactions</w:t>
      </w:r>
      <w:ins w:id="716" w:author="Andrew Isaacson" w:date="2017-05-10T13:24:00Z">
        <w:r w:rsidR="002302F5" w:rsidRPr="00CA6DC8">
          <w:rPr>
            <w:rFonts w:ascii="Helvetica" w:hAnsi="Helvetica" w:cs="Helvetica"/>
            <w:color w:val="000000"/>
            <w:rPrChange w:id="717" w:author="Yecheng Yang" w:date="2017-05-11T01:30:00Z">
              <w:rPr>
                <w:rFonts w:ascii="Helvetica" w:hAnsi="Helvetica" w:cs="Helvetica"/>
                <w:color w:val="000000"/>
              </w:rPr>
            </w:rPrChange>
          </w:rPr>
          <w:t xml:space="preserve">. </w:t>
        </w:r>
      </w:ins>
      <w:ins w:id="718" w:author="Yecheng Yang" w:date="2017-05-10T22:07:00Z">
        <w:r w:rsidR="00DD50DE" w:rsidRPr="00CA6DC8">
          <w:rPr>
            <w:rFonts w:ascii="Helvetica" w:hAnsi="Helvetica" w:cs="Helvetica"/>
            <w:color w:val="000000"/>
            <w:rPrChange w:id="719" w:author="Yecheng Yang" w:date="2017-05-11T01:30:00Z">
              <w:rPr>
                <w:rFonts w:ascii="Helvetica" w:hAnsi="Helvetica" w:cs="Helvetica"/>
                <w:color w:val="000000"/>
              </w:rPr>
            </w:rPrChange>
          </w:rPr>
          <w:t xml:space="preserve">It </w:t>
        </w:r>
        <w:r w:rsidR="00F6723F" w:rsidRPr="00CA6DC8">
          <w:rPr>
            <w:rFonts w:ascii="Helvetica" w:hAnsi="Helvetica" w:cs="Helvetica"/>
            <w:color w:val="000000"/>
            <w:rPrChange w:id="720" w:author="Yecheng Yang" w:date="2017-05-11T01:30:00Z">
              <w:rPr>
                <w:rFonts w:ascii="Helvetica" w:hAnsi="Helvetica" w:cs="Helvetica"/>
                <w:color w:val="000000"/>
                <w:highlight w:val="yellow"/>
              </w:rPr>
            </w:rPrChange>
          </w:rPr>
          <w:t xml:space="preserve">encapsulates </w:t>
        </w:r>
        <w:r w:rsidR="00870396" w:rsidRPr="00CA6DC8">
          <w:rPr>
            <w:rFonts w:ascii="Helvetica" w:hAnsi="Helvetica" w:cs="Helvetica"/>
            <w:color w:val="000000"/>
          </w:rPr>
          <w:t xml:space="preserve">function implementation and </w:t>
        </w:r>
        <w:r w:rsidR="00DD50DE" w:rsidRPr="00CA6DC8">
          <w:rPr>
            <w:rFonts w:ascii="Helvetica" w:hAnsi="Helvetica" w:cs="Helvetica"/>
            <w:color w:val="000000"/>
          </w:rPr>
          <w:t xml:space="preserve">is responsible for calculating rate change and updating concentration levels. </w:t>
        </w:r>
      </w:ins>
      <w:ins w:id="721" w:author="Yecheng Yang" w:date="2017-05-10T22:06:00Z">
        <w:r w:rsidR="00902105" w:rsidRPr="00CA6DC8">
          <w:rPr>
            <w:rFonts w:ascii="Helvetica" w:hAnsi="Helvetica" w:cs="Helvetica"/>
            <w:color w:val="000000"/>
          </w:rPr>
          <w:t xml:space="preserve">It </w:t>
        </w:r>
      </w:ins>
      <w:ins w:id="722" w:author="Yecheng Yang" w:date="2017-05-10T22:07:00Z">
        <w:r w:rsidR="00D37FB0" w:rsidRPr="00CA6DC8">
          <w:rPr>
            <w:rFonts w:ascii="Helvetica" w:hAnsi="Helvetica" w:cs="Helvetica"/>
            <w:color w:val="000000"/>
          </w:rPr>
          <w:t xml:space="preserve">also </w:t>
        </w:r>
      </w:ins>
      <w:ins w:id="723" w:author="Yecheng Yang" w:date="2017-05-10T22:06:00Z">
        <w:r w:rsidR="00C916ED" w:rsidRPr="00CA6DC8">
          <w:rPr>
            <w:rFonts w:ascii="Helvetica" w:hAnsi="Helvetica" w:cs="Helvetica"/>
            <w:color w:val="000000"/>
            <w:rPrChange w:id="724" w:author="Yecheng Yang" w:date="2017-05-11T01:30:00Z">
              <w:rPr>
                <w:rFonts w:ascii="Helvetica" w:hAnsi="Helvetica" w:cs="Helvetica"/>
                <w:color w:val="000000"/>
                <w:highlight w:val="yellow"/>
              </w:rPr>
            </w:rPrChange>
          </w:rPr>
          <w:t xml:space="preserve">provides </w:t>
        </w:r>
      </w:ins>
      <w:ins w:id="725" w:author="Yecheng Yang" w:date="2017-05-10T22:07:00Z">
        <w:r w:rsidR="005507B1" w:rsidRPr="00CA6DC8">
          <w:rPr>
            <w:rFonts w:ascii="Helvetica" w:hAnsi="Helvetica" w:cs="Helvetica"/>
            <w:color w:val="000000"/>
            <w:rPrChange w:id="726" w:author="Yecheng Yang" w:date="2017-05-11T01:30:00Z">
              <w:rPr>
                <w:rFonts w:ascii="Helvetica" w:hAnsi="Helvetica" w:cs="Helvetica"/>
                <w:color w:val="000000"/>
                <w:highlight w:val="yellow"/>
              </w:rPr>
            </w:rPrChange>
          </w:rPr>
          <w:t xml:space="preserve">necessary </w:t>
        </w:r>
      </w:ins>
      <w:ins w:id="727" w:author="Yecheng Yang" w:date="2017-05-10T22:08:00Z">
        <w:r w:rsidR="00F6609B" w:rsidRPr="00CA6DC8">
          <w:rPr>
            <w:rFonts w:ascii="Helvetica" w:hAnsi="Helvetica" w:cs="Helvetica"/>
            <w:color w:val="000000"/>
            <w:rPrChange w:id="728" w:author="Yecheng Yang" w:date="2017-05-11T01:30:00Z">
              <w:rPr>
                <w:rFonts w:ascii="Helvetica" w:hAnsi="Helvetica" w:cs="Helvetica"/>
                <w:color w:val="000000"/>
                <w:highlight w:val="yellow"/>
              </w:rPr>
            </w:rPrChange>
          </w:rPr>
          <w:t>information</w:t>
        </w:r>
      </w:ins>
      <w:ins w:id="729" w:author="Yecheng Yang" w:date="2017-05-10T22:07:00Z">
        <w:r w:rsidR="005507B1" w:rsidRPr="00CA6DC8">
          <w:rPr>
            <w:rFonts w:ascii="Helvetica" w:hAnsi="Helvetica" w:cs="Helvetica"/>
            <w:color w:val="000000"/>
            <w:rPrChange w:id="730" w:author="Yecheng Yang" w:date="2017-05-11T01:30:00Z">
              <w:rPr>
                <w:rFonts w:ascii="Helvetica" w:hAnsi="Helvetica" w:cs="Helvetica"/>
                <w:color w:val="000000"/>
                <w:highlight w:val="yellow"/>
              </w:rPr>
            </w:rPrChange>
          </w:rPr>
          <w:t xml:space="preserve"> for calculation and updating concentration levels</w:t>
        </w:r>
      </w:ins>
      <w:ins w:id="731" w:author="Yecheng Yang" w:date="2017-05-10T22:06:00Z">
        <w:r w:rsidR="00C916ED" w:rsidRPr="00CA6DC8">
          <w:rPr>
            <w:rFonts w:ascii="Helvetica" w:hAnsi="Helvetica" w:cs="Helvetica"/>
            <w:color w:val="000000"/>
            <w:rPrChange w:id="732" w:author="Yecheng Yang" w:date="2017-05-11T01:30:00Z">
              <w:rPr>
                <w:rFonts w:ascii="Helvetica" w:hAnsi="Helvetica" w:cs="Helvetica"/>
                <w:color w:val="000000"/>
                <w:highlight w:val="yellow"/>
              </w:rPr>
            </w:rPrChange>
          </w:rPr>
          <w:t>, including step size and time step</w:t>
        </w:r>
        <w:r w:rsidR="00C916ED" w:rsidRPr="00CA6DC8">
          <w:rPr>
            <w:rFonts w:ascii="Helvetica" w:hAnsi="Helvetica" w:cs="Helvetica"/>
            <w:color w:val="000000"/>
          </w:rPr>
          <w:t xml:space="preserve">. </w:t>
        </w:r>
      </w:ins>
      <w:ins w:id="733" w:author="Andrew Isaacson" w:date="2017-05-10T13:24:00Z">
        <w:del w:id="734" w:author="Yecheng Yang" w:date="2017-05-10T22:06:00Z">
          <w:r w:rsidR="002302F5" w:rsidRPr="00CA6DC8" w:rsidDel="00DD50DE">
            <w:rPr>
              <w:rFonts w:ascii="Helvetica" w:hAnsi="Helvetica" w:cs="Helvetica"/>
              <w:color w:val="000000"/>
            </w:rPr>
            <w:delText>It is also</w:delText>
          </w:r>
        </w:del>
      </w:ins>
      <w:del w:id="735" w:author="Yecheng Yang" w:date="2017-05-10T22:06:00Z">
        <w:r w:rsidR="008C6F25" w:rsidRPr="00CA6DC8" w:rsidDel="00DD50DE">
          <w:rPr>
            <w:rFonts w:ascii="Helvetica" w:hAnsi="Helvetica" w:cs="Helvetica"/>
            <w:color w:val="000000"/>
          </w:rPr>
          <w:delText xml:space="preserve"> and</w:delText>
        </w:r>
        <w:r w:rsidR="009B6492" w:rsidRPr="00CA6DC8" w:rsidDel="00DD50DE">
          <w:rPr>
            <w:rFonts w:ascii="Helvetica" w:hAnsi="Helvetica" w:cs="Helvetica"/>
            <w:color w:val="000000"/>
          </w:rPr>
          <w:delText xml:space="preserve"> is </w:delText>
        </w:r>
        <w:r w:rsidR="002D2575" w:rsidRPr="00CA6DC8" w:rsidDel="00DD50DE">
          <w:rPr>
            <w:rFonts w:ascii="Helvetica" w:hAnsi="Helvetica" w:cs="Helvetica"/>
            <w:color w:val="000000"/>
            <w:rPrChange w:id="736" w:author="Yecheng Yang" w:date="2017-05-11T01:30:00Z">
              <w:rPr>
                <w:rFonts w:ascii="Helvetica" w:hAnsi="Helvetica" w:cs="Helvetica"/>
                <w:color w:val="000000"/>
              </w:rPr>
            </w:rPrChange>
          </w:rPr>
          <w:delText>responsible for</w:delText>
        </w:r>
        <w:r w:rsidR="009467D2" w:rsidRPr="00CA6DC8" w:rsidDel="00DD50DE">
          <w:rPr>
            <w:rFonts w:ascii="Helvetica" w:hAnsi="Helvetica" w:cs="Helvetica"/>
            <w:color w:val="000000"/>
            <w:rPrChange w:id="737" w:author="Yecheng Yang" w:date="2017-05-11T01:30:00Z">
              <w:rPr>
                <w:rFonts w:ascii="Helvetica" w:hAnsi="Helvetica" w:cs="Helvetica"/>
                <w:color w:val="000000"/>
              </w:rPr>
            </w:rPrChange>
          </w:rPr>
          <w:delText xml:space="preserve"> calculating</w:delText>
        </w:r>
        <w:r w:rsidR="00CB6E25" w:rsidRPr="00CA6DC8" w:rsidDel="00DD50DE">
          <w:rPr>
            <w:rFonts w:ascii="Helvetica" w:hAnsi="Helvetica" w:cs="Helvetica"/>
            <w:color w:val="000000"/>
            <w:rPrChange w:id="738" w:author="Yecheng Yang" w:date="2017-05-11T01:30:00Z">
              <w:rPr>
                <w:rFonts w:ascii="Helvetica" w:hAnsi="Helvetica" w:cs="Helvetica"/>
                <w:color w:val="000000"/>
              </w:rPr>
            </w:rPrChange>
          </w:rPr>
          <w:delText xml:space="preserve"> </w:delText>
        </w:r>
        <w:r w:rsidR="009467D2" w:rsidRPr="00CA6DC8" w:rsidDel="00DD50DE">
          <w:rPr>
            <w:rFonts w:ascii="Helvetica" w:hAnsi="Helvetica" w:cs="Helvetica"/>
            <w:color w:val="000000"/>
            <w:rPrChange w:id="739" w:author="Yecheng Yang" w:date="2017-05-11T01:30:00Z">
              <w:rPr>
                <w:rFonts w:ascii="Helvetica" w:hAnsi="Helvetica" w:cs="Helvetica"/>
                <w:color w:val="000000"/>
              </w:rPr>
            </w:rPrChange>
          </w:rPr>
          <w:delText xml:space="preserve">rate change and updating </w:delText>
        </w:r>
        <w:r w:rsidR="005A7A5F" w:rsidRPr="00CA6DC8" w:rsidDel="00DD50DE">
          <w:rPr>
            <w:rFonts w:ascii="Helvetica" w:hAnsi="Helvetica" w:cs="Helvetica"/>
            <w:color w:val="000000"/>
            <w:rPrChange w:id="740" w:author="Yecheng Yang" w:date="2017-05-11T01:30:00Z">
              <w:rPr>
                <w:rFonts w:ascii="Helvetica" w:hAnsi="Helvetica" w:cs="Helvetica"/>
                <w:color w:val="000000"/>
              </w:rPr>
            </w:rPrChange>
          </w:rPr>
          <w:delText>concentration levels.</w:delText>
        </w:r>
        <w:r w:rsidR="00151FC3" w:rsidRPr="00CA6DC8" w:rsidDel="00DD50DE">
          <w:rPr>
            <w:rFonts w:ascii="Helvetica" w:hAnsi="Helvetica" w:cs="Helvetica"/>
            <w:color w:val="000000"/>
            <w:rPrChange w:id="741" w:author="Yecheng Yang" w:date="2017-05-11T01:30:00Z">
              <w:rPr>
                <w:rFonts w:ascii="Helvetica" w:hAnsi="Helvetica" w:cs="Helvetica"/>
                <w:color w:val="000000"/>
              </w:rPr>
            </w:rPrChange>
          </w:rPr>
          <w:delText xml:space="preserve"> </w:delText>
        </w:r>
      </w:del>
      <w:ins w:id="742" w:author="Yecheng Yang" w:date="2017-05-10T22:08:00Z">
        <w:r w:rsidR="00541482" w:rsidRPr="00CA6DC8">
          <w:rPr>
            <w:rFonts w:ascii="Helvetica" w:hAnsi="Helvetica" w:cs="Helvetica"/>
            <w:color w:val="000000"/>
            <w:rPrChange w:id="743" w:author="Yecheng Yang" w:date="2017-05-11T01:30:00Z">
              <w:rPr>
                <w:rFonts w:ascii="Helvetica" w:hAnsi="Helvetica" w:cs="Helvetica"/>
                <w:color w:val="000000"/>
              </w:rPr>
            </w:rPrChange>
          </w:rPr>
          <w:t>With</w:t>
        </w:r>
        <w:r w:rsidR="00541482">
          <w:rPr>
            <w:rFonts w:ascii="Helvetica" w:hAnsi="Helvetica" w:cs="Helvetica"/>
            <w:color w:val="000000"/>
          </w:rPr>
          <w:t xml:space="preserve"> </w:t>
        </w:r>
        <w:r w:rsidR="00143AEB">
          <w:rPr>
            <w:rFonts w:ascii="Helvetica" w:hAnsi="Helvetica" w:cs="Helvetica"/>
            <w:color w:val="000000"/>
          </w:rPr>
          <w:t xml:space="preserve">such functions and </w:t>
        </w:r>
        <w:r w:rsidR="00263ED3">
          <w:rPr>
            <w:rFonts w:ascii="Helvetica" w:hAnsi="Helvetica" w:cs="Helvetica"/>
            <w:color w:val="000000"/>
          </w:rPr>
          <w:t xml:space="preserve">a unique identifier, </w:t>
        </w:r>
      </w:ins>
    </w:p>
    <w:p w14:paraId="0BE86455" w14:textId="263FF553" w:rsidR="00451503" w:rsidRDefault="005B6654" w:rsidP="000C4AC4">
      <w:pPr>
        <w:widowControl w:val="0"/>
        <w:autoSpaceDE w:val="0"/>
        <w:autoSpaceDN w:val="0"/>
        <w:adjustRightInd w:val="0"/>
        <w:ind w:firstLine="720"/>
        <w:jc w:val="both"/>
        <w:rPr>
          <w:rFonts w:ascii="Helvetica" w:hAnsi="Helvetica" w:cs="Helvetica"/>
          <w:color w:val="000000"/>
        </w:rPr>
      </w:pPr>
      <w:del w:id="744" w:author="Yecheng Yang" w:date="2017-05-10T22:02:00Z">
        <w:r w:rsidRPr="00003A0F" w:rsidDel="005B7759">
          <w:rPr>
            <w:rFonts w:ascii="Helvetica" w:hAnsi="Helvetica" w:cs="Helvetica"/>
            <w:color w:val="000000"/>
            <w:highlight w:val="yellow"/>
            <w:rPrChange w:id="745" w:author="Andrew Isaacson" w:date="2017-05-10T13:25:00Z">
              <w:rPr>
                <w:rFonts w:ascii="Helvetica" w:hAnsi="Helvetica" w:cs="Helvetica"/>
                <w:color w:val="000000"/>
              </w:rPr>
            </w:rPrChange>
          </w:rPr>
          <w:delText xml:space="preserve">Context </w:delText>
        </w:r>
        <w:r w:rsidRPr="00003A0F" w:rsidDel="00DF0564">
          <w:rPr>
            <w:rFonts w:ascii="Helvetica" w:hAnsi="Helvetica" w:cs="Helvetica"/>
            <w:color w:val="000000"/>
            <w:highlight w:val="yellow"/>
            <w:rPrChange w:id="746" w:author="Andrew Isaacson" w:date="2017-05-10T13:25:00Z">
              <w:rPr>
                <w:rFonts w:ascii="Helvetica" w:hAnsi="Helvetica" w:cs="Helvetica"/>
                <w:color w:val="000000"/>
              </w:rPr>
            </w:rPrChange>
          </w:rPr>
          <w:delText xml:space="preserve">class also </w:delText>
        </w:r>
        <w:r w:rsidR="008D3FDB" w:rsidRPr="00003A0F" w:rsidDel="00DF0564">
          <w:rPr>
            <w:rFonts w:ascii="Helvetica" w:hAnsi="Helvetica" w:cs="Helvetica"/>
            <w:color w:val="000000"/>
            <w:highlight w:val="yellow"/>
            <w:rPrChange w:id="747" w:author="Andrew Isaacson" w:date="2017-05-10T13:25:00Z">
              <w:rPr>
                <w:rFonts w:ascii="Helvetica" w:hAnsi="Helvetica" w:cs="Helvetica"/>
                <w:color w:val="000000"/>
              </w:rPr>
            </w:rPrChange>
          </w:rPr>
          <w:delText xml:space="preserve">serves as a </w:delText>
        </w:r>
        <w:r w:rsidR="00AB72E7" w:rsidRPr="00003A0F" w:rsidDel="00DF0564">
          <w:rPr>
            <w:rFonts w:ascii="Helvetica" w:hAnsi="Helvetica" w:cs="Helvetica"/>
            <w:color w:val="000000"/>
            <w:highlight w:val="yellow"/>
            <w:rPrChange w:id="748" w:author="Andrew Isaacson" w:date="2017-05-10T13:25:00Z">
              <w:rPr>
                <w:rFonts w:ascii="Helvetica" w:hAnsi="Helvetica" w:cs="Helvetica"/>
                <w:color w:val="000000"/>
              </w:rPr>
            </w:rPrChange>
          </w:rPr>
          <w:delText xml:space="preserve">bridge </w:delText>
        </w:r>
        <w:r w:rsidR="00774AD6" w:rsidRPr="00003A0F" w:rsidDel="00DF0564">
          <w:rPr>
            <w:rFonts w:ascii="Helvetica" w:hAnsi="Helvetica" w:cs="Helvetica"/>
            <w:color w:val="000000"/>
            <w:highlight w:val="yellow"/>
            <w:rPrChange w:id="749" w:author="Andrew Isaacson" w:date="2017-05-10T13:25:00Z">
              <w:rPr>
                <w:rFonts w:ascii="Helvetica" w:hAnsi="Helvetica" w:cs="Helvetica"/>
                <w:color w:val="000000"/>
              </w:rPr>
            </w:rPrChange>
          </w:rPr>
          <w:delText xml:space="preserve">for interactions </w:delText>
        </w:r>
        <w:r w:rsidR="007C7B26" w:rsidRPr="00003A0F" w:rsidDel="00DF0564">
          <w:rPr>
            <w:rFonts w:ascii="Helvetica" w:hAnsi="Helvetica" w:cs="Helvetica"/>
            <w:color w:val="000000"/>
            <w:highlight w:val="yellow"/>
            <w:rPrChange w:id="750" w:author="Andrew Isaacson" w:date="2017-05-10T13:25:00Z">
              <w:rPr>
                <w:rFonts w:ascii="Helvetica" w:hAnsi="Helvetica" w:cs="Helvetica"/>
                <w:color w:val="000000"/>
              </w:rPr>
            </w:rPrChange>
          </w:rPr>
          <w:delText>between m</w:delText>
        </w:r>
        <w:r w:rsidR="00054A6D" w:rsidRPr="00003A0F" w:rsidDel="00DF0564">
          <w:rPr>
            <w:rFonts w:ascii="Helvetica" w:hAnsi="Helvetica" w:cs="Helvetica"/>
            <w:color w:val="000000"/>
            <w:highlight w:val="yellow"/>
            <w:rPrChange w:id="751" w:author="Andrew Isaacson" w:date="2017-05-10T13:25:00Z">
              <w:rPr>
                <w:rFonts w:ascii="Helvetica" w:hAnsi="Helvetica" w:cs="Helvetica"/>
                <w:color w:val="000000"/>
              </w:rPr>
            </w:rPrChange>
          </w:rPr>
          <w:delText>odel information and simulation</w:delText>
        </w:r>
        <w:r w:rsidR="007C7B26" w:rsidRPr="00003A0F" w:rsidDel="00DF0564">
          <w:rPr>
            <w:rFonts w:ascii="Helvetica" w:hAnsi="Helvetica" w:cs="Helvetica"/>
            <w:color w:val="000000"/>
            <w:highlight w:val="yellow"/>
            <w:rPrChange w:id="752" w:author="Andrew Isaacson" w:date="2017-05-10T13:25:00Z">
              <w:rPr>
                <w:rFonts w:ascii="Helvetica" w:hAnsi="Helvetica" w:cs="Helvetica"/>
                <w:color w:val="000000"/>
              </w:rPr>
            </w:rPrChange>
          </w:rPr>
          <w:delText xml:space="preserve"> as it </w:delText>
        </w:r>
      </w:del>
      <w:del w:id="753" w:author="Yecheng Yang" w:date="2017-05-10T22:06:00Z">
        <w:r w:rsidRPr="00003A0F" w:rsidDel="00C916ED">
          <w:rPr>
            <w:rFonts w:ascii="Helvetica" w:hAnsi="Helvetica" w:cs="Helvetica"/>
            <w:color w:val="000000"/>
            <w:highlight w:val="yellow"/>
            <w:rPrChange w:id="754" w:author="Andrew Isaacson" w:date="2017-05-10T13:25:00Z">
              <w:rPr>
                <w:rFonts w:ascii="Helvetica" w:hAnsi="Helvetica" w:cs="Helvetica"/>
                <w:color w:val="000000"/>
              </w:rPr>
            </w:rPrChange>
          </w:rPr>
          <w:delText xml:space="preserve">encapsulates </w:delText>
        </w:r>
        <w:r w:rsidR="00BB60CC" w:rsidRPr="00003A0F" w:rsidDel="00C916ED">
          <w:rPr>
            <w:rFonts w:ascii="Helvetica" w:hAnsi="Helvetica" w:cs="Helvetica"/>
            <w:color w:val="000000"/>
            <w:highlight w:val="yellow"/>
            <w:rPrChange w:id="755" w:author="Andrew Isaacson" w:date="2017-05-10T13:25:00Z">
              <w:rPr>
                <w:rFonts w:ascii="Helvetica" w:hAnsi="Helvetica" w:cs="Helvetica"/>
                <w:color w:val="000000"/>
              </w:rPr>
            </w:rPrChange>
          </w:rPr>
          <w:delText xml:space="preserve">not only the simulation mechanism but also </w:delText>
        </w:r>
        <w:r w:rsidR="00C020C8" w:rsidRPr="00003A0F" w:rsidDel="00C916ED">
          <w:rPr>
            <w:rFonts w:ascii="Helvetica" w:hAnsi="Helvetica" w:cs="Helvetica"/>
            <w:color w:val="000000"/>
            <w:highlight w:val="yellow"/>
            <w:rPrChange w:id="756" w:author="Andrew Isaacson" w:date="2017-05-10T13:25:00Z">
              <w:rPr>
                <w:rFonts w:ascii="Helvetica" w:hAnsi="Helvetica" w:cs="Helvetica"/>
                <w:color w:val="000000"/>
              </w:rPr>
            </w:rPrChange>
          </w:rPr>
          <w:delText xml:space="preserve">provides </w:delText>
        </w:r>
        <w:r w:rsidR="00BC63F6" w:rsidRPr="00003A0F" w:rsidDel="00C916ED">
          <w:rPr>
            <w:rFonts w:ascii="Helvetica" w:hAnsi="Helvetica" w:cs="Helvetica"/>
            <w:color w:val="000000"/>
            <w:highlight w:val="yellow"/>
            <w:rPrChange w:id="757" w:author="Andrew Isaacson" w:date="2017-05-10T13:25:00Z">
              <w:rPr>
                <w:rFonts w:ascii="Helvetica" w:hAnsi="Helvetica" w:cs="Helvetica"/>
                <w:color w:val="000000"/>
              </w:rPr>
            </w:rPrChange>
          </w:rPr>
          <w:delText xml:space="preserve">access functions for </w:delText>
        </w:r>
        <w:r w:rsidR="00E53862" w:rsidRPr="00003A0F" w:rsidDel="00C916ED">
          <w:rPr>
            <w:rFonts w:ascii="Helvetica" w:hAnsi="Helvetica" w:cs="Helvetica"/>
            <w:color w:val="000000"/>
            <w:highlight w:val="yellow"/>
            <w:rPrChange w:id="758" w:author="Andrew Isaacson" w:date="2017-05-10T13:25:00Z">
              <w:rPr>
                <w:rFonts w:ascii="Helvetica" w:hAnsi="Helvetica" w:cs="Helvetica"/>
                <w:color w:val="000000"/>
              </w:rPr>
            </w:rPrChange>
          </w:rPr>
          <w:delText>simul</w:delText>
        </w:r>
        <w:r w:rsidR="00621549" w:rsidRPr="00003A0F" w:rsidDel="00C916ED">
          <w:rPr>
            <w:rFonts w:ascii="Helvetica" w:hAnsi="Helvetica" w:cs="Helvetica"/>
            <w:color w:val="000000"/>
            <w:highlight w:val="yellow"/>
            <w:rPrChange w:id="759" w:author="Andrew Isaacson" w:date="2017-05-10T13:25:00Z">
              <w:rPr>
                <w:rFonts w:ascii="Helvetica" w:hAnsi="Helvetica" w:cs="Helvetica"/>
                <w:color w:val="000000"/>
              </w:rPr>
            </w:rPrChange>
          </w:rPr>
          <w:delText>ation information</w:delText>
        </w:r>
        <w:r w:rsidR="0024774B" w:rsidRPr="00003A0F" w:rsidDel="00C916ED">
          <w:rPr>
            <w:rFonts w:ascii="Helvetica" w:hAnsi="Helvetica" w:cs="Helvetica"/>
            <w:color w:val="000000"/>
            <w:highlight w:val="yellow"/>
            <w:rPrChange w:id="760" w:author="Andrew Isaacson" w:date="2017-05-10T13:25:00Z">
              <w:rPr>
                <w:rFonts w:ascii="Helvetica" w:hAnsi="Helvetica" w:cs="Helvetica"/>
                <w:color w:val="000000"/>
              </w:rPr>
            </w:rPrChange>
          </w:rPr>
          <w:delText xml:space="preserve">, </w:delText>
        </w:r>
        <w:r w:rsidR="00C21D2D" w:rsidRPr="00003A0F" w:rsidDel="00C916ED">
          <w:rPr>
            <w:rFonts w:ascii="Helvetica" w:hAnsi="Helvetica" w:cs="Helvetica"/>
            <w:color w:val="000000"/>
            <w:highlight w:val="yellow"/>
            <w:rPrChange w:id="761" w:author="Andrew Isaacson" w:date="2017-05-10T13:25:00Z">
              <w:rPr>
                <w:rFonts w:ascii="Helvetica" w:hAnsi="Helvetica" w:cs="Helvetica"/>
                <w:color w:val="000000"/>
              </w:rPr>
            </w:rPrChange>
          </w:rPr>
          <w:delText>including</w:delText>
        </w:r>
        <w:r w:rsidR="0024774B" w:rsidRPr="00003A0F" w:rsidDel="00C916ED">
          <w:rPr>
            <w:rFonts w:ascii="Helvetica" w:hAnsi="Helvetica" w:cs="Helvetica"/>
            <w:color w:val="000000"/>
            <w:highlight w:val="yellow"/>
            <w:rPrChange w:id="762" w:author="Andrew Isaacson" w:date="2017-05-10T13:25:00Z">
              <w:rPr>
                <w:rFonts w:ascii="Helvetica" w:hAnsi="Helvetica" w:cs="Helvetica"/>
                <w:color w:val="000000"/>
              </w:rPr>
            </w:rPrChange>
          </w:rPr>
          <w:delText xml:space="preserve"> step size and time step</w:delText>
        </w:r>
        <w:r w:rsidR="00C21D2D" w:rsidRPr="00003A0F" w:rsidDel="00C916ED">
          <w:rPr>
            <w:rFonts w:ascii="Helvetica" w:hAnsi="Helvetica" w:cs="Helvetica"/>
            <w:color w:val="000000"/>
            <w:highlight w:val="yellow"/>
            <w:rPrChange w:id="763" w:author="Andrew Isaacson" w:date="2017-05-10T13:25:00Z">
              <w:rPr>
                <w:rFonts w:ascii="Helvetica" w:hAnsi="Helvetica" w:cs="Helvetica"/>
                <w:color w:val="000000"/>
              </w:rPr>
            </w:rPrChange>
          </w:rPr>
          <w:delText>,</w:delText>
        </w:r>
        <w:r w:rsidR="009243BF" w:rsidRPr="00003A0F" w:rsidDel="00C916ED">
          <w:rPr>
            <w:rFonts w:ascii="Helvetica" w:hAnsi="Helvetica" w:cs="Helvetica"/>
            <w:color w:val="000000"/>
            <w:highlight w:val="yellow"/>
            <w:rPrChange w:id="764" w:author="Andrew Isaacson" w:date="2017-05-10T13:25:00Z">
              <w:rPr>
                <w:rFonts w:ascii="Helvetica" w:hAnsi="Helvetica" w:cs="Helvetica"/>
                <w:color w:val="000000"/>
              </w:rPr>
            </w:rPrChange>
          </w:rPr>
          <w:delText xml:space="preserve"> which are</w:delText>
        </w:r>
        <w:r w:rsidR="00621549" w:rsidRPr="00003A0F" w:rsidDel="00C916ED">
          <w:rPr>
            <w:rFonts w:ascii="Helvetica" w:hAnsi="Helvetica" w:cs="Helvetica"/>
            <w:color w:val="000000"/>
            <w:highlight w:val="yellow"/>
            <w:rPrChange w:id="765" w:author="Andrew Isaacson" w:date="2017-05-10T13:25:00Z">
              <w:rPr>
                <w:rFonts w:ascii="Helvetica" w:hAnsi="Helvetica" w:cs="Helvetica"/>
                <w:color w:val="000000"/>
              </w:rPr>
            </w:rPrChange>
          </w:rPr>
          <w:delText xml:space="preserve"> necessary for calculation </w:delText>
        </w:r>
        <w:r w:rsidR="00D01409" w:rsidRPr="00003A0F" w:rsidDel="00C916ED">
          <w:rPr>
            <w:rFonts w:ascii="Helvetica" w:hAnsi="Helvetica" w:cs="Helvetica"/>
            <w:color w:val="000000"/>
            <w:highlight w:val="yellow"/>
            <w:rPrChange w:id="766" w:author="Andrew Isaacson" w:date="2017-05-10T13:25:00Z">
              <w:rPr>
                <w:rFonts w:ascii="Helvetica" w:hAnsi="Helvetica" w:cs="Helvetica"/>
                <w:color w:val="000000"/>
              </w:rPr>
            </w:rPrChange>
          </w:rPr>
          <w:delText>and updating concentration levels</w:delText>
        </w:r>
        <w:r w:rsidR="00D01409" w:rsidDel="00C916ED">
          <w:rPr>
            <w:rFonts w:ascii="Helvetica" w:hAnsi="Helvetica" w:cs="Helvetica"/>
            <w:color w:val="000000"/>
          </w:rPr>
          <w:delText>.</w:delText>
        </w:r>
        <w:r w:rsidR="00693C1C" w:rsidDel="00C916ED">
          <w:rPr>
            <w:rFonts w:ascii="Helvetica" w:hAnsi="Helvetica" w:cs="Helvetica"/>
            <w:color w:val="000000"/>
          </w:rPr>
          <w:delText xml:space="preserve"> </w:delText>
        </w:r>
      </w:del>
      <w:moveFromRangeStart w:id="767" w:author="Yecheng Yang" w:date="2017-05-10T22:05:00Z" w:name="move356073243"/>
      <w:moveFrom w:id="768" w:author="Yecheng Yang" w:date="2017-05-10T22:05:00Z">
        <w:r w:rsidR="00E84CAE" w:rsidDel="00662B5D">
          <w:rPr>
            <w:rFonts w:ascii="Helvetica" w:hAnsi="Helvetica" w:cs="Helvetica"/>
            <w:color w:val="000000"/>
          </w:rPr>
          <w:t>There is a</w:t>
        </w:r>
        <w:r w:rsidR="00CB0FFB" w:rsidDel="00662B5D">
          <w:rPr>
            <w:rFonts w:ascii="Helvetica" w:hAnsi="Helvetica" w:cs="Helvetica"/>
            <w:color w:val="000000"/>
          </w:rPr>
          <w:t xml:space="preserve"> </w:t>
        </w:r>
        <w:r w:rsidR="00A7686A" w:rsidDel="00662B5D">
          <w:rPr>
            <w:rFonts w:ascii="Helvetica" w:hAnsi="Helvetica" w:cs="Helvetica"/>
            <w:color w:val="000000"/>
          </w:rPr>
          <w:t>unique iden</w:t>
        </w:r>
        <w:r w:rsidR="00E563E0" w:rsidDel="00662B5D">
          <w:rPr>
            <w:rFonts w:ascii="Helvetica" w:hAnsi="Helvetica" w:cs="Helvetica"/>
            <w:color w:val="000000"/>
          </w:rPr>
          <w:t>tifier inside context class and</w:t>
        </w:r>
        <w:r w:rsidR="00A7686A" w:rsidDel="00662B5D">
          <w:rPr>
            <w:rFonts w:ascii="Helvetica" w:hAnsi="Helvetica" w:cs="Helvetica"/>
            <w:color w:val="000000"/>
          </w:rPr>
          <w:t xml:space="preserve"> </w:t>
        </w:r>
        <w:r w:rsidR="00CB0FFB" w:rsidDel="00662B5D">
          <w:rPr>
            <w:rFonts w:ascii="Helvetica" w:hAnsi="Helvetica" w:cs="Helvetica"/>
            <w:color w:val="000000"/>
          </w:rPr>
          <w:t xml:space="preserve">context </w:t>
        </w:r>
        <w:r w:rsidR="00E563E0" w:rsidDel="00662B5D">
          <w:rPr>
            <w:rFonts w:ascii="Helvetica" w:hAnsi="Helvetica" w:cs="Helvetica"/>
            <w:color w:val="000000"/>
          </w:rPr>
          <w:t xml:space="preserve">is used </w:t>
        </w:r>
        <w:r w:rsidR="00CB0FFB" w:rsidDel="00662B5D">
          <w:rPr>
            <w:rFonts w:ascii="Helvetica" w:hAnsi="Helvetica" w:cs="Helvetica"/>
            <w:color w:val="000000"/>
          </w:rPr>
          <w:t xml:space="preserve">as the second template parameter for </w:t>
        </w:r>
        <w:r w:rsidR="0013640D" w:rsidDel="00662B5D">
          <w:rPr>
            <w:rFonts w:ascii="Helvetica" w:hAnsi="Helvetica" w:cs="Helvetica"/>
            <w:color w:val="000000"/>
          </w:rPr>
          <w:t>funct</w:t>
        </w:r>
        <w:r w:rsidR="00966FF0" w:rsidDel="00662B5D">
          <w:rPr>
            <w:rFonts w:ascii="Helvetica" w:hAnsi="Helvetica" w:cs="Helvetica"/>
            <w:color w:val="000000"/>
          </w:rPr>
          <w:t xml:space="preserve">ions in model_impl.hpp shown earlier. </w:t>
        </w:r>
      </w:moveFrom>
      <w:moveFromRangeEnd w:id="767"/>
      <w:del w:id="769" w:author="Yecheng Yang" w:date="2017-05-10T22:08:00Z">
        <w:r w:rsidR="00216405" w:rsidDel="00263ED3">
          <w:rPr>
            <w:rFonts w:ascii="Helvetica" w:hAnsi="Helvetica" w:cs="Helvetica"/>
            <w:color w:val="000000"/>
          </w:rPr>
          <w:delText xml:space="preserve">Now </w:delText>
        </w:r>
      </w:del>
      <w:r w:rsidR="00216405">
        <w:rPr>
          <w:rFonts w:ascii="Helvetica" w:hAnsi="Helvetica" w:cs="Helvetica"/>
          <w:color w:val="000000"/>
        </w:rPr>
        <w:t xml:space="preserve">the system </w:t>
      </w:r>
      <w:ins w:id="770" w:author="Yecheng Yang" w:date="2017-05-10T22:08:00Z">
        <w:r w:rsidR="00044699">
          <w:rPr>
            <w:rFonts w:ascii="Helvetica" w:hAnsi="Helvetica" w:cs="Helvetica"/>
            <w:color w:val="000000"/>
          </w:rPr>
          <w:t xml:space="preserve">can </w:t>
        </w:r>
      </w:ins>
      <w:r w:rsidR="00216405">
        <w:rPr>
          <w:rFonts w:ascii="Helvetica" w:hAnsi="Helvetica" w:cs="Helvetica"/>
          <w:color w:val="000000"/>
        </w:rPr>
        <w:t xml:space="preserve">easily iterate through all context </w:t>
      </w:r>
      <w:r w:rsidR="0013051A">
        <w:rPr>
          <w:rFonts w:ascii="Helvetica" w:hAnsi="Helvetica" w:cs="Helvetica"/>
          <w:color w:val="000000"/>
        </w:rPr>
        <w:t>instances</w:t>
      </w:r>
      <w:r w:rsidR="00216405">
        <w:rPr>
          <w:rFonts w:ascii="Helvetica" w:hAnsi="Helvetica" w:cs="Helvetica"/>
          <w:color w:val="000000"/>
        </w:rPr>
        <w:t xml:space="preserve"> and </w:t>
      </w:r>
      <w:r w:rsidR="00AA19BC">
        <w:rPr>
          <w:rFonts w:ascii="Helvetica" w:hAnsi="Helvetica" w:cs="Helvetica"/>
          <w:color w:val="000000"/>
        </w:rPr>
        <w:t xml:space="preserve">perform designated tasks with </w:t>
      </w:r>
      <w:r w:rsidR="00A85477">
        <w:rPr>
          <w:rFonts w:ascii="Helvetica" w:hAnsi="Helvetica" w:cs="Helvetica"/>
          <w:color w:val="000000"/>
        </w:rPr>
        <w:t>enough information</w:t>
      </w:r>
      <w:r w:rsidR="000C1C92">
        <w:rPr>
          <w:rFonts w:ascii="Helvetica" w:hAnsi="Helvetica" w:cs="Helvetica"/>
          <w:color w:val="000000"/>
        </w:rPr>
        <w:t xml:space="preserve"> from both simulation and model</w:t>
      </w:r>
      <w:r w:rsidR="009A38D2">
        <w:rPr>
          <w:rFonts w:ascii="Helvetica" w:hAnsi="Helvetica" w:cs="Helvetica"/>
          <w:color w:val="000000"/>
        </w:rPr>
        <w:t xml:space="preserve">. </w:t>
      </w:r>
    </w:p>
    <w:p w14:paraId="4E191635" w14:textId="2885C1CB" w:rsidR="008A4644" w:rsidRDefault="009D28B6" w:rsidP="00917FD4">
      <w:pPr>
        <w:widowControl w:val="0"/>
        <w:autoSpaceDE w:val="0"/>
        <w:autoSpaceDN w:val="0"/>
        <w:adjustRightInd w:val="0"/>
        <w:ind w:firstLine="720"/>
        <w:jc w:val="both"/>
        <w:rPr>
          <w:rFonts w:ascii="Helvetica" w:hAnsi="Helvetica" w:cs="Helvetica"/>
          <w:color w:val="000000"/>
        </w:rPr>
      </w:pPr>
      <w:r>
        <w:rPr>
          <w:rFonts w:ascii="Helvetica" w:hAnsi="Helvetica" w:cs="Helvetica"/>
          <w:color w:val="000000"/>
        </w:rPr>
        <w:t xml:space="preserve"> </w:t>
      </w:r>
      <w:r w:rsidR="007A423A">
        <w:rPr>
          <w:rFonts w:ascii="Helvetica" w:hAnsi="Helvetica" w:cs="Helvetica"/>
          <w:color w:val="000000"/>
        </w:rPr>
        <w:t>Updating</w:t>
      </w:r>
      <w:r w:rsidR="004C2426">
        <w:rPr>
          <w:rFonts w:ascii="Helvetica" w:hAnsi="Helvetica" w:cs="Helvetica"/>
          <w:color w:val="000000"/>
        </w:rPr>
        <w:t xml:space="preserve"> active rate</w:t>
      </w:r>
      <w:r w:rsidR="0037115E">
        <w:rPr>
          <w:rFonts w:ascii="Helvetica" w:hAnsi="Helvetica" w:cs="Helvetica"/>
          <w:color w:val="000000"/>
        </w:rPr>
        <w:t>s</w:t>
      </w:r>
      <w:r w:rsidR="00750748">
        <w:rPr>
          <w:rFonts w:ascii="Helvetica" w:hAnsi="Helvetica" w:cs="Helvetica"/>
          <w:color w:val="000000"/>
        </w:rPr>
        <w:t xml:space="preserve"> of </w:t>
      </w:r>
      <w:r w:rsidR="00123B5E">
        <w:rPr>
          <w:rFonts w:ascii="Helvetica" w:hAnsi="Helvetica" w:cs="Helvetica"/>
          <w:color w:val="000000"/>
        </w:rPr>
        <w:t xml:space="preserve">each </w:t>
      </w:r>
      <w:r w:rsidR="003F4FE1">
        <w:rPr>
          <w:rFonts w:ascii="Helvetica" w:hAnsi="Helvetica" w:cs="Helvetica"/>
          <w:color w:val="000000"/>
        </w:rPr>
        <w:t>reaction</w:t>
      </w:r>
      <w:r w:rsidR="000410B0">
        <w:rPr>
          <w:rFonts w:ascii="Helvetica" w:hAnsi="Helvetica" w:cs="Helvetica"/>
          <w:color w:val="000000"/>
        </w:rPr>
        <w:t xml:space="preserve"> is the first step of simulation process</w:t>
      </w:r>
      <w:r w:rsidR="0060103C">
        <w:rPr>
          <w:rFonts w:ascii="Helvetica" w:hAnsi="Helvetica" w:cs="Helvetica"/>
          <w:color w:val="000000"/>
        </w:rPr>
        <w:t xml:space="preserve">. </w:t>
      </w:r>
      <w:r w:rsidR="00C41412">
        <w:rPr>
          <w:rFonts w:ascii="Helvetica" w:hAnsi="Helvetica" w:cs="Helvetica"/>
          <w:color w:val="000000"/>
        </w:rPr>
        <w:t>Active rate</w:t>
      </w:r>
      <w:r w:rsidR="0060103C">
        <w:rPr>
          <w:rFonts w:ascii="Helvetica" w:hAnsi="Helvetica" w:cs="Helvetica"/>
          <w:color w:val="000000"/>
        </w:rPr>
        <w:t xml:space="preserve"> </w:t>
      </w:r>
      <w:r w:rsidR="0062382E">
        <w:rPr>
          <w:rFonts w:ascii="Helvetica" w:hAnsi="Helvetica" w:cs="Helvetica"/>
          <w:color w:val="000000"/>
        </w:rPr>
        <w:t>describe</w:t>
      </w:r>
      <w:r w:rsidR="0060103C">
        <w:rPr>
          <w:rFonts w:ascii="Helvetica" w:hAnsi="Helvetica" w:cs="Helvetica"/>
          <w:color w:val="000000"/>
        </w:rPr>
        <w:t>s</w:t>
      </w:r>
      <w:r w:rsidR="004C2426">
        <w:rPr>
          <w:rFonts w:ascii="Helvetica" w:hAnsi="Helvetica" w:cs="Helvetica"/>
          <w:color w:val="000000"/>
        </w:rPr>
        <w:t xml:space="preserve"> the rate</w:t>
      </w:r>
      <w:r w:rsidR="0062382E">
        <w:rPr>
          <w:rFonts w:ascii="Helvetica" w:hAnsi="Helvetica" w:cs="Helvetica"/>
          <w:color w:val="000000"/>
        </w:rPr>
        <w:t>s</w:t>
      </w:r>
      <w:r w:rsidR="004C2426">
        <w:rPr>
          <w:rFonts w:ascii="Helvetica" w:hAnsi="Helvetica" w:cs="Helvetica"/>
          <w:color w:val="000000"/>
        </w:rPr>
        <w:t xml:space="preserve"> of change at one particular time step</w:t>
      </w:r>
      <w:r w:rsidR="0095078B">
        <w:rPr>
          <w:rFonts w:ascii="Helvetica" w:hAnsi="Helvetica" w:cs="Helvetica"/>
          <w:color w:val="000000"/>
        </w:rPr>
        <w:t xml:space="preserve"> for all </w:t>
      </w:r>
      <w:r w:rsidR="007C60C5">
        <w:rPr>
          <w:rFonts w:ascii="Helvetica" w:hAnsi="Helvetica" w:cs="Helvetica"/>
          <w:color w:val="000000"/>
        </w:rPr>
        <w:t>reactions</w:t>
      </w:r>
      <w:r w:rsidR="004C2426">
        <w:rPr>
          <w:rFonts w:ascii="Helvetica" w:hAnsi="Helvetica" w:cs="Helvetica"/>
          <w:color w:val="000000"/>
        </w:rPr>
        <w:t xml:space="preserve"> and </w:t>
      </w:r>
      <w:r w:rsidR="00605662">
        <w:rPr>
          <w:rFonts w:ascii="Helvetica" w:hAnsi="Helvetica" w:cs="Helvetica"/>
          <w:color w:val="000000"/>
        </w:rPr>
        <w:t>is</w:t>
      </w:r>
      <w:r w:rsidR="004C2426">
        <w:rPr>
          <w:rFonts w:ascii="Helvetica" w:hAnsi="Helvetica" w:cs="Helvetica"/>
          <w:color w:val="000000"/>
        </w:rPr>
        <w:t xml:space="preserve"> </w:t>
      </w:r>
      <w:r w:rsidR="00F5758D">
        <w:rPr>
          <w:rFonts w:ascii="Helvetica" w:hAnsi="Helvetica" w:cs="Helvetica"/>
          <w:color w:val="000000"/>
        </w:rPr>
        <w:t>equivalent to</w:t>
      </w:r>
      <w:r w:rsidR="004C2426">
        <w:rPr>
          <w:rFonts w:ascii="Helvetica" w:hAnsi="Helvetica" w:cs="Helvetica"/>
          <w:color w:val="000000"/>
        </w:rPr>
        <w:t xml:space="preserve"> </w:t>
      </w:r>
      <w:r w:rsidR="00D813A1">
        <w:rPr>
          <w:rFonts w:ascii="Helvetica" w:hAnsi="Helvetica" w:cs="Helvetica"/>
          <w:color w:val="000000"/>
        </w:rPr>
        <w:t>the notion</w:t>
      </w:r>
      <w:r w:rsidR="004C2426">
        <w:rPr>
          <w:rFonts w:ascii="Helvetica" w:hAnsi="Helvetica" w:cs="Helvetica"/>
          <w:color w:val="000000"/>
        </w:rPr>
        <w:t xml:space="preserve"> of derivative in a differential equation</w:t>
      </w:r>
      <w:r w:rsidR="005877B0">
        <w:rPr>
          <w:rFonts w:ascii="Helvetica" w:hAnsi="Helvetica" w:cs="Helvetica"/>
          <w:color w:val="000000"/>
        </w:rPr>
        <w:t xml:space="preserve">. To </w:t>
      </w:r>
      <w:r w:rsidR="00001B13">
        <w:rPr>
          <w:rFonts w:ascii="Helvetica" w:hAnsi="Helvetica" w:cs="Helvetica"/>
          <w:color w:val="000000"/>
        </w:rPr>
        <w:t>update the active rates</w:t>
      </w:r>
      <w:r w:rsidR="005407E8">
        <w:rPr>
          <w:rFonts w:ascii="Helvetica" w:hAnsi="Helvetica" w:cs="Helvetica"/>
          <w:color w:val="000000"/>
        </w:rPr>
        <w:t>, f</w:t>
      </w:r>
      <w:r w:rsidR="009A38D2" w:rsidRPr="00763B8C">
        <w:rPr>
          <w:rFonts w:ascii="Helvetica" w:hAnsi="Helvetica" w:cs="Helvetica"/>
          <w:color w:val="000000"/>
        </w:rPr>
        <w:t>unction</w:t>
      </w:r>
      <w:r w:rsidR="00743015" w:rsidRPr="00763B8C">
        <w:rPr>
          <w:rFonts w:ascii="Helvetica" w:hAnsi="Helvetica" w:cs="Helvetica"/>
          <w:color w:val="000000"/>
        </w:rPr>
        <w:t>s</w:t>
      </w:r>
      <w:r w:rsidR="009A38D2" w:rsidRPr="00763B8C">
        <w:rPr>
          <w:rFonts w:ascii="Helvetica" w:hAnsi="Helvetica" w:cs="Helvetica"/>
          <w:color w:val="000000"/>
        </w:rPr>
        <w:t xml:space="preserve"> are designed to </w:t>
      </w:r>
      <w:r w:rsidR="00E24623" w:rsidRPr="00763B8C">
        <w:rPr>
          <w:rFonts w:ascii="Helvetica" w:hAnsi="Helvetica" w:cs="Helvetica"/>
          <w:color w:val="000000"/>
        </w:rPr>
        <w:t xml:space="preserve">cooperate well with x-macros used </w:t>
      </w:r>
      <w:r w:rsidR="001475AD">
        <w:rPr>
          <w:rFonts w:ascii="Helvetica" w:hAnsi="Helvetica" w:cs="Helvetica"/>
          <w:color w:val="000000"/>
        </w:rPr>
        <w:t>during</w:t>
      </w:r>
      <w:r w:rsidR="00276F02">
        <w:rPr>
          <w:rFonts w:ascii="Helvetica" w:hAnsi="Helvetica" w:cs="Helvetica"/>
          <w:color w:val="000000"/>
        </w:rPr>
        <w:t xml:space="preserve"> model declaration; </w:t>
      </w:r>
      <w:r w:rsidR="00A24A78">
        <w:rPr>
          <w:rFonts w:ascii="Helvetica" w:hAnsi="Helvetica" w:cs="Helvetica"/>
          <w:color w:val="000000"/>
        </w:rPr>
        <w:t>in particular</w:t>
      </w:r>
      <w:r w:rsidR="004C4B62" w:rsidRPr="00763B8C">
        <w:rPr>
          <w:rFonts w:ascii="Helvetica" w:hAnsi="Helvetica" w:cs="Helvetica"/>
          <w:color w:val="000000"/>
        </w:rPr>
        <w:t>,</w:t>
      </w:r>
      <w:r w:rsidR="00763B8C">
        <w:rPr>
          <w:rFonts w:ascii="Helvetica" w:hAnsi="Helvetica" w:cs="Helvetica"/>
          <w:color w:val="000000"/>
        </w:rPr>
        <w:t xml:space="preserve"> </w:t>
      </w:r>
      <w:r w:rsidR="00BD060B">
        <w:rPr>
          <w:rFonts w:ascii="Helvetica" w:hAnsi="Helvetica" w:cs="Helvetica"/>
          <w:color w:val="000000"/>
        </w:rPr>
        <w:t>function</w:t>
      </w:r>
      <w:r w:rsidR="00863652">
        <w:rPr>
          <w:rFonts w:ascii="Helvetica" w:hAnsi="Helvetica" w:cs="Helvetica"/>
          <w:color w:val="000000"/>
        </w:rPr>
        <w:t xml:space="preserve"> is placed</w:t>
      </w:r>
      <w:r w:rsidR="00A554C6">
        <w:rPr>
          <w:rFonts w:ascii="Helvetica" w:hAnsi="Helvetica" w:cs="Helvetica"/>
          <w:color w:val="000000"/>
        </w:rPr>
        <w:t xml:space="preserve"> inside </w:t>
      </w:r>
      <w:r w:rsidR="00FD36CD">
        <w:rPr>
          <w:rFonts w:ascii="Helvetica" w:hAnsi="Helvetica" w:cs="Helvetica"/>
          <w:color w:val="000000"/>
        </w:rPr>
        <w:t xml:space="preserve">a </w:t>
      </w:r>
      <w:r w:rsidR="00FD36CD" w:rsidRPr="005A2378">
        <w:rPr>
          <w:rFonts w:ascii="Helvetica" w:hAnsi="Helvetica" w:cs="Helvetica"/>
          <w:i/>
          <w:color w:val="000000"/>
          <w:rPrChange w:id="771" w:author="Andrew Isaacson" w:date="2017-05-10T13:27:00Z">
            <w:rPr>
              <w:rFonts w:ascii="Helvetica" w:hAnsi="Helvetica" w:cs="Helvetica"/>
              <w:color w:val="000000"/>
            </w:rPr>
          </w:rPrChange>
        </w:rPr>
        <w:t>for</w:t>
      </w:r>
      <w:r w:rsidR="00FD36CD">
        <w:rPr>
          <w:rFonts w:ascii="Helvetica" w:hAnsi="Helvetica" w:cs="Helvetica"/>
          <w:color w:val="000000"/>
        </w:rPr>
        <w:t xml:space="preserve"> loop over all context instances</w:t>
      </w:r>
      <w:r w:rsidR="001C6ADB">
        <w:rPr>
          <w:rFonts w:ascii="Helvetica" w:hAnsi="Helvetica" w:cs="Helvetica"/>
          <w:color w:val="000000"/>
        </w:rPr>
        <w:t xml:space="preserve"> and</w:t>
      </w:r>
      <w:r w:rsidR="00A554C6">
        <w:rPr>
          <w:rFonts w:ascii="Helvetica" w:hAnsi="Helvetica" w:cs="Helvetica"/>
          <w:color w:val="000000"/>
        </w:rPr>
        <w:t xml:space="preserve"> </w:t>
      </w:r>
      <w:r w:rsidR="00385BFE">
        <w:rPr>
          <w:rFonts w:ascii="Helvetica" w:hAnsi="Helvetica" w:cs="Helvetica"/>
          <w:color w:val="000000"/>
        </w:rPr>
        <w:t>is able to</w:t>
      </w:r>
      <w:r w:rsidR="00A554C6">
        <w:rPr>
          <w:rFonts w:ascii="Helvetica" w:hAnsi="Helvetica" w:cs="Helvetica"/>
          <w:color w:val="000000"/>
        </w:rPr>
        <w:t xml:space="preserve"> automatically generate </w:t>
      </w:r>
      <w:r w:rsidR="006077D3">
        <w:rPr>
          <w:rFonts w:ascii="Helvetica" w:hAnsi="Helvetica" w:cs="Helvetica"/>
          <w:color w:val="000000"/>
        </w:rPr>
        <w:t xml:space="preserve">lines of code to invoke </w:t>
      </w:r>
      <w:r w:rsidR="00024511">
        <w:rPr>
          <w:rFonts w:ascii="Helvetica" w:hAnsi="Helvetica" w:cs="Helvetica"/>
          <w:color w:val="000000"/>
        </w:rPr>
        <w:t xml:space="preserve">functions </w:t>
      </w:r>
      <w:r w:rsidR="00317769">
        <w:rPr>
          <w:rFonts w:ascii="Helvetica" w:hAnsi="Helvetica" w:cs="Helvetica"/>
          <w:color w:val="000000"/>
        </w:rPr>
        <w:t>for calculating rates for each of the reactions</w:t>
      </w:r>
      <w:r w:rsidR="00666B7B">
        <w:rPr>
          <w:rFonts w:ascii="Helvetica" w:hAnsi="Helvetica" w:cs="Helvetica"/>
          <w:color w:val="000000"/>
        </w:rPr>
        <w:t>.</w:t>
      </w:r>
      <w:r w:rsidR="00A512FA">
        <w:rPr>
          <w:rFonts w:ascii="Helvetica" w:hAnsi="Helvetica" w:cs="Helvetica"/>
          <w:color w:val="000000"/>
        </w:rPr>
        <w:t xml:space="preserve"> </w:t>
      </w:r>
      <w:r w:rsidR="00F860D9">
        <w:rPr>
          <w:rFonts w:ascii="Helvetica" w:hAnsi="Helvetica" w:cs="Helvetica"/>
          <w:color w:val="000000"/>
        </w:rPr>
        <w:t xml:space="preserve">An example of how x-macros </w:t>
      </w:r>
      <w:r w:rsidR="008508F5">
        <w:rPr>
          <w:rFonts w:ascii="Helvetica" w:hAnsi="Helvetica" w:cs="Helvetica"/>
          <w:color w:val="000000"/>
        </w:rPr>
        <w:t>work</w:t>
      </w:r>
      <w:r w:rsidR="00ED6A9B">
        <w:rPr>
          <w:rFonts w:ascii="Helvetica" w:hAnsi="Helvetica" w:cs="Helvetica"/>
          <w:color w:val="000000"/>
        </w:rPr>
        <w:t>s</w:t>
      </w:r>
      <w:r w:rsidR="00F860D9">
        <w:rPr>
          <w:rFonts w:ascii="Helvetica" w:hAnsi="Helvetica" w:cs="Helvetica"/>
          <w:color w:val="000000"/>
        </w:rPr>
        <w:t xml:space="preserve"> in the system in shown in ___. </w:t>
      </w:r>
      <w:r w:rsidR="00BE4B21">
        <w:rPr>
          <w:rFonts w:ascii="Helvetica" w:hAnsi="Helvetica" w:cs="Helvetica"/>
          <w:color w:val="000000"/>
        </w:rPr>
        <w:t>X-macros provide</w:t>
      </w:r>
      <w:ins w:id="772" w:author="Andrew Isaacson" w:date="2017-05-10T13:27:00Z">
        <w:r w:rsidR="005A2378">
          <w:rPr>
            <w:rFonts w:ascii="Helvetica" w:hAnsi="Helvetica" w:cs="Helvetica"/>
            <w:color w:val="000000"/>
          </w:rPr>
          <w:t xml:space="preserve"> a</w:t>
        </w:r>
      </w:ins>
      <w:del w:id="773" w:author="Andrew Isaacson" w:date="2017-05-10T13:27:00Z">
        <w:r w:rsidR="00BE4B21" w:rsidDel="005A2378">
          <w:rPr>
            <w:rFonts w:ascii="Helvetica" w:hAnsi="Helvetica" w:cs="Helvetica"/>
            <w:color w:val="000000"/>
          </w:rPr>
          <w:delText>s</w:delText>
        </w:r>
      </w:del>
      <w:r w:rsidR="00BE4B21">
        <w:rPr>
          <w:rFonts w:ascii="Helvetica" w:hAnsi="Helvetica" w:cs="Helvetica"/>
          <w:color w:val="000000"/>
        </w:rPr>
        <w:t xml:space="preserve"> foundation for the reusability of the simulation section as it ensures that the template function is configured to run with any biological models as long as model information is input under </w:t>
      </w:r>
      <w:del w:id="774" w:author="Yecheng Yang" w:date="2017-05-11T01:30:00Z">
        <w:r w:rsidR="00BE4B21" w:rsidRPr="005A2378" w:rsidDel="00CA6DC8">
          <w:rPr>
            <w:rFonts w:ascii="Helvetica" w:hAnsi="Helvetica" w:cs="Helvetica"/>
            <w:color w:val="000000"/>
            <w:highlight w:val="yellow"/>
            <w:rPrChange w:id="775" w:author="Andrew Isaacson" w:date="2017-05-10T13:27:00Z">
              <w:rPr>
                <w:rFonts w:ascii="Helvetica" w:hAnsi="Helvetica" w:cs="Helvetica"/>
                <w:color w:val="000000"/>
              </w:rPr>
            </w:rPrChange>
          </w:rPr>
          <w:delText>our</w:delText>
        </w:r>
        <w:r w:rsidR="00BE4B21" w:rsidDel="00CA6DC8">
          <w:rPr>
            <w:rFonts w:ascii="Helvetica" w:hAnsi="Helvetica" w:cs="Helvetica"/>
            <w:color w:val="000000"/>
          </w:rPr>
          <w:delText xml:space="preserve"> </w:delText>
        </w:r>
      </w:del>
      <w:ins w:id="776" w:author="Yecheng Yang" w:date="2017-05-11T01:30:00Z">
        <w:r w:rsidR="00CA6DC8">
          <w:rPr>
            <w:rFonts w:ascii="Helvetica" w:hAnsi="Helvetica" w:cs="Helvetica"/>
            <w:color w:val="000000"/>
          </w:rPr>
          <w:t>the</w:t>
        </w:r>
        <w:bookmarkStart w:id="777" w:name="_GoBack"/>
        <w:bookmarkEnd w:id="777"/>
        <w:r w:rsidR="00CA6DC8">
          <w:rPr>
            <w:rFonts w:ascii="Helvetica" w:hAnsi="Helvetica" w:cs="Helvetica"/>
            <w:color w:val="000000"/>
          </w:rPr>
          <w:t xml:space="preserve"> </w:t>
        </w:r>
      </w:ins>
      <w:r w:rsidR="00BE4B21">
        <w:rPr>
          <w:rFonts w:ascii="Helvetica" w:hAnsi="Helvetica" w:cs="Helvetica"/>
          <w:color w:val="000000"/>
        </w:rPr>
        <w:t>restrictions.</w:t>
      </w:r>
    </w:p>
    <w:p w14:paraId="1DAA05B0" w14:textId="5F4627CB" w:rsidR="00F34102" w:rsidRDefault="005A2378" w:rsidP="00290702">
      <w:pPr>
        <w:widowControl w:val="0"/>
        <w:autoSpaceDE w:val="0"/>
        <w:autoSpaceDN w:val="0"/>
        <w:adjustRightInd w:val="0"/>
        <w:ind w:firstLine="720"/>
        <w:jc w:val="both"/>
        <w:rPr>
          <w:rFonts w:ascii="Helvetica" w:hAnsi="Helvetica" w:cs="Helvetica"/>
          <w:color w:val="000000"/>
        </w:rPr>
      </w:pPr>
      <w:ins w:id="778" w:author="Andrew Isaacson" w:date="2017-05-10T13:27:00Z">
        <w:r>
          <w:rPr>
            <w:rFonts w:ascii="Helvetica" w:hAnsi="Helvetica" w:cs="Helvetica"/>
            <w:color w:val="000000"/>
          </w:rPr>
          <w:t>The s</w:t>
        </w:r>
      </w:ins>
      <w:del w:id="779" w:author="Andrew Isaacson" w:date="2017-05-10T13:27:00Z">
        <w:r w:rsidR="007D279A" w:rsidDel="005A2378">
          <w:rPr>
            <w:rFonts w:ascii="Helvetica" w:hAnsi="Helvetica" w:cs="Helvetica"/>
            <w:color w:val="000000"/>
          </w:rPr>
          <w:delText>S</w:delText>
        </w:r>
      </w:del>
      <w:r w:rsidR="007D279A">
        <w:rPr>
          <w:rFonts w:ascii="Helvetica" w:hAnsi="Helvetica" w:cs="Helvetica"/>
          <w:color w:val="000000"/>
        </w:rPr>
        <w:t xml:space="preserve">econd </w:t>
      </w:r>
      <w:r w:rsidR="00DF3456">
        <w:rPr>
          <w:rFonts w:ascii="Helvetica" w:hAnsi="Helvetica" w:cs="Helvetica"/>
          <w:color w:val="000000"/>
        </w:rPr>
        <w:t>step</w:t>
      </w:r>
      <w:r w:rsidR="007D279A">
        <w:rPr>
          <w:rFonts w:ascii="Helvetica" w:hAnsi="Helvetica" w:cs="Helvetica"/>
          <w:color w:val="000000"/>
        </w:rPr>
        <w:t xml:space="preserve"> of simulation is to apply numerical methods </w:t>
      </w:r>
      <w:r w:rsidR="00B95332">
        <w:rPr>
          <w:rFonts w:ascii="Helvetica" w:hAnsi="Helvetica" w:cs="Helvetica"/>
          <w:color w:val="000000"/>
        </w:rPr>
        <w:t xml:space="preserve">to predict concentration levels of all species at the next time step </w:t>
      </w:r>
      <w:r w:rsidR="000010BB">
        <w:rPr>
          <w:rFonts w:ascii="Helvetica" w:hAnsi="Helvetica" w:cs="Helvetica"/>
          <w:color w:val="000000"/>
        </w:rPr>
        <w:t>and this is where</w:t>
      </w:r>
      <w:r w:rsidR="00AF72D8">
        <w:rPr>
          <w:rFonts w:ascii="Helvetica" w:hAnsi="Helvetica" w:cs="Helvetica"/>
          <w:color w:val="000000"/>
        </w:rPr>
        <w:t xml:space="preserve"> </w:t>
      </w:r>
      <w:r w:rsidR="00FB6AD6">
        <w:rPr>
          <w:rFonts w:ascii="Helvetica" w:hAnsi="Helvetica" w:cs="Helvetica"/>
          <w:color w:val="000000"/>
        </w:rPr>
        <w:t xml:space="preserve">active rates at current time step </w:t>
      </w:r>
      <w:r w:rsidR="000010BB">
        <w:rPr>
          <w:rFonts w:ascii="Helvetica" w:hAnsi="Helvetica" w:cs="Helvetica"/>
          <w:color w:val="000000"/>
        </w:rPr>
        <w:t xml:space="preserve">is </w:t>
      </w:r>
      <w:r w:rsidR="0012574A">
        <w:rPr>
          <w:rFonts w:ascii="Helvetica" w:hAnsi="Helvetica" w:cs="Helvetica"/>
          <w:color w:val="000000"/>
        </w:rPr>
        <w:t xml:space="preserve">necessary </w:t>
      </w:r>
      <w:r w:rsidR="005A78C8">
        <w:rPr>
          <w:rFonts w:ascii="Helvetica" w:hAnsi="Helvetica" w:cs="Helvetica"/>
          <w:color w:val="000000"/>
        </w:rPr>
        <w:t>along with</w:t>
      </w:r>
      <w:r w:rsidR="00FB6AD6">
        <w:rPr>
          <w:rFonts w:ascii="Helvetica" w:hAnsi="Helvetica" w:cs="Helvetica"/>
          <w:color w:val="000000"/>
        </w:rPr>
        <w:t xml:space="preserve"> </w:t>
      </w:r>
      <w:r w:rsidR="00B95332">
        <w:rPr>
          <w:rFonts w:ascii="Helvetica" w:hAnsi="Helvetica" w:cs="Helvetica"/>
          <w:color w:val="000000"/>
        </w:rPr>
        <w:t xml:space="preserve">concentration level of </w:t>
      </w:r>
      <w:r w:rsidR="00047590">
        <w:rPr>
          <w:rFonts w:ascii="Helvetica" w:hAnsi="Helvetica" w:cs="Helvetica"/>
          <w:color w:val="000000"/>
        </w:rPr>
        <w:t>each specie</w:t>
      </w:r>
      <w:r w:rsidR="005B660D">
        <w:rPr>
          <w:rFonts w:ascii="Helvetica" w:hAnsi="Helvetica" w:cs="Helvetica"/>
          <w:color w:val="000000"/>
        </w:rPr>
        <w:t>s</w:t>
      </w:r>
      <w:r w:rsidR="00B95332">
        <w:rPr>
          <w:rFonts w:ascii="Helvetica" w:hAnsi="Helvetica" w:cs="Helvetica"/>
          <w:color w:val="000000"/>
        </w:rPr>
        <w:t xml:space="preserve">. </w:t>
      </w:r>
      <w:r w:rsidR="009C446F">
        <w:rPr>
          <w:rFonts w:ascii="Helvetica" w:hAnsi="Helvetica" w:cs="Helvetica"/>
          <w:color w:val="000000"/>
        </w:rPr>
        <w:t>The new system also</w:t>
      </w:r>
      <w:r w:rsidR="00056719">
        <w:rPr>
          <w:rFonts w:ascii="Helvetica" w:hAnsi="Helvetica" w:cs="Helvetica"/>
          <w:color w:val="000000"/>
        </w:rPr>
        <w:t xml:space="preserve"> implement</w:t>
      </w:r>
      <w:r w:rsidR="009C446F">
        <w:rPr>
          <w:rFonts w:ascii="Helvetica" w:hAnsi="Helvetica" w:cs="Helvetica"/>
          <w:color w:val="000000"/>
        </w:rPr>
        <w:t>s</w:t>
      </w:r>
      <w:r w:rsidR="00056719">
        <w:rPr>
          <w:rFonts w:ascii="Helvetica" w:hAnsi="Helvetica" w:cs="Helvetica"/>
          <w:color w:val="000000"/>
        </w:rPr>
        <w:t xml:space="preserve"> a simple Euler’</w:t>
      </w:r>
      <w:r w:rsidR="001B3783">
        <w:rPr>
          <w:rFonts w:ascii="Helvetica" w:hAnsi="Helvetica" w:cs="Helvetica"/>
          <w:color w:val="000000"/>
        </w:rPr>
        <w:t>s</w:t>
      </w:r>
      <w:r w:rsidR="00601B95">
        <w:rPr>
          <w:rFonts w:ascii="Helvetica" w:hAnsi="Helvetica" w:cs="Helvetica"/>
          <w:color w:val="000000"/>
        </w:rPr>
        <w:t xml:space="preserve"> method as </w:t>
      </w:r>
      <w:r w:rsidR="0091243D">
        <w:rPr>
          <w:rFonts w:ascii="Helvetica" w:hAnsi="Helvetica" w:cs="Helvetica"/>
          <w:color w:val="000000"/>
        </w:rPr>
        <w:t xml:space="preserve">its numerical solver. </w:t>
      </w:r>
    </w:p>
    <w:p w14:paraId="54C4B4D6" w14:textId="195A5CB2" w:rsidR="00F34102" w:rsidRDefault="00F34102" w:rsidP="00F34102">
      <w:pPr>
        <w:widowControl w:val="0"/>
        <w:autoSpaceDE w:val="0"/>
        <w:autoSpaceDN w:val="0"/>
        <w:adjustRightInd w:val="0"/>
        <w:jc w:val="both"/>
        <w:rPr>
          <w:rFonts w:ascii="Helvetica" w:hAnsi="Helvetica" w:cs="Helvetica"/>
          <w:b/>
          <w:i/>
          <w:color w:val="000000"/>
        </w:rPr>
      </w:pPr>
      <w:r w:rsidRPr="00F34102">
        <w:rPr>
          <w:rFonts w:ascii="Helvetica" w:hAnsi="Helvetica" w:cs="Helvetica"/>
          <w:b/>
          <w:i/>
          <w:color w:val="000000"/>
        </w:rPr>
        <w:t>Results:</w:t>
      </w:r>
    </w:p>
    <w:p w14:paraId="4F69E764" w14:textId="7D546A91" w:rsidR="004C4B62" w:rsidRDefault="00641F45" w:rsidP="00EE12B1">
      <w:pPr>
        <w:widowControl w:val="0"/>
        <w:autoSpaceDE w:val="0"/>
        <w:autoSpaceDN w:val="0"/>
        <w:adjustRightInd w:val="0"/>
        <w:jc w:val="both"/>
        <w:rPr>
          <w:rFonts w:ascii="Helvetica" w:hAnsi="Helvetica" w:cs="Helvetica"/>
          <w:color w:val="000000"/>
        </w:rPr>
      </w:pPr>
      <w:r>
        <w:rPr>
          <w:rFonts w:ascii="Helvetica" w:hAnsi="Helvetica" w:cs="Helvetica"/>
          <w:b/>
          <w:i/>
          <w:color w:val="000000"/>
        </w:rPr>
        <w:tab/>
      </w:r>
      <w:r>
        <w:rPr>
          <w:rFonts w:ascii="Helvetica" w:hAnsi="Helvetica" w:cs="Helvetica"/>
          <w:color w:val="000000"/>
        </w:rPr>
        <w:t>Updating active rates and concentration level were integrated in form of differential equations in the original system and each reaction may be calculated multiple times since it may contribute to concentration level changes of various species. Thus, to change the numerical solver, the methodology applied to update concentration levels, of the original system was extremely complicated. In the new system, I first aggregate all reactions as well as their influences on each of the species and then apply them collectively along with concentration level of current step to estimate the concentration level of next time step.</w:t>
      </w:r>
      <w:r w:rsidR="00EE12B1">
        <w:rPr>
          <w:rFonts w:ascii="Helvetica" w:hAnsi="Helvetica" w:cs="Helvetica"/>
          <w:color w:val="000000"/>
        </w:rPr>
        <w:t xml:space="preserve"> </w:t>
      </w:r>
      <w:r w:rsidR="00E61281">
        <w:rPr>
          <w:rFonts w:ascii="Helvetica" w:hAnsi="Helvetica" w:cs="Helvetica"/>
          <w:color w:val="000000"/>
        </w:rPr>
        <w:t xml:space="preserve">Through </w:t>
      </w:r>
      <w:r w:rsidR="00021EB7">
        <w:rPr>
          <w:rFonts w:ascii="Helvetica" w:hAnsi="Helvetica" w:cs="Helvetica"/>
          <w:color w:val="000000"/>
        </w:rPr>
        <w:t>those methods applied</w:t>
      </w:r>
      <w:r w:rsidR="00E61281">
        <w:rPr>
          <w:rFonts w:ascii="Helvetica" w:hAnsi="Helvetica" w:cs="Helvetica"/>
          <w:color w:val="000000"/>
        </w:rPr>
        <w:t xml:space="preserve">, two subsections of </w:t>
      </w:r>
      <w:r w:rsidR="004068F6">
        <w:rPr>
          <w:rFonts w:ascii="Helvetica" w:hAnsi="Helvetica" w:cs="Helvetica"/>
          <w:color w:val="000000"/>
        </w:rPr>
        <w:t xml:space="preserve">updating concentration level is </w:t>
      </w:r>
      <w:r w:rsidR="00291D98">
        <w:rPr>
          <w:rFonts w:ascii="Helvetica" w:hAnsi="Helvetica" w:cs="Helvetica"/>
          <w:color w:val="000000"/>
        </w:rPr>
        <w:t xml:space="preserve">entirely </w:t>
      </w:r>
      <w:r w:rsidR="004068F6">
        <w:rPr>
          <w:rFonts w:ascii="Helvetica" w:hAnsi="Helvetica" w:cs="Helvetica"/>
          <w:color w:val="000000"/>
        </w:rPr>
        <w:t xml:space="preserve">separated from each other, which will then render much high level of freedom in either part. </w:t>
      </w:r>
      <w:r w:rsidR="005A2A99">
        <w:rPr>
          <w:rFonts w:ascii="Helvetica" w:hAnsi="Helvetica" w:cs="Helvetica"/>
          <w:color w:val="000000"/>
        </w:rPr>
        <w:t xml:space="preserve">In the new system, implementation of a new numerical </w:t>
      </w:r>
      <w:r w:rsidR="001B2AEB">
        <w:rPr>
          <w:rFonts w:ascii="Helvetica" w:hAnsi="Helvetica" w:cs="Helvetica"/>
          <w:color w:val="000000"/>
        </w:rPr>
        <w:t>sol</w:t>
      </w:r>
      <w:r w:rsidR="00E61FE1">
        <w:rPr>
          <w:rFonts w:ascii="Helvetica" w:hAnsi="Helvetica" w:cs="Helvetica"/>
          <w:color w:val="000000"/>
        </w:rPr>
        <w:t>ver, such as Runge-Kutta method</w:t>
      </w:r>
      <w:r w:rsidR="001B2AEB">
        <w:rPr>
          <w:rFonts w:ascii="Helvetica" w:hAnsi="Helvetica" w:cs="Helvetica"/>
          <w:color w:val="000000"/>
        </w:rPr>
        <w:t xml:space="preserve">, </w:t>
      </w:r>
      <w:r w:rsidR="005A2A99">
        <w:rPr>
          <w:rFonts w:ascii="Helvetica" w:hAnsi="Helvetica" w:cs="Helvetica"/>
          <w:color w:val="000000"/>
        </w:rPr>
        <w:t xml:space="preserve">will take place inside just one function and can be applied to all reactions </w:t>
      </w:r>
      <w:r w:rsidR="009E3A09">
        <w:rPr>
          <w:rFonts w:ascii="Helvetica" w:hAnsi="Helvetica" w:cs="Helvetica"/>
          <w:color w:val="000000"/>
        </w:rPr>
        <w:t xml:space="preserve">with no further adjustments except storing more past concentration levels </w:t>
      </w:r>
      <w:r w:rsidR="004D5FB7">
        <w:rPr>
          <w:rFonts w:ascii="Helvetica" w:hAnsi="Helvetica" w:cs="Helvetica"/>
          <w:color w:val="000000"/>
        </w:rPr>
        <w:t>and active rates</w:t>
      </w:r>
      <w:r w:rsidR="00E61FE1">
        <w:rPr>
          <w:rFonts w:ascii="Helvetica" w:hAnsi="Helvetica" w:cs="Helvetica"/>
          <w:color w:val="000000"/>
        </w:rPr>
        <w:t xml:space="preserve"> (</w:t>
      </w:r>
      <w:r w:rsidR="0023205C">
        <w:rPr>
          <w:rFonts w:ascii="Helvetica" w:hAnsi="Helvetica" w:cs="Helvetica"/>
          <w:color w:val="000000"/>
        </w:rPr>
        <w:t xml:space="preserve">for example </w:t>
      </w:r>
      <w:r w:rsidR="00E61FE1">
        <w:rPr>
          <w:rFonts w:ascii="Helvetica" w:hAnsi="Helvetica" w:cs="Helvetica"/>
          <w:color w:val="000000"/>
        </w:rPr>
        <w:t xml:space="preserve">Runge-Kutta method requires </w:t>
      </w:r>
      <w:r w:rsidR="007E21CE">
        <w:rPr>
          <w:rFonts w:ascii="Helvetica" w:hAnsi="Helvetica" w:cs="Helvetica"/>
          <w:color w:val="000000"/>
        </w:rPr>
        <w:t xml:space="preserve">concentration levels from </w:t>
      </w:r>
      <w:r w:rsidR="0023205C">
        <w:rPr>
          <w:rFonts w:ascii="Helvetica" w:hAnsi="Helvetica" w:cs="Helvetica"/>
          <w:color w:val="000000"/>
        </w:rPr>
        <w:t>mu</w:t>
      </w:r>
      <w:r w:rsidR="007E21CE">
        <w:rPr>
          <w:rFonts w:ascii="Helvetica" w:hAnsi="Helvetica" w:cs="Helvetica"/>
          <w:color w:val="000000"/>
        </w:rPr>
        <w:t>ltiple time steps</w:t>
      </w:r>
      <w:r w:rsidR="00E61FE1">
        <w:rPr>
          <w:rFonts w:ascii="Helvetica" w:hAnsi="Helvetica" w:cs="Helvetica"/>
          <w:color w:val="000000"/>
        </w:rPr>
        <w:t>)</w:t>
      </w:r>
      <w:r w:rsidR="004D5FB7">
        <w:rPr>
          <w:rFonts w:ascii="Helvetica" w:hAnsi="Helvetica" w:cs="Helvetica"/>
          <w:color w:val="000000"/>
        </w:rPr>
        <w:t>.</w:t>
      </w:r>
      <w:r w:rsidR="000413F8">
        <w:rPr>
          <w:rFonts w:ascii="Helvetica" w:hAnsi="Helvetica" w:cs="Helvetica"/>
          <w:color w:val="000000"/>
        </w:rPr>
        <w:t xml:space="preserve"> </w:t>
      </w:r>
    </w:p>
    <w:p w14:paraId="7E156F17" w14:textId="77777777" w:rsidR="0048590D" w:rsidRDefault="00CC2AFD" w:rsidP="00CA25E4">
      <w:pPr>
        <w:widowControl w:val="0"/>
        <w:autoSpaceDE w:val="0"/>
        <w:autoSpaceDN w:val="0"/>
        <w:adjustRightInd w:val="0"/>
        <w:jc w:val="both"/>
        <w:rPr>
          <w:rFonts w:ascii="Helvetica" w:hAnsi="Helvetica" w:cs="Helvetica"/>
          <w:color w:val="000000"/>
        </w:rPr>
      </w:pPr>
      <w:r>
        <w:rPr>
          <w:rFonts w:ascii="Helvetica" w:hAnsi="Helvetica" w:cs="Helvetica"/>
          <w:color w:val="000000"/>
        </w:rPr>
        <w:tab/>
      </w:r>
    </w:p>
    <w:p w14:paraId="6D5DC76D" w14:textId="1753CE41" w:rsidR="00451503" w:rsidRPr="0048590D" w:rsidRDefault="00CC2AFD" w:rsidP="00CA25E4">
      <w:pPr>
        <w:widowControl w:val="0"/>
        <w:autoSpaceDE w:val="0"/>
        <w:autoSpaceDN w:val="0"/>
        <w:adjustRightInd w:val="0"/>
        <w:jc w:val="both"/>
        <w:rPr>
          <w:rFonts w:ascii="Helvetica" w:hAnsi="Helvetica" w:cs="Helvetica"/>
          <w:b/>
          <w:color w:val="000000"/>
        </w:rPr>
      </w:pPr>
      <w:r w:rsidRPr="0048590D">
        <w:rPr>
          <w:rFonts w:ascii="Helvetica" w:hAnsi="Helvetica" w:cs="Helvetica"/>
          <w:b/>
          <w:color w:val="000000"/>
        </w:rPr>
        <w:t>Memory usage</w:t>
      </w:r>
      <w:r w:rsidR="004567B2" w:rsidRPr="0048590D">
        <w:rPr>
          <w:rFonts w:ascii="Helvetica" w:hAnsi="Helvetica" w:cs="Helvetica"/>
          <w:b/>
          <w:color w:val="000000"/>
        </w:rPr>
        <w:t>:</w:t>
      </w:r>
    </w:p>
    <w:p w14:paraId="4B18A4F0" w14:textId="0EF5906C" w:rsidR="00537DCE" w:rsidRDefault="006F77A8" w:rsidP="00555043">
      <w:pPr>
        <w:ind w:firstLine="720"/>
        <w:jc w:val="both"/>
        <w:rPr>
          <w:rFonts w:ascii="Helvetica" w:hAnsi="Helvetica" w:cs="Helvetica"/>
          <w:color w:val="000000"/>
        </w:rPr>
      </w:pPr>
      <w:r>
        <w:rPr>
          <w:rFonts w:ascii="Helvetica" w:hAnsi="Helvetica" w:cs="Helvetica"/>
          <w:color w:val="000000"/>
        </w:rPr>
        <w:t>In</w:t>
      </w:r>
      <w:ins w:id="780" w:author="Andrew Isaacson" w:date="2017-05-10T13:29:00Z">
        <w:r w:rsidR="00853B3F">
          <w:rPr>
            <w:rFonts w:ascii="Helvetica" w:hAnsi="Helvetica" w:cs="Helvetica"/>
            <w:color w:val="000000"/>
          </w:rPr>
          <w:t xml:space="preserve"> this</w:t>
        </w:r>
      </w:ins>
      <w:r>
        <w:rPr>
          <w:rFonts w:ascii="Helvetica" w:hAnsi="Helvetica" w:cs="Helvetica"/>
          <w:color w:val="000000"/>
        </w:rPr>
        <w:t xml:space="preserve"> section</w:t>
      </w:r>
      <w:r w:rsidR="00451503" w:rsidRPr="00C86E5E">
        <w:rPr>
          <w:rFonts w:ascii="Helvetica" w:hAnsi="Helvetica" w:cs="Helvetica"/>
          <w:color w:val="000000"/>
        </w:rPr>
        <w:t xml:space="preserve">, I </w:t>
      </w:r>
      <w:r w:rsidR="00D233DD">
        <w:rPr>
          <w:rFonts w:ascii="Helvetica" w:hAnsi="Helvetica" w:cs="Helvetica"/>
          <w:color w:val="000000"/>
        </w:rPr>
        <w:t>will</w:t>
      </w:r>
      <w:r w:rsidR="00451503" w:rsidRPr="00C86E5E">
        <w:rPr>
          <w:rFonts w:ascii="Helvetica" w:hAnsi="Helvetica" w:cs="Helvetica"/>
          <w:color w:val="000000"/>
        </w:rPr>
        <w:t xml:space="preserve"> </w:t>
      </w:r>
      <w:r w:rsidR="00AD392B">
        <w:rPr>
          <w:rFonts w:ascii="Helvetica" w:hAnsi="Helvetica" w:cs="Helvetica"/>
          <w:color w:val="000000"/>
        </w:rPr>
        <w:t>discuss the design pattern used in the new system</w:t>
      </w:r>
      <w:r w:rsidR="00451503" w:rsidRPr="00C86E5E">
        <w:rPr>
          <w:rFonts w:ascii="Helvetica" w:hAnsi="Helvetica" w:cs="Helvetica"/>
          <w:color w:val="000000"/>
        </w:rPr>
        <w:t xml:space="preserve"> to cover </w:t>
      </w:r>
      <w:r w:rsidR="00920254">
        <w:rPr>
          <w:rFonts w:ascii="Helvetica" w:hAnsi="Helvetica" w:cs="Helvetica"/>
          <w:color w:val="000000"/>
        </w:rPr>
        <w:t xml:space="preserve">the flaws in </w:t>
      </w:r>
      <w:r w:rsidR="00C556A2">
        <w:rPr>
          <w:rFonts w:ascii="Helvetica" w:hAnsi="Helvetica" w:cs="Helvetica"/>
          <w:color w:val="000000"/>
        </w:rPr>
        <w:t>memory usage in the</w:t>
      </w:r>
      <w:r w:rsidR="00920254">
        <w:rPr>
          <w:rFonts w:ascii="Helvetica" w:hAnsi="Helvetica" w:cs="Helvetica"/>
          <w:color w:val="000000"/>
        </w:rPr>
        <w:t xml:space="preserve"> original model</w:t>
      </w:r>
      <w:r w:rsidR="00451503" w:rsidRPr="00C86E5E">
        <w:rPr>
          <w:rFonts w:ascii="Helvetica" w:hAnsi="Helvetica" w:cs="Helvetica"/>
          <w:color w:val="000000"/>
        </w:rPr>
        <w:t xml:space="preserve">. The new design </w:t>
      </w:r>
      <w:r w:rsidR="000C1DC6">
        <w:rPr>
          <w:rFonts w:ascii="Helvetica" w:hAnsi="Helvetica" w:cs="Helvetica"/>
          <w:color w:val="000000"/>
        </w:rPr>
        <w:t>aims to</w:t>
      </w:r>
      <w:r w:rsidR="00451503" w:rsidRPr="00C86E5E">
        <w:rPr>
          <w:rFonts w:ascii="Helvetica" w:hAnsi="Helvetica" w:cs="Helvetica"/>
          <w:color w:val="000000"/>
        </w:rPr>
        <w:t xml:space="preserve"> further reduce </w:t>
      </w:r>
      <w:r w:rsidR="00451503" w:rsidRPr="00C86E5E">
        <w:rPr>
          <w:rFonts w:ascii="Helvetica" w:hAnsi="Helvetica" w:cs="Helvetica"/>
          <w:color w:val="000000"/>
        </w:rPr>
        <w:lastRenderedPageBreak/>
        <w:t xml:space="preserve">the </w:t>
      </w:r>
      <w:r w:rsidR="00434D91">
        <w:rPr>
          <w:rFonts w:ascii="Helvetica" w:hAnsi="Helvetica" w:cs="Helvetica"/>
          <w:color w:val="000000"/>
        </w:rPr>
        <w:t xml:space="preserve">unnecessary memory requirement </w:t>
      </w:r>
      <w:r w:rsidR="002E05F6">
        <w:rPr>
          <w:rFonts w:ascii="Helvetica" w:hAnsi="Helvetica" w:cs="Helvetica"/>
          <w:color w:val="000000"/>
        </w:rPr>
        <w:t>for better space efficiency</w:t>
      </w:r>
      <w:r w:rsidR="00451503" w:rsidRPr="00C86E5E">
        <w:rPr>
          <w:rFonts w:ascii="Helvetica" w:hAnsi="Helvetica" w:cs="Helvetica"/>
          <w:color w:val="000000"/>
        </w:rPr>
        <w:t xml:space="preserve">. </w:t>
      </w:r>
      <w:r w:rsidR="00D15408">
        <w:rPr>
          <w:rFonts w:ascii="Helvetica" w:hAnsi="Helvetica" w:cs="Helvetica"/>
          <w:color w:val="000000"/>
        </w:rPr>
        <w:t>While space efficiency is an important factor in system design in general, it is particularly important in our system because less memory requirement for each individual simulation will allow us to run a larger number of simulations in parallel</w:t>
      </w:r>
      <w:del w:id="781" w:author="Andrew Isaacson" w:date="2017-05-10T13:31:00Z">
        <w:r w:rsidR="00D15408" w:rsidDel="00602C63">
          <w:rPr>
            <w:rFonts w:ascii="Helvetica" w:hAnsi="Helvetica" w:cs="Helvetica"/>
            <w:color w:val="000000"/>
          </w:rPr>
          <w:delText xml:space="preserve"> later on GPU </w:delText>
        </w:r>
      </w:del>
      <w:r w:rsidR="00D15408">
        <w:rPr>
          <w:rFonts w:ascii="Helvetica" w:hAnsi="Helvetica" w:cs="Helvetica"/>
          <w:color w:val="000000"/>
        </w:rPr>
        <w:t xml:space="preserve">(or only CPU). </w:t>
      </w:r>
      <w:r w:rsidR="006D0A73">
        <w:rPr>
          <w:rFonts w:ascii="Helvetica" w:hAnsi="Helvetica" w:cs="Helvetica"/>
          <w:color w:val="000000"/>
        </w:rPr>
        <w:t xml:space="preserve">Smaller memory requirement for each simulation also </w:t>
      </w:r>
      <w:r w:rsidR="008F22BB">
        <w:rPr>
          <w:rFonts w:ascii="Helvetica" w:hAnsi="Helvetica" w:cs="Helvetica"/>
          <w:color w:val="000000"/>
        </w:rPr>
        <w:t>means</w:t>
      </w:r>
      <w:r w:rsidR="00C567A6">
        <w:rPr>
          <w:rFonts w:ascii="Helvetica" w:hAnsi="Helvetica" w:cs="Helvetica"/>
          <w:color w:val="000000"/>
        </w:rPr>
        <w:t xml:space="preserve"> less data </w:t>
      </w:r>
      <w:r w:rsidR="00286D7E">
        <w:rPr>
          <w:rFonts w:ascii="Helvetica" w:hAnsi="Helvetica" w:cs="Helvetica"/>
          <w:color w:val="000000"/>
        </w:rPr>
        <w:t>transfer between GPU and CPU</w:t>
      </w:r>
      <w:r w:rsidR="00C639F5">
        <w:rPr>
          <w:rFonts w:ascii="Helvetica" w:hAnsi="Helvetica" w:cs="Helvetica"/>
          <w:color w:val="000000"/>
        </w:rPr>
        <w:t xml:space="preserve">, </w:t>
      </w:r>
      <w:r w:rsidR="003462B2">
        <w:rPr>
          <w:rFonts w:ascii="Helvetica" w:hAnsi="Helvetica" w:cs="Helvetica"/>
          <w:color w:val="000000"/>
        </w:rPr>
        <w:t xml:space="preserve">which is </w:t>
      </w:r>
      <w:r w:rsidR="00C639F5">
        <w:rPr>
          <w:rFonts w:ascii="Helvetica" w:hAnsi="Helvetica" w:cs="Helvetica"/>
          <w:color w:val="000000"/>
        </w:rPr>
        <w:t xml:space="preserve">another </w:t>
      </w:r>
      <w:r w:rsidR="003569D1">
        <w:rPr>
          <w:rFonts w:ascii="Helvetica" w:hAnsi="Helvetica" w:cs="Helvetica"/>
          <w:color w:val="000000"/>
        </w:rPr>
        <w:t xml:space="preserve">bottleneck </w:t>
      </w:r>
      <w:r w:rsidR="008E40F7">
        <w:rPr>
          <w:rFonts w:ascii="Helvetica" w:hAnsi="Helvetica" w:cs="Helvetica"/>
          <w:color w:val="000000"/>
        </w:rPr>
        <w:t xml:space="preserve">identified during </w:t>
      </w:r>
      <w:r w:rsidR="00194EBA">
        <w:rPr>
          <w:rFonts w:ascii="Helvetica" w:hAnsi="Helvetica" w:cs="Helvetica"/>
          <w:color w:val="000000"/>
        </w:rPr>
        <w:t xml:space="preserve">the preliminary </w:t>
      </w:r>
      <w:r w:rsidR="001144BC">
        <w:rPr>
          <w:rFonts w:ascii="Helvetica" w:hAnsi="Helvetica" w:cs="Helvetica"/>
          <w:color w:val="000000"/>
        </w:rPr>
        <w:t xml:space="preserve">stage </w:t>
      </w:r>
      <w:r w:rsidR="008E40F7">
        <w:rPr>
          <w:rFonts w:ascii="Helvetica" w:hAnsi="Helvetica" w:cs="Helvetica"/>
          <w:color w:val="000000"/>
        </w:rPr>
        <w:t xml:space="preserve">of the </w:t>
      </w:r>
      <w:r w:rsidR="000A7C42">
        <w:rPr>
          <w:rFonts w:ascii="Helvetica" w:hAnsi="Helvetica" w:cs="Helvetica"/>
          <w:color w:val="000000"/>
        </w:rPr>
        <w:t>project</w:t>
      </w:r>
      <w:r w:rsidR="008E40F7">
        <w:rPr>
          <w:rFonts w:ascii="Helvetica" w:hAnsi="Helvetica" w:cs="Helvetica"/>
          <w:color w:val="000000"/>
        </w:rPr>
        <w:t xml:space="preserve">. </w:t>
      </w:r>
      <w:r w:rsidR="00693D86">
        <w:rPr>
          <w:rFonts w:ascii="Helvetica" w:hAnsi="Helvetica" w:cs="Helvetica"/>
          <w:color w:val="000000"/>
        </w:rPr>
        <w:t xml:space="preserve">Given those two factors, </w:t>
      </w:r>
      <w:r w:rsidR="00A454ED">
        <w:rPr>
          <w:rFonts w:ascii="Helvetica" w:hAnsi="Helvetica" w:cs="Helvetica"/>
          <w:color w:val="000000"/>
        </w:rPr>
        <w:t>it is easy to see that</w:t>
      </w:r>
      <w:r w:rsidR="00DF420A">
        <w:rPr>
          <w:rFonts w:ascii="Helvetica" w:hAnsi="Helvetica" w:cs="Helvetica"/>
          <w:color w:val="000000"/>
        </w:rPr>
        <w:t xml:space="preserve"> </w:t>
      </w:r>
      <w:r w:rsidR="00B17807">
        <w:rPr>
          <w:rFonts w:ascii="Helvetica" w:hAnsi="Helvetica" w:cs="Helvetica"/>
          <w:color w:val="000000"/>
        </w:rPr>
        <w:t xml:space="preserve">space efficiency is </w:t>
      </w:r>
      <w:del w:id="782" w:author="Andrew Isaacson" w:date="2017-05-10T13:31:00Z">
        <w:r w:rsidR="00F479FB" w:rsidDel="00602C63">
          <w:rPr>
            <w:rFonts w:ascii="Helvetica" w:hAnsi="Helvetica" w:cs="Helvetica"/>
            <w:color w:val="000000"/>
          </w:rPr>
          <w:delText>of great importance</w:delText>
        </w:r>
      </w:del>
      <w:ins w:id="783" w:author="Andrew Isaacson" w:date="2017-05-10T13:31:00Z">
        <w:r w:rsidR="00602C63">
          <w:rPr>
            <w:rFonts w:ascii="Helvetica" w:hAnsi="Helvetica" w:cs="Helvetica"/>
            <w:color w:val="000000"/>
          </w:rPr>
          <w:t>important</w:t>
        </w:r>
      </w:ins>
      <w:r w:rsidR="00F479FB">
        <w:rPr>
          <w:rFonts w:ascii="Helvetica" w:hAnsi="Helvetica" w:cs="Helvetica"/>
          <w:color w:val="000000"/>
        </w:rPr>
        <w:t xml:space="preserve"> to performance of the new system.</w:t>
      </w:r>
    </w:p>
    <w:p w14:paraId="1AB726DB" w14:textId="7F5A6D1B" w:rsidR="00537DCE" w:rsidRPr="0027289D" w:rsidRDefault="00537DCE" w:rsidP="00DF45C2">
      <w:pPr>
        <w:jc w:val="both"/>
        <w:rPr>
          <w:rFonts w:ascii="Helvetica" w:hAnsi="Helvetica" w:cs="Helvetica"/>
          <w:b/>
          <w:i/>
          <w:color w:val="000000"/>
        </w:rPr>
      </w:pPr>
      <w:r w:rsidRPr="0027289D">
        <w:rPr>
          <w:rFonts w:ascii="Helvetica" w:hAnsi="Helvetica" w:cs="Helvetica"/>
          <w:b/>
          <w:i/>
          <w:color w:val="000000"/>
        </w:rPr>
        <w:t>Methodology:</w:t>
      </w:r>
    </w:p>
    <w:p w14:paraId="12602DC1" w14:textId="3BA302AE" w:rsidR="00B65094" w:rsidRDefault="000045D5" w:rsidP="005D0EAD">
      <w:pPr>
        <w:ind w:firstLine="720"/>
        <w:jc w:val="both"/>
        <w:rPr>
          <w:rFonts w:ascii="Helvetica" w:hAnsi="Helvetica" w:cs="Helvetica"/>
          <w:color w:val="000000"/>
        </w:rPr>
      </w:pPr>
      <w:r>
        <w:rPr>
          <w:rFonts w:ascii="Helvetica" w:hAnsi="Helvetica" w:cs="Helvetica"/>
          <w:color w:val="000000"/>
        </w:rPr>
        <w:t xml:space="preserve">One of the main data structure in the system is a </w:t>
      </w:r>
      <w:r w:rsidR="000913CE">
        <w:rPr>
          <w:rFonts w:ascii="Helvetica" w:hAnsi="Helvetica" w:cs="Helvetica"/>
          <w:color w:val="000000"/>
        </w:rPr>
        <w:t>large</w:t>
      </w:r>
      <w:r>
        <w:rPr>
          <w:rFonts w:ascii="Helvetica" w:hAnsi="Helvetica" w:cs="Helvetica"/>
          <w:color w:val="000000"/>
        </w:rPr>
        <w:t xml:space="preserve"> </w:t>
      </w:r>
      <w:r w:rsidR="000913CE">
        <w:rPr>
          <w:rFonts w:ascii="Helvetica" w:hAnsi="Helvetica" w:cs="Helvetica"/>
          <w:color w:val="000000"/>
        </w:rPr>
        <w:t>three-dimensional</w:t>
      </w:r>
      <w:r>
        <w:rPr>
          <w:rFonts w:ascii="Helvetica" w:hAnsi="Helvetica" w:cs="Helvetica"/>
          <w:color w:val="000000"/>
        </w:rPr>
        <w:t xml:space="preserve"> array</w:t>
      </w:r>
      <w:r w:rsidR="00294611">
        <w:rPr>
          <w:rFonts w:ascii="Helvetica" w:hAnsi="Helvetica" w:cs="Helvetica"/>
          <w:color w:val="000000"/>
        </w:rPr>
        <w:t xml:space="preserve"> named baby_cl, which holds</w:t>
      </w:r>
      <w:r>
        <w:rPr>
          <w:rFonts w:ascii="Helvetica" w:hAnsi="Helvetica" w:cs="Helvetica"/>
          <w:color w:val="000000"/>
        </w:rPr>
        <w:t xml:space="preserve"> concentration levels </w:t>
      </w:r>
      <w:r w:rsidR="003661E2">
        <w:rPr>
          <w:rFonts w:ascii="Helvetica" w:hAnsi="Helvetica" w:cs="Helvetica"/>
          <w:color w:val="000000"/>
        </w:rPr>
        <w:t xml:space="preserve">over </w:t>
      </w:r>
      <w:del w:id="784" w:author="Andrew Isaacson" w:date="2017-05-10T13:31:00Z">
        <w:r w:rsidR="003661E2" w:rsidDel="00602C63">
          <w:rPr>
            <w:rFonts w:ascii="Helvetica" w:hAnsi="Helvetica" w:cs="Helvetica"/>
            <w:color w:val="000000"/>
          </w:rPr>
          <w:delText>a number of</w:delText>
        </w:r>
      </w:del>
      <w:ins w:id="785" w:author="Andrew Isaacson" w:date="2017-05-10T13:31:00Z">
        <w:r w:rsidR="00602C63">
          <w:rPr>
            <w:rFonts w:ascii="Helvetica" w:hAnsi="Helvetica" w:cs="Helvetica"/>
            <w:color w:val="000000"/>
          </w:rPr>
          <w:t>several</w:t>
        </w:r>
      </w:ins>
      <w:r w:rsidR="003661E2">
        <w:rPr>
          <w:rFonts w:ascii="Helvetica" w:hAnsi="Helvetica" w:cs="Helvetica"/>
          <w:color w:val="000000"/>
        </w:rPr>
        <w:t xml:space="preserve"> delayed time steps for all species and</w:t>
      </w:r>
      <w:r w:rsidR="002C0F6E">
        <w:rPr>
          <w:rFonts w:ascii="Helvetica" w:hAnsi="Helvetica" w:cs="Helvetica"/>
          <w:color w:val="000000"/>
        </w:rPr>
        <w:t xml:space="preserve"> </w:t>
      </w:r>
      <w:r>
        <w:rPr>
          <w:rFonts w:ascii="Helvetica" w:hAnsi="Helvetica" w:cs="Helvetica"/>
          <w:color w:val="000000"/>
        </w:rPr>
        <w:t xml:space="preserve">all cells. </w:t>
      </w:r>
      <w:r w:rsidR="00A34853">
        <w:rPr>
          <w:rFonts w:ascii="Helvetica" w:hAnsi="Helvetica" w:cs="Helvetica"/>
          <w:color w:val="000000"/>
        </w:rPr>
        <w:t xml:space="preserve">In parameter input, </w:t>
      </w:r>
      <w:r w:rsidR="008F1413">
        <w:rPr>
          <w:rFonts w:ascii="Helvetica" w:hAnsi="Helvetica" w:cs="Helvetica"/>
          <w:color w:val="000000"/>
        </w:rPr>
        <w:t>the le</w:t>
      </w:r>
      <w:r w:rsidR="004E1C99">
        <w:rPr>
          <w:rFonts w:ascii="Helvetica" w:hAnsi="Helvetica" w:cs="Helvetica"/>
          <w:color w:val="000000"/>
        </w:rPr>
        <w:t xml:space="preserve">ngth of delay is </w:t>
      </w:r>
      <w:r w:rsidR="00281265">
        <w:rPr>
          <w:rFonts w:ascii="Helvetica" w:hAnsi="Helvetica" w:cs="Helvetica"/>
          <w:color w:val="000000"/>
        </w:rPr>
        <w:t xml:space="preserve">directly </w:t>
      </w:r>
      <w:r w:rsidR="004E1C99">
        <w:rPr>
          <w:rFonts w:ascii="Helvetica" w:hAnsi="Helvetica" w:cs="Helvetica"/>
          <w:color w:val="000000"/>
        </w:rPr>
        <w:t xml:space="preserve">associated with </w:t>
      </w:r>
      <w:r w:rsidR="00D76006">
        <w:rPr>
          <w:rFonts w:ascii="Helvetica" w:hAnsi="Helvetica" w:cs="Helvetica"/>
          <w:color w:val="000000"/>
        </w:rPr>
        <w:t>each individual reaction</w:t>
      </w:r>
      <w:ins w:id="786" w:author="Andrew Isaacson" w:date="2017-05-10T13:31:00Z">
        <w:r w:rsidR="00602C63">
          <w:rPr>
            <w:rFonts w:ascii="Helvetica" w:hAnsi="Helvetica" w:cs="Helvetica"/>
            <w:color w:val="000000"/>
          </w:rPr>
          <w:t>.</w:t>
        </w:r>
      </w:ins>
      <w:del w:id="787" w:author="Andrew Isaacson" w:date="2017-05-10T13:31:00Z">
        <w:r w:rsidR="00D76006" w:rsidDel="00602C63">
          <w:rPr>
            <w:rFonts w:ascii="Helvetica" w:hAnsi="Helvetica" w:cs="Helvetica"/>
            <w:color w:val="000000"/>
          </w:rPr>
          <w:delText xml:space="preserve"> but</w:delText>
        </w:r>
      </w:del>
      <w:r w:rsidR="00D76006">
        <w:rPr>
          <w:rFonts w:ascii="Helvetica" w:hAnsi="Helvetica" w:cs="Helvetica"/>
          <w:color w:val="000000"/>
        </w:rPr>
        <w:t xml:space="preserve"> </w:t>
      </w:r>
      <w:ins w:id="788" w:author="Andrew Isaacson" w:date="2017-05-10T13:31:00Z">
        <w:r w:rsidR="00602C63">
          <w:rPr>
            <w:rFonts w:ascii="Helvetica" w:hAnsi="Helvetica" w:cs="Helvetica"/>
            <w:color w:val="000000"/>
          </w:rPr>
          <w:t>S</w:t>
        </w:r>
      </w:ins>
      <w:del w:id="789" w:author="Andrew Isaacson" w:date="2017-05-10T13:31:00Z">
        <w:r w:rsidR="00D03EAD" w:rsidDel="00602C63">
          <w:rPr>
            <w:rFonts w:ascii="Helvetica" w:hAnsi="Helvetica" w:cs="Helvetica"/>
            <w:color w:val="000000"/>
          </w:rPr>
          <w:delText>s</w:delText>
        </w:r>
      </w:del>
      <w:r w:rsidR="00D03EAD">
        <w:rPr>
          <w:rFonts w:ascii="Helvetica" w:hAnsi="Helvetica" w:cs="Helvetica"/>
          <w:color w:val="000000"/>
        </w:rPr>
        <w:t xml:space="preserve">ince </w:t>
      </w:r>
      <w:r w:rsidR="00D76006">
        <w:rPr>
          <w:rFonts w:ascii="Helvetica" w:hAnsi="Helvetica" w:cs="Helvetica"/>
          <w:color w:val="000000"/>
        </w:rPr>
        <w:t xml:space="preserve">concentration level </w:t>
      </w:r>
      <w:r w:rsidR="001119BC">
        <w:rPr>
          <w:rFonts w:ascii="Helvetica" w:hAnsi="Helvetica" w:cs="Helvetica"/>
          <w:color w:val="000000"/>
        </w:rPr>
        <w:t xml:space="preserve">in baby_cl </w:t>
      </w:r>
      <w:r w:rsidR="00D76006">
        <w:rPr>
          <w:rFonts w:ascii="Helvetica" w:hAnsi="Helvetica" w:cs="Helvetica"/>
          <w:color w:val="000000"/>
        </w:rPr>
        <w:t xml:space="preserve">is </w:t>
      </w:r>
      <w:r w:rsidR="00590DF8">
        <w:rPr>
          <w:rFonts w:ascii="Helvetica" w:hAnsi="Helvetica" w:cs="Helvetica"/>
          <w:color w:val="000000"/>
        </w:rPr>
        <w:t>stored for</w:t>
      </w:r>
      <w:r w:rsidR="006D1295">
        <w:rPr>
          <w:rFonts w:ascii="Helvetica" w:hAnsi="Helvetica" w:cs="Helvetica"/>
          <w:color w:val="000000"/>
        </w:rPr>
        <w:t xml:space="preserve"> each species</w:t>
      </w:r>
      <w:r w:rsidR="00BD110C">
        <w:rPr>
          <w:rFonts w:ascii="Helvetica" w:hAnsi="Helvetica" w:cs="Helvetica"/>
          <w:color w:val="000000"/>
        </w:rPr>
        <w:t>,</w:t>
      </w:r>
      <w:ins w:id="790" w:author="Andrew Isaacson" w:date="2017-05-10T13:31:00Z">
        <w:r w:rsidR="00602C63">
          <w:rPr>
            <w:rFonts w:ascii="Helvetica" w:hAnsi="Helvetica" w:cs="Helvetica"/>
            <w:color w:val="000000"/>
          </w:rPr>
          <w:t xml:space="preserve"> however,</w:t>
        </w:r>
      </w:ins>
      <w:r w:rsidR="006D1295">
        <w:rPr>
          <w:rFonts w:ascii="Helvetica" w:hAnsi="Helvetica" w:cs="Helvetica"/>
          <w:color w:val="000000"/>
        </w:rPr>
        <w:t xml:space="preserve"> </w:t>
      </w:r>
      <w:r w:rsidR="00C728D5">
        <w:rPr>
          <w:rFonts w:ascii="Helvetica" w:hAnsi="Helvetica" w:cs="Helvetica"/>
          <w:color w:val="000000"/>
        </w:rPr>
        <w:t xml:space="preserve">there is </w:t>
      </w:r>
      <w:r w:rsidR="00580E31">
        <w:rPr>
          <w:rFonts w:ascii="Helvetica" w:hAnsi="Helvetica" w:cs="Helvetica"/>
          <w:color w:val="000000"/>
        </w:rPr>
        <w:t xml:space="preserve">no </w:t>
      </w:r>
      <w:r w:rsidR="001713AF">
        <w:rPr>
          <w:rFonts w:ascii="Helvetica" w:hAnsi="Helvetica" w:cs="Helvetica"/>
          <w:color w:val="000000"/>
        </w:rPr>
        <w:t xml:space="preserve">direct attribute </w:t>
      </w:r>
      <w:r w:rsidR="00533D6F">
        <w:rPr>
          <w:rFonts w:ascii="Helvetica" w:hAnsi="Helvetica" w:cs="Helvetica"/>
          <w:color w:val="000000"/>
        </w:rPr>
        <w:t>in</w:t>
      </w:r>
      <w:r w:rsidR="00B010C9">
        <w:rPr>
          <w:rFonts w:ascii="Helvetica" w:hAnsi="Helvetica" w:cs="Helvetica"/>
          <w:color w:val="000000"/>
        </w:rPr>
        <w:t xml:space="preserve"> model information </w:t>
      </w:r>
      <w:r w:rsidR="001713AF">
        <w:rPr>
          <w:rFonts w:ascii="Helvetica" w:hAnsi="Helvetica" w:cs="Helvetica"/>
          <w:color w:val="000000"/>
        </w:rPr>
        <w:t>that will determine the delay size in baby_cl.</w:t>
      </w:r>
      <w:r w:rsidR="006F5E53">
        <w:rPr>
          <w:rFonts w:ascii="Helvetica" w:hAnsi="Helvetica" w:cs="Helvetica"/>
          <w:color w:val="000000"/>
        </w:rPr>
        <w:t xml:space="preserve"> To handle this problem, </w:t>
      </w:r>
      <w:r w:rsidR="00DC6DE6">
        <w:rPr>
          <w:rFonts w:ascii="Helvetica" w:hAnsi="Helvetica" w:cs="Helvetica"/>
          <w:color w:val="000000"/>
        </w:rPr>
        <w:t>o</w:t>
      </w:r>
      <w:r>
        <w:rPr>
          <w:rFonts w:ascii="Helvetica" w:hAnsi="Helvetica" w:cs="Helvetica"/>
          <w:color w:val="000000"/>
        </w:rPr>
        <w:t>riginal systems decides the number of time steps to keep based on the maximum delay size across all reactions to ensure that each species is kept in the system long enough for possible reactions.</w:t>
      </w:r>
      <w:r w:rsidR="0086653B">
        <w:rPr>
          <w:rFonts w:ascii="Helvetica" w:hAnsi="Helvetica" w:cs="Helvetica"/>
          <w:color w:val="000000"/>
        </w:rPr>
        <w:t xml:space="preserve"> </w:t>
      </w:r>
      <w:r w:rsidR="001520B5">
        <w:rPr>
          <w:rFonts w:ascii="Helvetica" w:hAnsi="Helvetica" w:cs="Helvetica"/>
          <w:color w:val="000000"/>
        </w:rPr>
        <w:t xml:space="preserve">However, not all </w:t>
      </w:r>
      <w:r w:rsidR="00F4795F">
        <w:rPr>
          <w:rFonts w:ascii="Helvetica" w:hAnsi="Helvetica" w:cs="Helvetica"/>
          <w:color w:val="000000"/>
        </w:rPr>
        <w:t>species</w:t>
      </w:r>
      <w:r w:rsidR="001520B5">
        <w:rPr>
          <w:rFonts w:ascii="Helvetica" w:hAnsi="Helvetica" w:cs="Helvetica"/>
          <w:color w:val="000000"/>
        </w:rPr>
        <w:t xml:space="preserve"> </w:t>
      </w:r>
      <w:r w:rsidR="00F4795F">
        <w:rPr>
          <w:rFonts w:ascii="Helvetica" w:hAnsi="Helvetica" w:cs="Helvetica"/>
          <w:color w:val="000000"/>
        </w:rPr>
        <w:t xml:space="preserve">are </w:t>
      </w:r>
      <w:r w:rsidR="005B4B2C">
        <w:rPr>
          <w:rFonts w:ascii="Helvetica" w:hAnsi="Helvetica" w:cs="Helvetica"/>
          <w:color w:val="000000"/>
        </w:rPr>
        <w:t>related in a reaction with</w:t>
      </w:r>
      <w:r w:rsidR="001520B5">
        <w:rPr>
          <w:rFonts w:ascii="Helvetica" w:hAnsi="Helvetica" w:cs="Helvetica"/>
          <w:color w:val="000000"/>
        </w:rPr>
        <w:t xml:space="preserve"> </w:t>
      </w:r>
      <w:r w:rsidR="001947B6">
        <w:rPr>
          <w:rFonts w:ascii="Helvetica" w:hAnsi="Helvetica" w:cs="Helvetica"/>
          <w:color w:val="000000"/>
        </w:rPr>
        <w:t>the maximum</w:t>
      </w:r>
      <w:r w:rsidR="00E86B96">
        <w:rPr>
          <w:rFonts w:ascii="Helvetica" w:hAnsi="Helvetica" w:cs="Helvetica"/>
          <w:color w:val="000000"/>
        </w:rPr>
        <w:t xml:space="preserve"> delay. </w:t>
      </w:r>
      <w:r w:rsidR="001432BF">
        <w:rPr>
          <w:rFonts w:ascii="Helvetica" w:hAnsi="Helvetica" w:cs="Helvetica"/>
          <w:color w:val="000000"/>
        </w:rPr>
        <w:t>The</w:t>
      </w:r>
      <w:r w:rsidR="00E86B96">
        <w:rPr>
          <w:rFonts w:ascii="Helvetica" w:hAnsi="Helvetica" w:cs="Helvetica"/>
          <w:color w:val="000000"/>
        </w:rPr>
        <w:t xml:space="preserve"> maximum delay can be as long as 1,200 time steps for </w:t>
      </w:r>
      <w:r w:rsidR="00CF0D41">
        <w:rPr>
          <w:rFonts w:ascii="Helvetica" w:hAnsi="Helvetica" w:cs="Helvetica"/>
          <w:color w:val="000000"/>
        </w:rPr>
        <w:t xml:space="preserve">some reactions such as gene </w:t>
      </w:r>
      <w:r w:rsidR="001432BF">
        <w:rPr>
          <w:rFonts w:ascii="Helvetica" w:hAnsi="Helvetica" w:cs="Helvetica"/>
          <w:color w:val="000000"/>
        </w:rPr>
        <w:t xml:space="preserve">transcription </w:t>
      </w:r>
      <w:r w:rsidR="00A8775E">
        <w:rPr>
          <w:rFonts w:ascii="Helvetica" w:hAnsi="Helvetica" w:cs="Helvetica"/>
          <w:color w:val="000000"/>
        </w:rPr>
        <w:t xml:space="preserve">and much shorter for </w:t>
      </w:r>
      <w:r w:rsidR="00C72A4A">
        <w:rPr>
          <w:rFonts w:ascii="Helvetica" w:hAnsi="Helvetica" w:cs="Helvetica"/>
          <w:color w:val="000000"/>
        </w:rPr>
        <w:t xml:space="preserve">reactions such as mRNA translation; some reactions </w:t>
      </w:r>
      <w:r w:rsidR="008A26C0">
        <w:rPr>
          <w:rFonts w:ascii="Helvetica" w:hAnsi="Helvetica" w:cs="Helvetica"/>
          <w:color w:val="000000"/>
        </w:rPr>
        <w:t xml:space="preserve">in the system may not </w:t>
      </w:r>
      <w:r w:rsidR="00304A59">
        <w:rPr>
          <w:rFonts w:ascii="Helvetica" w:hAnsi="Helvetica" w:cs="Helvetica"/>
          <w:color w:val="000000"/>
        </w:rPr>
        <w:t xml:space="preserve">even </w:t>
      </w:r>
      <w:r w:rsidR="008A26C0">
        <w:rPr>
          <w:rFonts w:ascii="Helvetica" w:hAnsi="Helvetica" w:cs="Helvetica"/>
          <w:color w:val="000000"/>
        </w:rPr>
        <w:t xml:space="preserve">have a </w:t>
      </w:r>
      <w:r w:rsidR="00304A59">
        <w:rPr>
          <w:rFonts w:ascii="Helvetica" w:hAnsi="Helvetica" w:cs="Helvetica"/>
          <w:color w:val="000000"/>
        </w:rPr>
        <w:t xml:space="preserve">delay. </w:t>
      </w:r>
      <w:r w:rsidR="00ED1BFA">
        <w:rPr>
          <w:rFonts w:ascii="Helvetica" w:hAnsi="Helvetica" w:cs="Helvetica"/>
          <w:color w:val="000000"/>
        </w:rPr>
        <w:t xml:space="preserve">The original system </w:t>
      </w:r>
      <w:r w:rsidR="004B1D7C">
        <w:rPr>
          <w:rFonts w:ascii="Helvetica" w:hAnsi="Helvetica" w:cs="Helvetica"/>
          <w:color w:val="000000"/>
        </w:rPr>
        <w:t xml:space="preserve">does not fully utilize </w:t>
      </w:r>
      <w:r w:rsidR="00327BDA">
        <w:rPr>
          <w:rFonts w:ascii="Helvetica" w:hAnsi="Helvetica" w:cs="Helvetica"/>
          <w:color w:val="000000"/>
        </w:rPr>
        <w:t xml:space="preserve">memory allocated </w:t>
      </w:r>
      <w:del w:id="791" w:author="Andrew Isaacson" w:date="2017-05-10T13:32:00Z">
        <w:r w:rsidR="00327BDA" w:rsidDel="00602C63">
          <w:rPr>
            <w:rFonts w:ascii="Helvetica" w:hAnsi="Helvetica" w:cs="Helvetica"/>
            <w:color w:val="000000"/>
          </w:rPr>
          <w:delText>since</w:delText>
        </w:r>
        <w:r w:rsidR="007D7B59" w:rsidDel="00602C63">
          <w:rPr>
            <w:rFonts w:ascii="Helvetica" w:hAnsi="Helvetica" w:cs="Helvetica"/>
            <w:color w:val="000000"/>
          </w:rPr>
          <w:delText xml:space="preserve"> </w:delText>
        </w:r>
      </w:del>
      <w:r w:rsidR="00451636">
        <w:rPr>
          <w:rFonts w:ascii="Helvetica" w:hAnsi="Helvetica" w:cs="Helvetica"/>
          <w:color w:val="000000"/>
        </w:rPr>
        <w:t>not all</w:t>
      </w:r>
      <w:r w:rsidR="005D0EAD">
        <w:rPr>
          <w:rFonts w:ascii="Helvetica" w:hAnsi="Helvetica" w:cs="Helvetica"/>
          <w:color w:val="000000"/>
        </w:rPr>
        <w:t xml:space="preserve"> species need to be stored for maximum delay to provide history data for future simulations. </w:t>
      </w:r>
    </w:p>
    <w:p w14:paraId="2EC6E7C1" w14:textId="2D48CFE5" w:rsidR="006E31E7" w:rsidRDefault="00D46614" w:rsidP="00E15654">
      <w:pPr>
        <w:ind w:firstLine="720"/>
        <w:jc w:val="both"/>
        <w:rPr>
          <w:rFonts w:ascii="Helvetica" w:hAnsi="Helvetica" w:cs="Helvetica"/>
          <w:color w:val="000000"/>
        </w:rPr>
      </w:pPr>
      <w:r>
        <w:rPr>
          <w:rFonts w:ascii="Helvetica" w:hAnsi="Helvetica" w:cs="Helvetica"/>
          <w:color w:val="000000"/>
        </w:rPr>
        <w:t>To</w:t>
      </w:r>
      <w:r w:rsidR="00451503" w:rsidRPr="00C86E5E">
        <w:rPr>
          <w:rFonts w:ascii="Helvetica" w:hAnsi="Helvetica" w:cs="Helvetica"/>
          <w:color w:val="000000"/>
        </w:rPr>
        <w:t xml:space="preserve"> decrease the size of </w:t>
      </w:r>
      <w:r w:rsidR="00611620">
        <w:rPr>
          <w:rFonts w:ascii="Helvetica" w:hAnsi="Helvetica" w:cs="Helvetica"/>
          <w:color w:val="000000"/>
        </w:rPr>
        <w:t xml:space="preserve">allocated memory for </w:t>
      </w:r>
      <w:r w:rsidR="00751E0D">
        <w:rPr>
          <w:rFonts w:ascii="Helvetica" w:hAnsi="Helvetica" w:cs="Helvetica"/>
          <w:color w:val="000000"/>
        </w:rPr>
        <w:t>baby_cl, I</w:t>
      </w:r>
      <w:r w:rsidR="00451503" w:rsidRPr="00C86E5E">
        <w:rPr>
          <w:rFonts w:ascii="Helvetica" w:hAnsi="Helvetica" w:cs="Helvetica"/>
          <w:color w:val="000000"/>
        </w:rPr>
        <w:t xml:space="preserve"> redesign</w:t>
      </w:r>
      <w:r w:rsidR="00751E0D">
        <w:rPr>
          <w:rFonts w:ascii="Helvetica" w:hAnsi="Helvetica" w:cs="Helvetica"/>
          <w:color w:val="000000"/>
        </w:rPr>
        <w:t>ed</w:t>
      </w:r>
      <w:r w:rsidR="00451503" w:rsidRPr="00C86E5E">
        <w:rPr>
          <w:rFonts w:ascii="Helvetica" w:hAnsi="Helvetica" w:cs="Helvetica"/>
          <w:color w:val="000000"/>
        </w:rPr>
        <w:t xml:space="preserve"> data structures so that the system </w:t>
      </w:r>
      <w:r w:rsidR="00F16369">
        <w:rPr>
          <w:rFonts w:ascii="Helvetica" w:hAnsi="Helvetica" w:cs="Helvetica"/>
          <w:color w:val="000000"/>
        </w:rPr>
        <w:t xml:space="preserve">will now only allocate </w:t>
      </w:r>
      <w:r w:rsidR="006A7271">
        <w:rPr>
          <w:rFonts w:ascii="Helvetica" w:hAnsi="Helvetica" w:cs="Helvetica"/>
          <w:color w:val="000000"/>
        </w:rPr>
        <w:t xml:space="preserve">necessary </w:t>
      </w:r>
      <w:r w:rsidR="00AD5D6B">
        <w:rPr>
          <w:rFonts w:ascii="Helvetica" w:hAnsi="Helvetica" w:cs="Helvetica"/>
          <w:color w:val="000000"/>
        </w:rPr>
        <w:t xml:space="preserve">space to hold enough history </w:t>
      </w:r>
      <w:r w:rsidR="00367E13">
        <w:rPr>
          <w:rFonts w:ascii="Helvetica" w:hAnsi="Helvetica" w:cs="Helvetica"/>
          <w:color w:val="000000"/>
        </w:rPr>
        <w:t xml:space="preserve">data for </w:t>
      </w:r>
      <w:r w:rsidR="00B2232D">
        <w:rPr>
          <w:rFonts w:ascii="Helvetica" w:hAnsi="Helvetica" w:cs="Helvetica"/>
          <w:color w:val="000000"/>
        </w:rPr>
        <w:t>future usage.</w:t>
      </w:r>
      <w:r w:rsidR="001373D6">
        <w:rPr>
          <w:rFonts w:ascii="Helvetica" w:hAnsi="Helvetica" w:cs="Helvetica"/>
          <w:color w:val="000000"/>
        </w:rPr>
        <w:t xml:space="preserve"> </w:t>
      </w:r>
      <w:r w:rsidR="00630648">
        <w:rPr>
          <w:rFonts w:ascii="Helvetica" w:hAnsi="Helvetica" w:cs="Helvetica"/>
          <w:color w:val="000000"/>
        </w:rPr>
        <w:t xml:space="preserve">I first added a related </w:t>
      </w:r>
      <w:r w:rsidR="00EB1BBA">
        <w:rPr>
          <w:rFonts w:ascii="Helvetica" w:hAnsi="Helvetica" w:cs="Helvetica"/>
          <w:color w:val="000000"/>
        </w:rPr>
        <w:t>species section in the data structure (reaction.cpp) describing relations between species and reactions.</w:t>
      </w:r>
      <w:r w:rsidR="00207135">
        <w:rPr>
          <w:rFonts w:ascii="Helvetica" w:hAnsi="Helvetica" w:cs="Helvetica"/>
          <w:color w:val="000000"/>
        </w:rPr>
        <w:t xml:space="preserve"> </w:t>
      </w:r>
      <w:r w:rsidR="00830312">
        <w:rPr>
          <w:rFonts w:ascii="Helvetica" w:hAnsi="Helvetica" w:cs="Helvetica"/>
          <w:color w:val="000000"/>
        </w:rPr>
        <w:t xml:space="preserve">Next, </w:t>
      </w:r>
      <w:r w:rsidR="00FC1709">
        <w:rPr>
          <w:rFonts w:ascii="Helvetica" w:hAnsi="Helvetica" w:cs="Helvetica"/>
          <w:color w:val="000000"/>
        </w:rPr>
        <w:t>the system iterate</w:t>
      </w:r>
      <w:r w:rsidR="004F7DA9">
        <w:rPr>
          <w:rFonts w:ascii="Helvetica" w:hAnsi="Helvetica" w:cs="Helvetica"/>
          <w:color w:val="000000"/>
        </w:rPr>
        <w:t>s</w:t>
      </w:r>
      <w:r w:rsidR="00FC1709">
        <w:rPr>
          <w:rFonts w:ascii="Helvetica" w:hAnsi="Helvetica" w:cs="Helvetica"/>
          <w:color w:val="000000"/>
        </w:rPr>
        <w:t xml:space="preserve"> th</w:t>
      </w:r>
      <w:r w:rsidR="00FD4FAE">
        <w:rPr>
          <w:rFonts w:ascii="Helvetica" w:hAnsi="Helvetica" w:cs="Helvetica"/>
          <w:color w:val="000000"/>
        </w:rPr>
        <w:t xml:space="preserve">rough all reactions to find the species </w:t>
      </w:r>
      <w:r w:rsidR="00F5266D">
        <w:rPr>
          <w:rFonts w:ascii="Helvetica" w:hAnsi="Helvetica" w:cs="Helvetica"/>
          <w:color w:val="000000"/>
        </w:rPr>
        <w:t xml:space="preserve">according to reaction.cpp and </w:t>
      </w:r>
      <w:r w:rsidR="00CA1B51">
        <w:rPr>
          <w:rFonts w:ascii="Helvetica" w:hAnsi="Helvetica" w:cs="Helvetica"/>
          <w:color w:val="000000"/>
        </w:rPr>
        <w:t xml:space="preserve">add delay size of </w:t>
      </w:r>
      <w:r w:rsidR="008E017B">
        <w:rPr>
          <w:rFonts w:ascii="Helvetica" w:hAnsi="Helvetica" w:cs="Helvetica"/>
          <w:color w:val="000000"/>
        </w:rPr>
        <w:t>the reaction to a set specific to each</w:t>
      </w:r>
      <w:r w:rsidR="004F7DA9">
        <w:rPr>
          <w:rFonts w:ascii="Helvetica" w:hAnsi="Helvetica" w:cs="Helvetica"/>
          <w:color w:val="000000"/>
        </w:rPr>
        <w:t xml:space="preserve"> species. After all iterations, </w:t>
      </w:r>
      <w:r w:rsidR="000B02D2">
        <w:rPr>
          <w:rFonts w:ascii="Helvetica" w:hAnsi="Helvetica" w:cs="Helvetica"/>
          <w:color w:val="000000"/>
        </w:rPr>
        <w:t xml:space="preserve">the maximum delay size </w:t>
      </w:r>
      <w:r w:rsidR="003F46F2">
        <w:rPr>
          <w:rFonts w:ascii="Helvetica" w:hAnsi="Helvetica" w:cs="Helvetica"/>
          <w:color w:val="000000"/>
        </w:rPr>
        <w:t xml:space="preserve">needed for a species is the maximum delay </w:t>
      </w:r>
      <w:r w:rsidR="00FF7B64">
        <w:rPr>
          <w:rFonts w:ascii="Helvetica" w:hAnsi="Helvetica" w:cs="Helvetica"/>
          <w:color w:val="000000"/>
        </w:rPr>
        <w:t xml:space="preserve">within the </w:t>
      </w:r>
      <w:r w:rsidR="00E15654">
        <w:rPr>
          <w:rFonts w:ascii="Helvetica" w:hAnsi="Helvetica" w:cs="Helvetica"/>
          <w:color w:val="000000"/>
        </w:rPr>
        <w:t xml:space="preserve">subset. </w:t>
      </w:r>
      <w:r w:rsidR="003A4609">
        <w:rPr>
          <w:rFonts w:ascii="Helvetica" w:hAnsi="Helvetica" w:cs="Helvetica"/>
          <w:color w:val="000000"/>
        </w:rPr>
        <w:t>Based on this information,</w:t>
      </w:r>
      <w:r w:rsidR="00735E1E">
        <w:rPr>
          <w:rFonts w:ascii="Helvetica" w:hAnsi="Helvetica" w:cs="Helvetica"/>
          <w:color w:val="000000"/>
        </w:rPr>
        <w:t xml:space="preserve"> t</w:t>
      </w:r>
      <w:r w:rsidR="009F5039">
        <w:rPr>
          <w:rFonts w:ascii="Helvetica" w:hAnsi="Helvetica" w:cs="Helvetica"/>
          <w:color w:val="000000"/>
        </w:rPr>
        <w:t xml:space="preserve">he system will </w:t>
      </w:r>
      <w:r w:rsidR="00735E1E">
        <w:rPr>
          <w:rFonts w:ascii="Helvetica" w:hAnsi="Helvetica" w:cs="Helvetica"/>
          <w:color w:val="000000"/>
        </w:rPr>
        <w:t xml:space="preserve">then </w:t>
      </w:r>
      <w:r w:rsidR="00451503" w:rsidRPr="00C86E5E">
        <w:rPr>
          <w:rFonts w:ascii="Helvetica" w:hAnsi="Helvetica" w:cs="Helvetica"/>
          <w:color w:val="000000"/>
        </w:rPr>
        <w:t xml:space="preserve">create </w:t>
      </w:r>
      <w:r w:rsidR="0013662E">
        <w:rPr>
          <w:rFonts w:ascii="Helvetica" w:hAnsi="Helvetica" w:cs="Helvetica"/>
          <w:color w:val="000000"/>
        </w:rPr>
        <w:t xml:space="preserve">a </w:t>
      </w:r>
      <w:r w:rsidR="00577B70">
        <w:rPr>
          <w:rFonts w:ascii="Helvetica" w:hAnsi="Helvetica" w:cs="Helvetica"/>
          <w:color w:val="000000"/>
        </w:rPr>
        <w:t xml:space="preserve">large </w:t>
      </w:r>
      <w:r w:rsidR="00335F88">
        <w:rPr>
          <w:rFonts w:ascii="Helvetica" w:hAnsi="Helvetica" w:cs="Helvetica"/>
          <w:color w:val="000000"/>
        </w:rPr>
        <w:t>one-dimensional</w:t>
      </w:r>
      <w:r w:rsidR="00577B70">
        <w:rPr>
          <w:rFonts w:ascii="Helvetica" w:hAnsi="Helvetica" w:cs="Helvetica"/>
          <w:color w:val="000000"/>
        </w:rPr>
        <w:t xml:space="preserve"> array to </w:t>
      </w:r>
      <w:r w:rsidR="008C7791">
        <w:rPr>
          <w:rFonts w:ascii="Helvetica" w:hAnsi="Helvetica" w:cs="Helvetica"/>
          <w:color w:val="000000"/>
        </w:rPr>
        <w:t xml:space="preserve">hold all concentration levels </w:t>
      </w:r>
      <w:r w:rsidR="00600200">
        <w:rPr>
          <w:rFonts w:ascii="Helvetica" w:hAnsi="Helvetica" w:cs="Helvetica"/>
          <w:color w:val="000000"/>
        </w:rPr>
        <w:t xml:space="preserve">and </w:t>
      </w:r>
      <w:r w:rsidR="004E403F">
        <w:rPr>
          <w:rFonts w:ascii="Helvetica" w:hAnsi="Helvetica" w:cs="Helvetica"/>
          <w:color w:val="000000"/>
        </w:rPr>
        <w:t>place</w:t>
      </w:r>
      <w:r w:rsidR="00CA1285">
        <w:rPr>
          <w:rFonts w:ascii="Helvetica" w:hAnsi="Helvetica" w:cs="Helvetica"/>
          <w:color w:val="000000"/>
        </w:rPr>
        <w:t xml:space="preserve"> </w:t>
      </w:r>
      <w:r w:rsidR="004628D2">
        <w:rPr>
          <w:rFonts w:ascii="Helvetica" w:hAnsi="Helvetica" w:cs="Helvetica"/>
          <w:color w:val="000000"/>
        </w:rPr>
        <w:t>different</w:t>
      </w:r>
      <w:r w:rsidR="00546335">
        <w:rPr>
          <w:rFonts w:ascii="Helvetica" w:hAnsi="Helvetica" w:cs="Helvetica"/>
          <w:color w:val="000000"/>
        </w:rPr>
        <w:t xml:space="preserve"> </w:t>
      </w:r>
      <w:r w:rsidR="0013662E">
        <w:rPr>
          <w:rFonts w:ascii="Helvetica" w:hAnsi="Helvetica" w:cs="Helvetica"/>
          <w:color w:val="000000"/>
        </w:rPr>
        <w:t>wrapper</w:t>
      </w:r>
      <w:r w:rsidR="00706B36">
        <w:rPr>
          <w:rFonts w:ascii="Helvetica" w:hAnsi="Helvetica" w:cs="Helvetica"/>
          <w:color w:val="000000"/>
        </w:rPr>
        <w:t>s</w:t>
      </w:r>
      <w:r w:rsidR="0013662E">
        <w:rPr>
          <w:rFonts w:ascii="Helvetica" w:hAnsi="Helvetica" w:cs="Helvetica"/>
          <w:color w:val="000000"/>
        </w:rPr>
        <w:t xml:space="preserve"> </w:t>
      </w:r>
      <w:r w:rsidR="00136B47">
        <w:rPr>
          <w:rFonts w:ascii="Helvetica" w:hAnsi="Helvetica" w:cs="Helvetica"/>
          <w:color w:val="000000"/>
        </w:rPr>
        <w:t xml:space="preserve">according to its </w:t>
      </w:r>
      <w:r w:rsidR="0003661F">
        <w:rPr>
          <w:rFonts w:ascii="Helvetica" w:hAnsi="Helvetica" w:cs="Helvetica"/>
          <w:color w:val="000000"/>
        </w:rPr>
        <w:t xml:space="preserve">maximum </w:t>
      </w:r>
      <w:r w:rsidR="00136B47">
        <w:rPr>
          <w:rFonts w:ascii="Helvetica" w:hAnsi="Helvetica" w:cs="Helvetica"/>
          <w:color w:val="000000"/>
        </w:rPr>
        <w:t xml:space="preserve">delay size </w:t>
      </w:r>
      <w:r w:rsidR="00C45B50">
        <w:rPr>
          <w:rFonts w:ascii="Helvetica" w:hAnsi="Helvetica" w:cs="Helvetica"/>
          <w:color w:val="000000"/>
        </w:rPr>
        <w:t xml:space="preserve">for </w:t>
      </w:r>
      <w:r w:rsidR="00A85C8E">
        <w:rPr>
          <w:rFonts w:ascii="Helvetica" w:hAnsi="Helvetica" w:cs="Helvetica"/>
          <w:color w:val="000000"/>
        </w:rPr>
        <w:t>each species</w:t>
      </w:r>
      <w:r w:rsidR="004D3E94">
        <w:rPr>
          <w:rFonts w:ascii="Helvetica" w:hAnsi="Helvetica" w:cs="Helvetica"/>
          <w:color w:val="000000"/>
        </w:rPr>
        <w:t>.</w:t>
      </w:r>
      <w:r w:rsidR="00577B70">
        <w:rPr>
          <w:rFonts w:ascii="Helvetica" w:hAnsi="Helvetica" w:cs="Helvetica"/>
          <w:color w:val="000000"/>
        </w:rPr>
        <w:t xml:space="preserve"> </w:t>
      </w:r>
      <w:r w:rsidR="00E059E0">
        <w:rPr>
          <w:rFonts w:ascii="Helvetica" w:hAnsi="Helvetica" w:cs="Helvetica"/>
          <w:color w:val="000000"/>
        </w:rPr>
        <w:t xml:space="preserve">For the system to </w:t>
      </w:r>
      <w:r w:rsidR="00F4356F">
        <w:rPr>
          <w:rFonts w:ascii="Helvetica" w:hAnsi="Helvetica" w:cs="Helvetica"/>
          <w:color w:val="000000"/>
        </w:rPr>
        <w:t xml:space="preserve">access concentration levels of each species, </w:t>
      </w:r>
      <w:r w:rsidR="0026083F">
        <w:rPr>
          <w:rFonts w:ascii="Helvetica" w:hAnsi="Helvetica" w:cs="Helvetica"/>
          <w:color w:val="000000"/>
        </w:rPr>
        <w:t xml:space="preserve">I created </w:t>
      </w:r>
      <w:r w:rsidR="00960FCC">
        <w:rPr>
          <w:rFonts w:ascii="Helvetica" w:hAnsi="Helvetica" w:cs="Helvetica"/>
          <w:color w:val="000000"/>
        </w:rPr>
        <w:t xml:space="preserve">another </w:t>
      </w:r>
      <w:r w:rsidR="00657BC0">
        <w:rPr>
          <w:rFonts w:ascii="Helvetica" w:hAnsi="Helvetica" w:cs="Helvetica"/>
          <w:color w:val="000000"/>
        </w:rPr>
        <w:t xml:space="preserve">much </w:t>
      </w:r>
      <w:r w:rsidR="00960FCC">
        <w:rPr>
          <w:rFonts w:ascii="Helvetica" w:hAnsi="Helvetica" w:cs="Helvetica"/>
          <w:color w:val="000000"/>
        </w:rPr>
        <w:t>short</w:t>
      </w:r>
      <w:r w:rsidR="00657BC0">
        <w:rPr>
          <w:rFonts w:ascii="Helvetica" w:hAnsi="Helvetica" w:cs="Helvetica"/>
          <w:color w:val="000000"/>
        </w:rPr>
        <w:t>er</w:t>
      </w:r>
      <w:r w:rsidR="00960FCC">
        <w:rPr>
          <w:rFonts w:ascii="Helvetica" w:hAnsi="Helvetica" w:cs="Helvetica"/>
          <w:color w:val="000000"/>
        </w:rPr>
        <w:t xml:space="preserve"> one-dimensional array to </w:t>
      </w:r>
      <w:r w:rsidR="00C00947">
        <w:rPr>
          <w:rFonts w:ascii="Helvetica" w:hAnsi="Helvetica" w:cs="Helvetica"/>
          <w:color w:val="000000"/>
        </w:rPr>
        <w:t xml:space="preserve">hold the pointers </w:t>
      </w:r>
      <w:r w:rsidR="00FC440B">
        <w:rPr>
          <w:rFonts w:ascii="Helvetica" w:hAnsi="Helvetica" w:cs="Helvetica"/>
          <w:color w:val="000000"/>
        </w:rPr>
        <w:t xml:space="preserve">to the beginning point </w:t>
      </w:r>
      <w:r w:rsidR="000E366D">
        <w:rPr>
          <w:rFonts w:ascii="Helvetica" w:hAnsi="Helvetica" w:cs="Helvetica"/>
          <w:color w:val="000000"/>
        </w:rPr>
        <w:t xml:space="preserve">of each species in the </w:t>
      </w:r>
      <w:r w:rsidR="009E5B96">
        <w:rPr>
          <w:rFonts w:ascii="Helvetica" w:hAnsi="Helvetica" w:cs="Helvetica"/>
          <w:color w:val="000000"/>
        </w:rPr>
        <w:t>larger array.</w:t>
      </w:r>
      <w:r w:rsidR="008D718E">
        <w:rPr>
          <w:rFonts w:ascii="Helvetica" w:hAnsi="Helvetica" w:cs="Helvetica"/>
          <w:color w:val="000000"/>
        </w:rPr>
        <w:t xml:space="preserve"> </w:t>
      </w:r>
      <w:r w:rsidR="007A04D6">
        <w:rPr>
          <w:rFonts w:ascii="Helvetica" w:hAnsi="Helvetica" w:cs="Helvetica"/>
          <w:color w:val="000000"/>
        </w:rPr>
        <w:t>Each concentra</w:t>
      </w:r>
      <w:r w:rsidR="00783CFA">
        <w:rPr>
          <w:rFonts w:ascii="Helvetica" w:hAnsi="Helvetica" w:cs="Helvetica"/>
          <w:color w:val="000000"/>
        </w:rPr>
        <w:t>tion leve</w:t>
      </w:r>
      <w:r w:rsidR="006A10BC">
        <w:rPr>
          <w:rFonts w:ascii="Helvetica" w:hAnsi="Helvetica" w:cs="Helvetica"/>
          <w:color w:val="000000"/>
        </w:rPr>
        <w:t xml:space="preserve">l access </w:t>
      </w:r>
      <w:del w:id="792" w:author="Andrew Isaacson" w:date="2017-05-10T13:34:00Z">
        <w:r w:rsidR="006A10BC" w:rsidDel="00D06BC5">
          <w:rPr>
            <w:rFonts w:ascii="Helvetica" w:hAnsi="Helvetica" w:cs="Helvetica"/>
            <w:color w:val="000000"/>
          </w:rPr>
          <w:delText xml:space="preserve">with </w:delText>
        </w:r>
      </w:del>
      <w:r w:rsidR="006A10BC">
        <w:rPr>
          <w:rFonts w:ascii="Helvetica" w:hAnsi="Helvetica" w:cs="Helvetica"/>
          <w:color w:val="000000"/>
        </w:rPr>
        <w:t>start</w:t>
      </w:r>
      <w:r w:rsidR="002F66A2">
        <w:rPr>
          <w:rFonts w:ascii="Helvetica" w:hAnsi="Helvetica" w:cs="Helvetica"/>
          <w:color w:val="000000"/>
        </w:rPr>
        <w:t>s</w:t>
      </w:r>
      <w:r w:rsidR="006A10BC">
        <w:rPr>
          <w:rFonts w:ascii="Helvetica" w:hAnsi="Helvetica" w:cs="Helvetica"/>
          <w:color w:val="000000"/>
        </w:rPr>
        <w:t xml:space="preserve"> by locating subsection of baby_cl through</w:t>
      </w:r>
      <w:r w:rsidR="002F66A2">
        <w:rPr>
          <w:rFonts w:ascii="Helvetica" w:hAnsi="Helvetica" w:cs="Helvetica"/>
          <w:color w:val="000000"/>
        </w:rPr>
        <w:t xml:space="preserve"> species id and completes</w:t>
      </w:r>
      <w:r w:rsidR="00E6689A">
        <w:rPr>
          <w:rFonts w:ascii="Helvetica" w:hAnsi="Helvetica" w:cs="Helvetica"/>
          <w:color w:val="000000"/>
        </w:rPr>
        <w:t xml:space="preserve"> </w:t>
      </w:r>
      <w:r w:rsidR="00A94DBC">
        <w:rPr>
          <w:rFonts w:ascii="Helvetica" w:hAnsi="Helvetica" w:cs="Helvetica"/>
          <w:color w:val="000000"/>
        </w:rPr>
        <w:t xml:space="preserve">through </w:t>
      </w:r>
      <w:r w:rsidR="00946225">
        <w:rPr>
          <w:rFonts w:ascii="Helvetica" w:hAnsi="Helvetica" w:cs="Helvetica"/>
          <w:color w:val="000000"/>
        </w:rPr>
        <w:t xml:space="preserve">cell number and </w:t>
      </w:r>
      <w:r w:rsidR="006805E7">
        <w:rPr>
          <w:rFonts w:ascii="Helvetica" w:hAnsi="Helvetica" w:cs="Helvetica"/>
          <w:color w:val="000000"/>
        </w:rPr>
        <w:t>time step.</w:t>
      </w:r>
      <w:r w:rsidR="00A0732B">
        <w:rPr>
          <w:rFonts w:ascii="Helvetica" w:hAnsi="Helvetica" w:cs="Helvetica"/>
          <w:color w:val="000000"/>
        </w:rPr>
        <w:t xml:space="preserve"> </w:t>
      </w:r>
    </w:p>
    <w:p w14:paraId="66AE4343" w14:textId="77777777" w:rsidR="009E5B96" w:rsidRPr="005116F3" w:rsidRDefault="009E5B96" w:rsidP="009E5B96">
      <w:pPr>
        <w:jc w:val="both"/>
        <w:rPr>
          <w:rFonts w:ascii="Helvetica" w:hAnsi="Helvetica" w:cs="Helvetica"/>
          <w:b/>
          <w:i/>
          <w:color w:val="000000"/>
        </w:rPr>
      </w:pPr>
      <w:r w:rsidRPr="005116F3">
        <w:rPr>
          <w:rFonts w:ascii="Helvetica" w:hAnsi="Helvetica" w:cs="Helvetica"/>
          <w:b/>
          <w:i/>
          <w:color w:val="000000"/>
        </w:rPr>
        <w:t>Results:</w:t>
      </w:r>
    </w:p>
    <w:p w14:paraId="41AFBB7D" w14:textId="6CF6B6DA" w:rsidR="007455D5" w:rsidRDefault="00451503" w:rsidP="007455D5">
      <w:pPr>
        <w:ind w:firstLine="720"/>
        <w:jc w:val="both"/>
        <w:rPr>
          <w:rFonts w:ascii="Helvetica" w:hAnsi="Helvetica" w:cs="Helvetica"/>
          <w:color w:val="000000"/>
        </w:rPr>
      </w:pPr>
      <w:r w:rsidRPr="00C86E5E">
        <w:rPr>
          <w:rFonts w:ascii="Helvetica" w:hAnsi="Helvetica" w:cs="Helvetica"/>
          <w:color w:val="000000"/>
        </w:rPr>
        <w:t xml:space="preserve">This </w:t>
      </w:r>
      <w:r w:rsidR="009D7821">
        <w:rPr>
          <w:rFonts w:ascii="Helvetica" w:hAnsi="Helvetica" w:cs="Helvetica"/>
          <w:color w:val="000000"/>
        </w:rPr>
        <w:t xml:space="preserve">design </w:t>
      </w:r>
      <w:r w:rsidRPr="00C86E5E">
        <w:rPr>
          <w:rFonts w:ascii="Helvetica" w:hAnsi="Helvetica" w:cs="Helvetica"/>
          <w:color w:val="000000"/>
        </w:rPr>
        <w:t xml:space="preserve">will reduce </w:t>
      </w:r>
      <w:r w:rsidR="0012446F">
        <w:rPr>
          <w:rFonts w:ascii="Helvetica" w:hAnsi="Helvetica" w:cs="Helvetica"/>
          <w:color w:val="000000"/>
        </w:rPr>
        <w:t>size of baby_cl</w:t>
      </w:r>
      <w:r w:rsidRPr="00C86E5E">
        <w:rPr>
          <w:rFonts w:ascii="Helvetica" w:hAnsi="Helvetica" w:cs="Helvetica"/>
          <w:color w:val="000000"/>
        </w:rPr>
        <w:t xml:space="preserve"> on </w:t>
      </w:r>
      <w:r w:rsidR="001D1065">
        <w:rPr>
          <w:rFonts w:ascii="Helvetica" w:hAnsi="Helvetica" w:cs="Helvetica"/>
          <w:color w:val="000000"/>
        </w:rPr>
        <w:t xml:space="preserve">running environment </w:t>
      </w:r>
      <w:r w:rsidR="005B7A8E">
        <w:rPr>
          <w:rFonts w:ascii="Helvetica" w:hAnsi="Helvetica" w:cs="Helvetica"/>
          <w:color w:val="000000"/>
        </w:rPr>
        <w:t>greatly</w:t>
      </w:r>
      <w:r w:rsidRPr="00C86E5E">
        <w:rPr>
          <w:rFonts w:ascii="Helvetica" w:hAnsi="Helvetica" w:cs="Helvetica"/>
          <w:color w:val="000000"/>
        </w:rPr>
        <w:t xml:space="preserve"> and thus allow simulation of more parameter sets at the same time. </w:t>
      </w:r>
      <w:r w:rsidR="00CA1C39">
        <w:rPr>
          <w:rFonts w:ascii="Helvetica" w:hAnsi="Helvetica" w:cs="Helvetica"/>
          <w:color w:val="000000"/>
        </w:rPr>
        <w:t xml:space="preserve">Using the segmentation clock project for example, </w:t>
      </w:r>
      <w:r w:rsidR="000D6A49">
        <w:rPr>
          <w:rFonts w:ascii="Helvetica" w:hAnsi="Helvetica" w:cs="Helvetica"/>
          <w:color w:val="000000"/>
        </w:rPr>
        <w:t xml:space="preserve">the new baby_cl </w:t>
      </w:r>
      <w:r w:rsidR="00995E90">
        <w:rPr>
          <w:rFonts w:ascii="Helvetica" w:hAnsi="Helvetica" w:cs="Helvetica"/>
          <w:color w:val="000000"/>
        </w:rPr>
        <w:t xml:space="preserve">data structure </w:t>
      </w:r>
      <w:r w:rsidR="00D74BF4">
        <w:rPr>
          <w:rFonts w:ascii="Helvetica" w:hAnsi="Helvetica" w:cs="Helvetica"/>
          <w:color w:val="000000"/>
        </w:rPr>
        <w:t xml:space="preserve">uses 70% less </w:t>
      </w:r>
      <w:r w:rsidR="00ED4BC5">
        <w:rPr>
          <w:rFonts w:ascii="Helvetica" w:hAnsi="Helvetica" w:cs="Helvetica"/>
          <w:color w:val="000000"/>
        </w:rPr>
        <w:t>memory than the original one.</w:t>
      </w:r>
      <w:r w:rsidR="007455D5">
        <w:rPr>
          <w:rFonts w:ascii="Helvetica" w:hAnsi="Helvetica" w:cs="Helvetica"/>
          <w:color w:val="000000"/>
        </w:rPr>
        <w:t xml:space="preserve"> </w:t>
      </w:r>
      <w:r w:rsidR="007455D5" w:rsidRPr="00C86E5E">
        <w:rPr>
          <w:rFonts w:ascii="Helvetica" w:hAnsi="Helvetica" w:cs="Helvetica"/>
          <w:color w:val="000000"/>
        </w:rPr>
        <w:t xml:space="preserve">Through this improvement, </w:t>
      </w:r>
      <w:r w:rsidR="00520216">
        <w:rPr>
          <w:rFonts w:ascii="Helvetica" w:hAnsi="Helvetica" w:cs="Helvetica"/>
          <w:color w:val="000000"/>
        </w:rPr>
        <w:t xml:space="preserve">the number </w:t>
      </w:r>
      <w:r w:rsidR="00030628">
        <w:rPr>
          <w:rFonts w:ascii="Helvetica" w:hAnsi="Helvetica" w:cs="Helvetica"/>
          <w:color w:val="000000"/>
        </w:rPr>
        <w:t>of simulations</w:t>
      </w:r>
      <w:ins w:id="793" w:author="Andrew Isaacson" w:date="2017-05-10T13:35:00Z">
        <w:r w:rsidR="00D06BC5">
          <w:rPr>
            <w:rFonts w:ascii="Helvetica" w:hAnsi="Helvetica" w:cs="Helvetica"/>
            <w:color w:val="000000"/>
          </w:rPr>
          <w:t xml:space="preserve"> that</w:t>
        </w:r>
      </w:ins>
      <w:r w:rsidR="007455D5" w:rsidRPr="00C86E5E">
        <w:rPr>
          <w:rFonts w:ascii="Helvetica" w:hAnsi="Helvetica" w:cs="Helvetica"/>
          <w:color w:val="000000"/>
        </w:rPr>
        <w:t xml:space="preserve"> can stay on the GPU</w:t>
      </w:r>
      <w:ins w:id="794" w:author="Andrew Isaacson" w:date="2017-05-10T13:35:00Z">
        <w:r w:rsidR="00D06BC5">
          <w:rPr>
            <w:rFonts w:ascii="Helvetica" w:hAnsi="Helvetica" w:cs="Helvetica"/>
            <w:color w:val="000000"/>
          </w:rPr>
          <w:t xml:space="preserve"> at</w:t>
        </w:r>
      </w:ins>
      <w:r w:rsidR="007455D5" w:rsidRPr="00C86E5E">
        <w:rPr>
          <w:rFonts w:ascii="Helvetica" w:hAnsi="Helvetica" w:cs="Helvetica"/>
          <w:color w:val="000000"/>
        </w:rPr>
        <w:t xml:space="preserve"> the same time </w:t>
      </w:r>
      <w:r w:rsidR="00C06DD1">
        <w:rPr>
          <w:rFonts w:ascii="Helvetica" w:hAnsi="Helvetica" w:cs="Helvetica"/>
          <w:color w:val="000000"/>
        </w:rPr>
        <w:t xml:space="preserve">increases more than </w:t>
      </w:r>
      <w:r w:rsidR="0028073D">
        <w:rPr>
          <w:rFonts w:ascii="Helvetica" w:hAnsi="Helvetica" w:cs="Helvetica"/>
          <w:color w:val="000000"/>
        </w:rPr>
        <w:t xml:space="preserve">two folds </w:t>
      </w:r>
      <w:r w:rsidR="007455D5" w:rsidRPr="00C86E5E">
        <w:rPr>
          <w:rFonts w:ascii="Helvetica" w:hAnsi="Helvetica" w:cs="Helvetica"/>
          <w:color w:val="000000"/>
        </w:rPr>
        <w:t xml:space="preserve">and </w:t>
      </w:r>
      <w:r w:rsidR="00BD0D27">
        <w:rPr>
          <w:rFonts w:ascii="Helvetica" w:hAnsi="Helvetica" w:cs="Helvetica"/>
          <w:color w:val="000000"/>
        </w:rPr>
        <w:t>consequentially</w:t>
      </w:r>
      <w:r w:rsidR="00621991">
        <w:rPr>
          <w:rFonts w:ascii="Helvetica" w:hAnsi="Helvetica" w:cs="Helvetica"/>
          <w:color w:val="000000"/>
        </w:rPr>
        <w:t xml:space="preserve">, </w:t>
      </w:r>
      <w:r w:rsidR="007455D5" w:rsidRPr="00C86E5E">
        <w:rPr>
          <w:rFonts w:ascii="Helvetica" w:hAnsi="Helvetica" w:cs="Helvetica"/>
          <w:color w:val="000000"/>
        </w:rPr>
        <w:t>the average runtime for each of the parameter sets will be reduced</w:t>
      </w:r>
      <w:r w:rsidR="00430218">
        <w:rPr>
          <w:rFonts w:ascii="Helvetica" w:hAnsi="Helvetica" w:cs="Helvetica"/>
          <w:color w:val="000000"/>
        </w:rPr>
        <w:t xml:space="preserve"> to one third of its original runtime</w:t>
      </w:r>
      <w:r w:rsidR="007455D5" w:rsidRPr="00C86E5E">
        <w:rPr>
          <w:rFonts w:ascii="Helvetica" w:hAnsi="Helvetica" w:cs="Helvetica"/>
          <w:color w:val="000000"/>
        </w:rPr>
        <w:t xml:space="preserve">. </w:t>
      </w:r>
    </w:p>
    <w:p w14:paraId="1C9B857C" w14:textId="77777777" w:rsidR="00F47DF4" w:rsidRDefault="00F47DF4" w:rsidP="001B76FB">
      <w:pPr>
        <w:jc w:val="both"/>
        <w:rPr>
          <w:rFonts w:ascii="Helvetica" w:hAnsi="Helvetica" w:cs="Helvetica"/>
          <w:b/>
          <w:color w:val="000000"/>
        </w:rPr>
      </w:pPr>
    </w:p>
    <w:p w14:paraId="41C36A35" w14:textId="155CAD02" w:rsidR="001B76FB" w:rsidRDefault="001B76FB" w:rsidP="001B76FB">
      <w:pPr>
        <w:jc w:val="both"/>
        <w:rPr>
          <w:rFonts w:ascii="Helvetica" w:hAnsi="Helvetica" w:cs="Helvetica"/>
          <w:b/>
          <w:color w:val="000000"/>
        </w:rPr>
      </w:pPr>
      <w:r w:rsidRPr="00F47DF4">
        <w:rPr>
          <w:rFonts w:ascii="Helvetica" w:hAnsi="Helvetica" w:cs="Helvetica"/>
          <w:b/>
          <w:color w:val="000000"/>
        </w:rPr>
        <w:t xml:space="preserve">Time efficiency and final </w:t>
      </w:r>
      <w:r w:rsidR="00F47DF4" w:rsidRPr="00F47DF4">
        <w:rPr>
          <w:rFonts w:ascii="Helvetica" w:hAnsi="Helvetica" w:cs="Helvetica"/>
          <w:b/>
          <w:color w:val="000000"/>
        </w:rPr>
        <w:t>integration of GPU</w:t>
      </w:r>
      <w:r w:rsidR="00F47DF4">
        <w:rPr>
          <w:rFonts w:ascii="Helvetica" w:hAnsi="Helvetica" w:cs="Helvetica"/>
          <w:b/>
          <w:color w:val="000000"/>
        </w:rPr>
        <w:t xml:space="preserve"> acceleration</w:t>
      </w:r>
    </w:p>
    <w:p w14:paraId="758A3E2F" w14:textId="3941E35D" w:rsidR="00CF660E" w:rsidRDefault="00CF660E" w:rsidP="001B76FB">
      <w:pPr>
        <w:jc w:val="both"/>
        <w:rPr>
          <w:rFonts w:ascii="Helvetica" w:hAnsi="Helvetica" w:cs="Helvetica"/>
          <w:color w:val="000000"/>
        </w:rPr>
      </w:pPr>
      <w:r>
        <w:rPr>
          <w:rFonts w:ascii="Helvetica" w:hAnsi="Helvetica" w:cs="Helvetica"/>
          <w:color w:val="000000"/>
        </w:rPr>
        <w:tab/>
        <w:t>During the preliminary phase of GPU acceleration, several factors p</w:t>
      </w:r>
      <w:r w:rsidR="00670393">
        <w:rPr>
          <w:rFonts w:ascii="Helvetica" w:hAnsi="Helvetica" w:cs="Helvetica"/>
          <w:color w:val="000000"/>
        </w:rPr>
        <w:t>revented us from an efficient GPU implementation</w:t>
      </w:r>
      <w:r w:rsidR="00382DB4">
        <w:rPr>
          <w:rFonts w:ascii="Helvetica" w:hAnsi="Helvetica" w:cs="Helvetica"/>
          <w:color w:val="000000"/>
        </w:rPr>
        <w:t xml:space="preserve">. Thus, in the new system, </w:t>
      </w:r>
      <w:del w:id="795" w:author="Andrew Isaacson" w:date="2017-05-10T13:35:00Z">
        <w:r w:rsidR="00382DB4" w:rsidDel="00D06BC5">
          <w:rPr>
            <w:rFonts w:ascii="Helvetica" w:hAnsi="Helvetica" w:cs="Helvetica"/>
            <w:color w:val="000000"/>
          </w:rPr>
          <w:delText xml:space="preserve">much </w:delText>
        </w:r>
      </w:del>
      <w:ins w:id="796" w:author="Andrew Isaacson" w:date="2017-05-10T13:35:00Z">
        <w:r w:rsidR="00D06BC5">
          <w:rPr>
            <w:rFonts w:ascii="Helvetica" w:hAnsi="Helvetica" w:cs="Helvetica"/>
            <w:color w:val="000000"/>
          </w:rPr>
          <w:t xml:space="preserve">a great amount of </w:t>
        </w:r>
      </w:ins>
      <w:r w:rsidR="00382DB4">
        <w:rPr>
          <w:rFonts w:ascii="Helvetica" w:hAnsi="Helvetica" w:cs="Helvetica"/>
          <w:color w:val="000000"/>
        </w:rPr>
        <w:t>effort was spent to address those problems, and now with simulation improvements and space efficiency,</w:t>
      </w:r>
      <w:r w:rsidR="00B60174">
        <w:rPr>
          <w:rFonts w:ascii="Helvetica" w:hAnsi="Helvetica" w:cs="Helvetica"/>
          <w:color w:val="000000"/>
        </w:rPr>
        <w:t xml:space="preserve"> GPU acceleration is again implemented to the system, free of previous limitations. </w:t>
      </w:r>
      <w:r w:rsidR="0076644E" w:rsidRPr="00CF660E">
        <w:rPr>
          <w:rFonts w:ascii="Helvetica" w:hAnsi="Helvetica" w:cs="Helvetica"/>
          <w:color w:val="000000"/>
        </w:rPr>
        <w:tab/>
      </w:r>
    </w:p>
    <w:p w14:paraId="2D34108E" w14:textId="0CE9846F" w:rsidR="00552444" w:rsidRDefault="00552444" w:rsidP="001B76FB">
      <w:pPr>
        <w:jc w:val="both"/>
        <w:rPr>
          <w:rFonts w:ascii="Helvetica" w:hAnsi="Helvetica" w:cs="Helvetica"/>
          <w:b/>
          <w:i/>
          <w:color w:val="000000"/>
        </w:rPr>
      </w:pPr>
      <w:r w:rsidRPr="00FE0DD7">
        <w:rPr>
          <w:rFonts w:ascii="Helvetica" w:hAnsi="Helvetica" w:cs="Helvetica"/>
          <w:b/>
          <w:i/>
          <w:color w:val="000000"/>
        </w:rPr>
        <w:t>Methodology:</w:t>
      </w:r>
    </w:p>
    <w:p w14:paraId="40DB0274" w14:textId="77777777" w:rsidR="003279D5" w:rsidRDefault="00FE0DD7" w:rsidP="00EB1F7D">
      <w:pPr>
        <w:jc w:val="both"/>
        <w:rPr>
          <w:rFonts w:ascii="Helvetica" w:hAnsi="Helvetica" w:cs="Helvetica"/>
          <w:color w:val="000000"/>
        </w:rPr>
      </w:pPr>
      <w:r>
        <w:rPr>
          <w:rFonts w:ascii="Helvetica" w:hAnsi="Helvetica" w:cs="Helvetica"/>
          <w:b/>
          <w:i/>
          <w:color w:val="000000"/>
        </w:rPr>
        <w:tab/>
      </w:r>
      <w:r>
        <w:rPr>
          <w:rFonts w:ascii="Helvetica" w:hAnsi="Helvetica" w:cs="Helvetica"/>
          <w:color w:val="000000"/>
        </w:rPr>
        <w:t xml:space="preserve">Methodology in converting CPU code into CPU-GPU code </w:t>
      </w:r>
      <w:r w:rsidR="00EB1F7D">
        <w:rPr>
          <w:rFonts w:ascii="Helvetica" w:hAnsi="Helvetica" w:cs="Helvetica"/>
          <w:color w:val="000000"/>
        </w:rPr>
        <w:t>follows a similar</w:t>
      </w:r>
      <w:r>
        <w:rPr>
          <w:rFonts w:ascii="Helvetica" w:hAnsi="Helvetica" w:cs="Helvetica"/>
          <w:color w:val="000000"/>
        </w:rPr>
        <w:t xml:space="preserve"> pattern as demonstrated in the prel</w:t>
      </w:r>
      <w:r w:rsidR="00EB1F7D">
        <w:rPr>
          <w:rFonts w:ascii="Helvetica" w:hAnsi="Helvetica" w:cs="Helvetica"/>
          <w:color w:val="000000"/>
        </w:rPr>
        <w:t>imi</w:t>
      </w:r>
      <w:r w:rsidR="00E62286">
        <w:rPr>
          <w:rFonts w:ascii="Helvetica" w:hAnsi="Helvetica" w:cs="Helvetica"/>
          <w:color w:val="000000"/>
        </w:rPr>
        <w:t>nary phase and thus will not be re-introduced</w:t>
      </w:r>
      <w:r w:rsidR="00EB1F7D">
        <w:rPr>
          <w:rFonts w:ascii="Helvetica" w:hAnsi="Helvetica" w:cs="Helvetica"/>
          <w:color w:val="000000"/>
        </w:rPr>
        <w:t xml:space="preserve"> </w:t>
      </w:r>
      <w:r w:rsidR="00E62286">
        <w:rPr>
          <w:rFonts w:ascii="Helvetica" w:hAnsi="Helvetica" w:cs="Helvetica"/>
          <w:color w:val="000000"/>
        </w:rPr>
        <w:t>here</w:t>
      </w:r>
      <w:r w:rsidR="00EB1F7D">
        <w:rPr>
          <w:rFonts w:ascii="Helvetica" w:hAnsi="Helvetica" w:cs="Helvetica"/>
          <w:color w:val="000000"/>
        </w:rPr>
        <w:t xml:space="preserve">. </w:t>
      </w:r>
    </w:p>
    <w:p w14:paraId="4C3A5361" w14:textId="24387132" w:rsidR="00552444" w:rsidRDefault="00910C7A" w:rsidP="00851168">
      <w:pPr>
        <w:ind w:firstLine="720"/>
        <w:jc w:val="both"/>
        <w:rPr>
          <w:rFonts w:ascii="Helvetica" w:hAnsi="Helvetica" w:cs="Helvetica"/>
          <w:color w:val="000000"/>
        </w:rPr>
      </w:pPr>
      <w:r>
        <w:rPr>
          <w:rFonts w:ascii="Helvetica" w:hAnsi="Helvetica" w:cs="Helvetica"/>
          <w:color w:val="000000"/>
        </w:rPr>
        <w:t xml:space="preserve">On top of the changes mentioned earlier, </w:t>
      </w:r>
      <w:r w:rsidR="00851168">
        <w:rPr>
          <w:rFonts w:ascii="Helvetica" w:hAnsi="Helvetica" w:cs="Helvetica"/>
          <w:color w:val="000000"/>
        </w:rPr>
        <w:t xml:space="preserve">another attempt to minimize data transfer between CPU and GPU is made </w:t>
      </w:r>
      <w:r w:rsidR="00552444">
        <w:rPr>
          <w:rFonts w:ascii="Helvetica" w:hAnsi="Helvetica" w:cs="Helvetica"/>
          <w:color w:val="000000"/>
        </w:rPr>
        <w:t>through initiating</w:t>
      </w:r>
      <w:r w:rsidR="00552444" w:rsidRPr="00C86E5E">
        <w:rPr>
          <w:rFonts w:ascii="Helvetica" w:hAnsi="Helvetica" w:cs="Helvetica"/>
          <w:color w:val="000000"/>
        </w:rPr>
        <w:t xml:space="preserve"> </w:t>
      </w:r>
      <w:r w:rsidR="00552444">
        <w:rPr>
          <w:rFonts w:ascii="Helvetica" w:hAnsi="Helvetica" w:cs="Helvetica"/>
          <w:color w:val="000000"/>
        </w:rPr>
        <w:t>some</w:t>
      </w:r>
      <w:r w:rsidR="00552444" w:rsidRPr="00C86E5E">
        <w:rPr>
          <w:rFonts w:ascii="Helvetica" w:hAnsi="Helvetica" w:cs="Helvetica"/>
          <w:color w:val="000000"/>
        </w:rPr>
        <w:t xml:space="preserve"> data structures on GPU to reduce both memory requirement on CPU and data transfer required during simulation. For example, copies of baby_cl or active_rates may be created on GPU and no </w:t>
      </w:r>
      <w:r w:rsidR="00552444">
        <w:rPr>
          <w:rFonts w:ascii="Helvetica" w:hAnsi="Helvetica" w:cs="Helvetica"/>
          <w:color w:val="000000"/>
        </w:rPr>
        <w:t xml:space="preserve">initial </w:t>
      </w:r>
      <w:r w:rsidR="00552444" w:rsidRPr="00C86E5E">
        <w:rPr>
          <w:rFonts w:ascii="Helvetica" w:hAnsi="Helvetica" w:cs="Helvetica"/>
          <w:color w:val="000000"/>
        </w:rPr>
        <w:t xml:space="preserve">transfer of those structures </w:t>
      </w:r>
      <w:r w:rsidR="00552444">
        <w:rPr>
          <w:rFonts w:ascii="Helvetica" w:hAnsi="Helvetica" w:cs="Helvetica"/>
          <w:color w:val="000000"/>
        </w:rPr>
        <w:t xml:space="preserve">from CPU to GPU </w:t>
      </w:r>
      <w:r w:rsidR="00552444" w:rsidRPr="00C86E5E">
        <w:rPr>
          <w:rFonts w:ascii="Helvetica" w:hAnsi="Helvetica" w:cs="Helvetica"/>
          <w:color w:val="000000"/>
        </w:rPr>
        <w:t xml:space="preserve">will be needed </w:t>
      </w:r>
      <w:r w:rsidR="00E87FB5">
        <w:rPr>
          <w:rFonts w:ascii="Helvetica" w:hAnsi="Helvetica" w:cs="Helvetica"/>
          <w:color w:val="000000"/>
        </w:rPr>
        <w:t>during</w:t>
      </w:r>
      <w:r w:rsidR="00552444" w:rsidRPr="00C86E5E">
        <w:rPr>
          <w:rFonts w:ascii="Helvetica" w:hAnsi="Helvetica" w:cs="Helvetica"/>
          <w:color w:val="000000"/>
        </w:rPr>
        <w:t xml:space="preserve"> simulation</w:t>
      </w:r>
      <w:r w:rsidR="00552444">
        <w:rPr>
          <w:rFonts w:ascii="Helvetica" w:hAnsi="Helvetica" w:cs="Helvetica"/>
          <w:color w:val="000000"/>
        </w:rPr>
        <w:t xml:space="preserve"> process</w:t>
      </w:r>
      <w:r w:rsidR="00552444" w:rsidRPr="00C86E5E">
        <w:rPr>
          <w:rFonts w:ascii="Helvetica" w:hAnsi="Helvetica" w:cs="Helvetica"/>
          <w:color w:val="000000"/>
        </w:rPr>
        <w:t xml:space="preserve">. </w:t>
      </w:r>
      <w:r w:rsidR="00D15201">
        <w:rPr>
          <w:rFonts w:ascii="Helvetica" w:hAnsi="Helvetica" w:cs="Helvetica"/>
          <w:color w:val="000000"/>
        </w:rPr>
        <w:t>Other ne</w:t>
      </w:r>
      <w:r w:rsidR="00552444">
        <w:rPr>
          <w:rFonts w:ascii="Helvetica" w:hAnsi="Helvetica" w:cs="Helvetica"/>
          <w:color w:val="000000"/>
        </w:rPr>
        <w:t xml:space="preserve">cessary data transfer </w:t>
      </w:r>
      <w:r w:rsidR="00973C70">
        <w:rPr>
          <w:rFonts w:ascii="Helvetica" w:hAnsi="Helvetica" w:cs="Helvetica"/>
          <w:color w:val="000000"/>
        </w:rPr>
        <w:t xml:space="preserve">during simulation </w:t>
      </w:r>
      <w:r w:rsidR="00552444">
        <w:rPr>
          <w:rFonts w:ascii="Helvetica" w:hAnsi="Helvetica" w:cs="Helvetica"/>
          <w:color w:val="000000"/>
        </w:rPr>
        <w:t>is now performed by CUDA managed memory. It allows data structure to be ac</w:t>
      </w:r>
      <w:r w:rsidR="00C9674C">
        <w:rPr>
          <w:rFonts w:ascii="Helvetica" w:hAnsi="Helvetica" w:cs="Helvetica"/>
          <w:color w:val="000000"/>
        </w:rPr>
        <w:t xml:space="preserve">cessed on CPU when required. </w:t>
      </w:r>
    </w:p>
    <w:p w14:paraId="416BD6C0" w14:textId="1B6CE1E4" w:rsidR="00552444" w:rsidRPr="00572866" w:rsidRDefault="00572866" w:rsidP="001B76FB">
      <w:pPr>
        <w:jc w:val="both"/>
        <w:rPr>
          <w:rFonts w:ascii="Helvetica" w:hAnsi="Helvetica" w:cs="Helvetica"/>
          <w:b/>
          <w:i/>
          <w:color w:val="000000"/>
        </w:rPr>
      </w:pPr>
      <w:r w:rsidRPr="00572866">
        <w:rPr>
          <w:rFonts w:ascii="Helvetica" w:hAnsi="Helvetica" w:cs="Helvetica"/>
          <w:b/>
          <w:i/>
          <w:color w:val="000000"/>
        </w:rPr>
        <w:t>Results:</w:t>
      </w:r>
    </w:p>
    <w:p w14:paraId="2610731E" w14:textId="01BBFAE1" w:rsidR="001B76FB" w:rsidRDefault="001B76FB" w:rsidP="001B76FB">
      <w:pPr>
        <w:jc w:val="both"/>
        <w:rPr>
          <w:rFonts w:ascii="Helvetica" w:hAnsi="Helvetica" w:cs="Helvetica"/>
          <w:color w:val="000000"/>
        </w:rPr>
      </w:pPr>
      <w:r>
        <w:rPr>
          <w:rFonts w:ascii="Helvetica" w:hAnsi="Helvetica" w:cs="Helvetica"/>
          <w:color w:val="000000"/>
        </w:rPr>
        <w:tab/>
        <w:t xml:space="preserve">All aspects of design have been successfully implemented in the new system. Simulation of CPU only code runs 1.6 to 1.9 times longer than the original system. Simulation of CPU-GPU code runs __ times longer than the original code. However, parallel simulation on GPU environment shows significant improvement in the new system. As a rough test case, it shows that when </w:t>
      </w:r>
      <w:del w:id="797" w:author="Andrew Isaacson" w:date="2017-05-10T13:37:00Z">
        <w:r w:rsidDel="00EA29D4">
          <w:rPr>
            <w:rFonts w:ascii="Helvetica" w:hAnsi="Helvetica" w:cs="Helvetica"/>
            <w:color w:val="000000"/>
          </w:rPr>
          <w:delText xml:space="preserve">the </w:delText>
        </w:r>
      </w:del>
      <w:r>
        <w:rPr>
          <w:rFonts w:ascii="Helvetica" w:hAnsi="Helvetica" w:cs="Helvetica"/>
          <w:color w:val="000000"/>
        </w:rPr>
        <w:t xml:space="preserve">simulating twenty parameter sets simultaneously, the original code takes twenty times longer than single simulation, while </w:t>
      </w:r>
      <w:ins w:id="798" w:author="Andrew Isaacson" w:date="2017-05-10T13:38:00Z">
        <w:r w:rsidR="00EA29D4">
          <w:rPr>
            <w:rFonts w:ascii="Helvetica" w:hAnsi="Helvetica" w:cs="Helvetica"/>
            <w:color w:val="000000"/>
          </w:rPr>
          <w:t>doing so in</w:t>
        </w:r>
      </w:ins>
      <w:ins w:id="799" w:author="Andrew Isaacson" w:date="2017-05-10T13:37:00Z">
        <w:r w:rsidR="00EA29D4">
          <w:rPr>
            <w:rFonts w:ascii="Helvetica" w:hAnsi="Helvetica" w:cs="Helvetica"/>
            <w:color w:val="000000"/>
          </w:rPr>
          <w:t xml:space="preserve"> </w:t>
        </w:r>
      </w:ins>
      <w:r>
        <w:rPr>
          <w:rFonts w:ascii="Helvetica" w:hAnsi="Helvetica" w:cs="Helvetica"/>
          <w:color w:val="000000"/>
        </w:rPr>
        <w:t xml:space="preserve">the new system takes </w:t>
      </w:r>
      <w:del w:id="800" w:author="Andrew Isaacson" w:date="2017-05-10T13:38:00Z">
        <w:r w:rsidDel="00EA29D4">
          <w:rPr>
            <w:rFonts w:ascii="Helvetica" w:hAnsi="Helvetica" w:cs="Helvetica"/>
            <w:color w:val="000000"/>
          </w:rPr>
          <w:delText>less than</w:delText>
        </w:r>
      </w:del>
      <w:ins w:id="801" w:author="Andrew Isaacson" w:date="2017-05-10T13:38:00Z">
        <w:r w:rsidR="00EA29D4">
          <w:rPr>
            <w:rFonts w:ascii="Helvetica" w:hAnsi="Helvetica" w:cs="Helvetica"/>
            <w:color w:val="000000"/>
          </w:rPr>
          <w:t>roughly</w:t>
        </w:r>
      </w:ins>
      <w:r>
        <w:rPr>
          <w:rFonts w:ascii="Helvetica" w:hAnsi="Helvetica" w:cs="Helvetica"/>
          <w:color w:val="000000"/>
        </w:rPr>
        <w:t xml:space="preserve"> double</w:t>
      </w:r>
      <w:ins w:id="802" w:author="Andrew Isaacson" w:date="2017-05-10T13:38:00Z">
        <w:r w:rsidR="00EA29D4">
          <w:rPr>
            <w:rFonts w:ascii="Helvetica" w:hAnsi="Helvetica" w:cs="Helvetica"/>
            <w:color w:val="000000"/>
          </w:rPr>
          <w:t xml:space="preserve"> </w:t>
        </w:r>
      </w:ins>
      <w:del w:id="803" w:author="Andrew Isaacson" w:date="2017-05-10T13:38:00Z">
        <w:r w:rsidDel="00EA29D4">
          <w:rPr>
            <w:rFonts w:ascii="Helvetica" w:hAnsi="Helvetica" w:cs="Helvetica"/>
            <w:color w:val="000000"/>
          </w:rPr>
          <w:delText xml:space="preserve"> of </w:delText>
        </w:r>
      </w:del>
      <w:r>
        <w:rPr>
          <w:rFonts w:ascii="Helvetica" w:hAnsi="Helvetica" w:cs="Helvetica"/>
          <w:color w:val="000000"/>
        </w:rPr>
        <w:t xml:space="preserve">the time as </w:t>
      </w:r>
      <w:ins w:id="804" w:author="Andrew Isaacson" w:date="2017-05-10T13:38:00Z">
        <w:r w:rsidR="00EA29D4">
          <w:rPr>
            <w:rFonts w:ascii="Helvetica" w:hAnsi="Helvetica" w:cs="Helvetica"/>
            <w:color w:val="000000"/>
          </w:rPr>
          <w:t xml:space="preserve">running </w:t>
        </w:r>
      </w:ins>
      <w:del w:id="805" w:author="Andrew Isaacson" w:date="2017-05-10T13:38:00Z">
        <w:r w:rsidDel="00EA29D4">
          <w:rPr>
            <w:rFonts w:ascii="Helvetica" w:hAnsi="Helvetica" w:cs="Helvetica"/>
            <w:color w:val="000000"/>
          </w:rPr>
          <w:delText xml:space="preserve">single </w:delText>
        </w:r>
      </w:del>
      <w:ins w:id="806" w:author="Andrew Isaacson" w:date="2017-05-10T13:38:00Z">
        <w:r w:rsidR="00EA29D4">
          <w:rPr>
            <w:rFonts w:ascii="Helvetica" w:hAnsi="Helvetica" w:cs="Helvetica"/>
            <w:color w:val="000000"/>
          </w:rPr>
          <w:t xml:space="preserve">one </w:t>
        </w:r>
      </w:ins>
      <w:r>
        <w:rPr>
          <w:rFonts w:ascii="Helvetica" w:hAnsi="Helvetica" w:cs="Helvetica"/>
          <w:color w:val="000000"/>
        </w:rPr>
        <w:t>simulation. Overall, simulation runtime of twenty parameter sets is five times faster than the same simulation through the original system</w:t>
      </w:r>
      <w:ins w:id="807" w:author="Andrew Isaacson" w:date="2017-05-10T13:38:00Z">
        <w:r w:rsidR="00BC4E5D">
          <w:rPr>
            <w:rFonts w:ascii="Helvetica" w:hAnsi="Helvetica" w:cs="Helvetica"/>
            <w:color w:val="000000"/>
          </w:rPr>
          <w:t>,</w:t>
        </w:r>
      </w:ins>
      <w:r>
        <w:rPr>
          <w:rFonts w:ascii="Helvetica" w:hAnsi="Helvetica" w:cs="Helvetica"/>
          <w:color w:val="000000"/>
        </w:rPr>
        <w:t xml:space="preserve"> and</w:t>
      </w:r>
      <w:del w:id="808" w:author="Andrew Isaacson" w:date="2017-05-10T13:38:00Z">
        <w:r w:rsidDel="00BC4E5D">
          <w:rPr>
            <w:rFonts w:ascii="Helvetica" w:hAnsi="Helvetica" w:cs="Helvetica"/>
            <w:color w:val="000000"/>
          </w:rPr>
          <w:delText>,</w:delText>
        </w:r>
      </w:del>
      <w:r>
        <w:rPr>
          <w:rFonts w:ascii="Helvetica" w:hAnsi="Helvetica" w:cs="Helvetica"/>
          <w:color w:val="000000"/>
        </w:rPr>
        <w:t xml:space="preserve"> with multiple GPU cards connected to the same work station, the new code can run efficiently on the station instead of relying on cluster.</w:t>
      </w:r>
    </w:p>
    <w:p w14:paraId="601CF9F9" w14:textId="173DD16F" w:rsidR="001B76FB" w:rsidRDefault="001B76FB" w:rsidP="001B76FB">
      <w:pPr>
        <w:ind w:firstLine="720"/>
        <w:jc w:val="both"/>
        <w:rPr>
          <w:rFonts w:ascii="Helvetica" w:hAnsi="Helvetica" w:cs="Helvetica"/>
          <w:color w:val="000000"/>
        </w:rPr>
      </w:pPr>
      <w:r>
        <w:rPr>
          <w:rFonts w:ascii="Helvetica" w:hAnsi="Helvetica" w:cs="Helvetica"/>
          <w:color w:val="000000"/>
        </w:rPr>
        <w:t>The slight increase in runtime for CPU only code of the new system was a big concern for us and</w:t>
      </w:r>
      <w:del w:id="809" w:author="Andrew Isaacson" w:date="2017-05-10T13:39:00Z">
        <w:r w:rsidDel="00BC4E5D">
          <w:rPr>
            <w:rFonts w:ascii="Helvetica" w:hAnsi="Helvetica" w:cs="Helvetica"/>
            <w:color w:val="000000"/>
          </w:rPr>
          <w:delText>,</w:delText>
        </w:r>
      </w:del>
      <w:r>
        <w:rPr>
          <w:rFonts w:ascii="Helvetica" w:hAnsi="Helvetica" w:cs="Helvetica"/>
          <w:color w:val="000000"/>
        </w:rPr>
        <w:t xml:space="preserve"> after profiling</w:t>
      </w:r>
      <w:del w:id="810" w:author="Andrew Isaacson" w:date="2017-05-10T13:39:00Z">
        <w:r w:rsidDel="00BC4E5D">
          <w:rPr>
            <w:rFonts w:ascii="Helvetica" w:hAnsi="Helvetica" w:cs="Helvetica"/>
            <w:color w:val="000000"/>
          </w:rPr>
          <w:delText>,</w:delText>
        </w:r>
      </w:del>
      <w:r>
        <w:rPr>
          <w:rFonts w:ascii="Helvetica" w:hAnsi="Helvetica" w:cs="Helvetica"/>
          <w:color w:val="000000"/>
        </w:rPr>
        <w:t xml:space="preserve"> I found that the extra layer of indirection added to save memory requirement was a major source of time spent. Note that concentration levels are constantly accessed and updated in each time step for all species and all cells and thus number of memory access is very large. This </w:t>
      </w:r>
      <w:ins w:id="811" w:author="Andrew Isaacson" w:date="2017-05-10T13:39:00Z">
        <w:r w:rsidR="00BC4E5D">
          <w:rPr>
            <w:rFonts w:ascii="Helvetica" w:hAnsi="Helvetica" w:cs="Helvetica"/>
            <w:color w:val="000000"/>
          </w:rPr>
          <w:t xml:space="preserve">is </w:t>
        </w:r>
      </w:ins>
      <w:del w:id="812" w:author="Andrew Isaacson" w:date="2017-05-10T13:39:00Z">
        <w:r w:rsidDel="00BC4E5D">
          <w:rPr>
            <w:rFonts w:ascii="Helvetica" w:hAnsi="Helvetica" w:cs="Helvetica"/>
            <w:color w:val="000000"/>
          </w:rPr>
          <w:delText xml:space="preserve">will be </w:delText>
        </w:r>
      </w:del>
      <w:r>
        <w:rPr>
          <w:rFonts w:ascii="Helvetica" w:hAnsi="Helvetica" w:cs="Helvetica"/>
          <w:color w:val="000000"/>
        </w:rPr>
        <w:t xml:space="preserve">a price </w:t>
      </w:r>
      <w:del w:id="813" w:author="Andrew Isaacson" w:date="2017-05-10T13:39:00Z">
        <w:r w:rsidDel="00BC4E5D">
          <w:rPr>
            <w:rFonts w:ascii="Helvetica" w:hAnsi="Helvetica" w:cs="Helvetica"/>
            <w:color w:val="000000"/>
          </w:rPr>
          <w:delText xml:space="preserve">we need </w:delText>
        </w:r>
      </w:del>
      <w:r>
        <w:rPr>
          <w:rFonts w:ascii="Helvetica" w:hAnsi="Helvetica" w:cs="Helvetica"/>
          <w:color w:val="000000"/>
        </w:rPr>
        <w:t xml:space="preserve">to pay for much smaller memory requirement on CPU or GPU and as discussed above, it is will be compensated through larger numbers of simulations running in parallel on the GPU. </w:t>
      </w:r>
    </w:p>
    <w:p w14:paraId="3FF668A8" w14:textId="77777777" w:rsidR="00514689" w:rsidRDefault="00514689" w:rsidP="00980032">
      <w:pPr>
        <w:ind w:firstLine="720"/>
        <w:jc w:val="both"/>
        <w:rPr>
          <w:rFonts w:ascii="Helvetica" w:hAnsi="Helvetica" w:cs="Helvetica"/>
          <w:color w:val="000000"/>
        </w:rPr>
      </w:pPr>
    </w:p>
    <w:p w14:paraId="3778C41D" w14:textId="0BC471BD" w:rsidR="001121CC" w:rsidRPr="00DF11CD" w:rsidRDefault="00211BF1" w:rsidP="00D43BE7">
      <w:pPr>
        <w:jc w:val="both"/>
        <w:rPr>
          <w:rFonts w:ascii="Helvetica" w:hAnsi="Helvetica" w:cs="Helvetica"/>
          <w:b/>
          <w:color w:val="000000"/>
        </w:rPr>
      </w:pPr>
      <w:r w:rsidRPr="00DF11CD">
        <w:rPr>
          <w:rFonts w:ascii="Helvetica" w:hAnsi="Helvetica" w:cs="Helvetica"/>
          <w:b/>
          <w:color w:val="000000"/>
        </w:rPr>
        <w:t>Additional challenges:</w:t>
      </w:r>
    </w:p>
    <w:p w14:paraId="16B5C599" w14:textId="1EE9827E" w:rsidR="00A5722E" w:rsidRDefault="00211BF1" w:rsidP="00D43BE7">
      <w:pPr>
        <w:jc w:val="both"/>
        <w:rPr>
          <w:rFonts w:ascii="Helvetica" w:hAnsi="Helvetica" w:cs="Helvetica"/>
          <w:color w:val="000000"/>
        </w:rPr>
      </w:pPr>
      <w:r>
        <w:rPr>
          <w:rFonts w:ascii="Helvetica" w:hAnsi="Helvetica" w:cs="Helvetica"/>
          <w:color w:val="000000"/>
        </w:rPr>
        <w:tab/>
      </w:r>
      <w:r w:rsidR="00E5625E">
        <w:rPr>
          <w:rFonts w:ascii="Helvetica" w:hAnsi="Helvetica" w:cs="Helvetica"/>
          <w:color w:val="000000"/>
        </w:rPr>
        <w:t xml:space="preserve">In order to </w:t>
      </w:r>
      <w:del w:id="814" w:author="Andrew Isaacson" w:date="2017-05-10T13:40:00Z">
        <w:r w:rsidR="00E5625E" w:rsidDel="00BC4E5D">
          <w:rPr>
            <w:rFonts w:ascii="Helvetica" w:hAnsi="Helvetica" w:cs="Helvetica"/>
            <w:color w:val="000000"/>
          </w:rPr>
          <w:delText xml:space="preserve">make </w:delText>
        </w:r>
      </w:del>
      <w:ins w:id="815" w:author="Andrew Isaacson" w:date="2017-05-10T13:40:00Z">
        <w:r w:rsidR="00BC4E5D">
          <w:rPr>
            <w:rFonts w:ascii="Helvetica" w:hAnsi="Helvetica" w:cs="Helvetica"/>
            <w:color w:val="000000"/>
          </w:rPr>
          <w:t xml:space="preserve">maximize the potential reach of the system, </w:t>
        </w:r>
      </w:ins>
      <w:del w:id="816" w:author="Andrew Isaacson" w:date="2017-05-10T13:41:00Z">
        <w:r w:rsidR="00E5625E" w:rsidDel="00BC4E5D">
          <w:rPr>
            <w:rFonts w:ascii="Helvetica" w:hAnsi="Helvetica" w:cs="Helvetica"/>
            <w:color w:val="000000"/>
          </w:rPr>
          <w:delText xml:space="preserve">the system </w:delText>
        </w:r>
      </w:del>
      <w:del w:id="817" w:author="Andrew Isaacson" w:date="2017-05-10T13:40:00Z">
        <w:r w:rsidR="00E5625E" w:rsidDel="00BC4E5D">
          <w:rPr>
            <w:rFonts w:ascii="Helvetica" w:hAnsi="Helvetica" w:cs="Helvetica"/>
            <w:color w:val="000000"/>
          </w:rPr>
          <w:delText>general enough to</w:delText>
        </w:r>
      </w:del>
      <w:del w:id="818" w:author="Andrew Isaacson" w:date="2017-05-10T13:41:00Z">
        <w:r w:rsidR="00E5625E" w:rsidDel="00BC4E5D">
          <w:rPr>
            <w:rFonts w:ascii="Helvetica" w:hAnsi="Helvetica" w:cs="Helvetica"/>
            <w:color w:val="000000"/>
          </w:rPr>
          <w:delText xml:space="preserve"> benefit as many researchers as possible, </w:delText>
        </w:r>
      </w:del>
      <w:r w:rsidR="00E5625E">
        <w:rPr>
          <w:rFonts w:ascii="Helvetica" w:hAnsi="Helvetica" w:cs="Helvetica"/>
          <w:color w:val="000000"/>
        </w:rPr>
        <w:t xml:space="preserve">I also included a CPU only version of </w:t>
      </w:r>
      <w:r w:rsidR="009468B8">
        <w:rPr>
          <w:rFonts w:ascii="Helvetica" w:hAnsi="Helvetica" w:cs="Helvetica"/>
          <w:color w:val="000000"/>
        </w:rPr>
        <w:t>the system.</w:t>
      </w:r>
      <w:r w:rsidR="006305C4">
        <w:rPr>
          <w:rFonts w:ascii="Helvetica" w:hAnsi="Helvetica" w:cs="Helvetica"/>
          <w:color w:val="000000"/>
        </w:rPr>
        <w:t xml:space="preserve"> </w:t>
      </w:r>
      <w:r w:rsidR="009468B8">
        <w:rPr>
          <w:rFonts w:ascii="Helvetica" w:hAnsi="Helvetica" w:cs="Helvetica"/>
          <w:color w:val="000000"/>
        </w:rPr>
        <w:t>This</w:t>
      </w:r>
      <w:r w:rsidR="006305C4">
        <w:rPr>
          <w:rFonts w:ascii="Helvetica" w:hAnsi="Helvetica" w:cs="Helvetica"/>
          <w:color w:val="000000"/>
        </w:rPr>
        <w:t xml:space="preserve"> imposes another </w:t>
      </w:r>
      <w:r w:rsidR="002D5886">
        <w:rPr>
          <w:rFonts w:ascii="Helvetica" w:hAnsi="Helvetica" w:cs="Helvetica"/>
          <w:color w:val="000000"/>
        </w:rPr>
        <w:t>low-level</w:t>
      </w:r>
      <w:r w:rsidR="009468B8">
        <w:rPr>
          <w:rFonts w:ascii="Helvetica" w:hAnsi="Helvetica" w:cs="Helvetica"/>
          <w:color w:val="000000"/>
        </w:rPr>
        <w:t xml:space="preserve"> challenge </w:t>
      </w:r>
      <w:r w:rsidR="002D5886">
        <w:rPr>
          <w:rFonts w:ascii="Helvetica" w:hAnsi="Helvetica" w:cs="Helvetica"/>
          <w:color w:val="000000"/>
        </w:rPr>
        <w:t xml:space="preserve">to </w:t>
      </w:r>
      <w:r w:rsidR="00862B5D">
        <w:rPr>
          <w:rFonts w:ascii="Helvetica" w:hAnsi="Helvetica" w:cs="Helvetica"/>
          <w:color w:val="000000"/>
        </w:rPr>
        <w:t>the system</w:t>
      </w:r>
      <w:r w:rsidR="009468B8">
        <w:rPr>
          <w:rFonts w:ascii="Helvetica" w:hAnsi="Helvetica" w:cs="Helvetica"/>
          <w:color w:val="000000"/>
        </w:rPr>
        <w:t xml:space="preserve">, which is to </w:t>
      </w:r>
      <w:r w:rsidR="005B1D18">
        <w:rPr>
          <w:rFonts w:ascii="Helvetica" w:hAnsi="Helvetica" w:cs="Helvetica"/>
          <w:color w:val="000000"/>
        </w:rPr>
        <w:t>com</w:t>
      </w:r>
      <w:r w:rsidR="00C1116F">
        <w:rPr>
          <w:rFonts w:ascii="Helvetica" w:hAnsi="Helvetica" w:cs="Helvetica"/>
          <w:color w:val="000000"/>
        </w:rPr>
        <w:t xml:space="preserve">pile the same </w:t>
      </w:r>
      <w:r w:rsidR="00814E60">
        <w:rPr>
          <w:rFonts w:ascii="Helvetica" w:hAnsi="Helvetica" w:cs="Helvetica"/>
          <w:color w:val="000000"/>
        </w:rPr>
        <w:t>functions</w:t>
      </w:r>
      <w:r w:rsidR="00C1116F">
        <w:rPr>
          <w:rFonts w:ascii="Helvetica" w:hAnsi="Helvetica" w:cs="Helvetica"/>
          <w:color w:val="000000"/>
        </w:rPr>
        <w:t xml:space="preserve"> in a different way with different compilers (g++ for CPU and nvcc for GPU).</w:t>
      </w:r>
      <w:r w:rsidR="00862B5D">
        <w:rPr>
          <w:rFonts w:ascii="Helvetica" w:hAnsi="Helvetica" w:cs="Helvetica"/>
          <w:color w:val="000000"/>
        </w:rPr>
        <w:t xml:space="preserve"> </w:t>
      </w:r>
    </w:p>
    <w:p w14:paraId="24089A24" w14:textId="3A602922" w:rsidR="006558E5" w:rsidRDefault="006558E5" w:rsidP="00A5722E">
      <w:pPr>
        <w:ind w:firstLine="720"/>
        <w:jc w:val="both"/>
        <w:rPr>
          <w:rFonts w:ascii="Helvetica" w:hAnsi="Helvetica" w:cs="Helvetica"/>
          <w:color w:val="000000"/>
        </w:rPr>
      </w:pPr>
      <w:r>
        <w:rPr>
          <w:rFonts w:ascii="Helvetica" w:hAnsi="Helvetica" w:cs="Helvetica"/>
          <w:color w:val="000000"/>
        </w:rPr>
        <w:lastRenderedPageBreak/>
        <w:t xml:space="preserve">There are two main parts of my solution. </w:t>
      </w:r>
      <w:r w:rsidR="006C256D">
        <w:rPr>
          <w:rFonts w:ascii="Helvetica" w:hAnsi="Helvetica" w:cs="Helvetica"/>
          <w:color w:val="000000"/>
        </w:rPr>
        <w:t>On the simulation side, f</w:t>
      </w:r>
      <w:r>
        <w:rPr>
          <w:rFonts w:ascii="Helvetica" w:hAnsi="Helvetica" w:cs="Helvetica"/>
          <w:color w:val="000000"/>
        </w:rPr>
        <w:t>or functions to be run on both CPU and GPU, I defined a new macro</w:t>
      </w:r>
      <w:r w:rsidR="00585FDC">
        <w:rPr>
          <w:rFonts w:ascii="Helvetica" w:hAnsi="Helvetica" w:cs="Helvetica"/>
          <w:color w:val="000000"/>
        </w:rPr>
        <w:t xml:space="preserve"> called CPUGPU_FUNC</w:t>
      </w:r>
      <w:r>
        <w:rPr>
          <w:rFonts w:ascii="Helvetica" w:hAnsi="Helvetica" w:cs="Helvetica"/>
          <w:color w:val="000000"/>
        </w:rPr>
        <w:t xml:space="preserve"> </w:t>
      </w:r>
      <w:ins w:id="819" w:author="Andrew Isaacson" w:date="2017-05-10T13:41:00Z">
        <w:r w:rsidR="00BC4E5D">
          <w:rPr>
            <w:rFonts w:ascii="Helvetica" w:hAnsi="Helvetica" w:cs="Helvetica"/>
            <w:color w:val="000000"/>
          </w:rPr>
          <w:t>for function</w:t>
        </w:r>
      </w:ins>
      <w:del w:id="820" w:author="Andrew Isaacson" w:date="2017-05-10T13:41:00Z">
        <w:r w:rsidR="003108B5" w:rsidDel="00BC4E5D">
          <w:rPr>
            <w:rFonts w:ascii="Helvetica" w:hAnsi="Helvetica" w:cs="Helvetica"/>
            <w:color w:val="000000"/>
          </w:rPr>
          <w:delText>to</w:delText>
        </w:r>
      </w:del>
      <w:r>
        <w:rPr>
          <w:rFonts w:ascii="Helvetica" w:hAnsi="Helvetica" w:cs="Helvetica"/>
          <w:color w:val="000000"/>
        </w:rPr>
        <w:t xml:space="preserve"> declaration</w:t>
      </w:r>
      <w:del w:id="821" w:author="Andrew Isaacson" w:date="2017-05-10T13:42:00Z">
        <w:r w:rsidR="003108B5" w:rsidDel="00BC4E5D">
          <w:rPr>
            <w:rFonts w:ascii="Helvetica" w:hAnsi="Helvetica" w:cs="Helvetica"/>
            <w:color w:val="000000"/>
          </w:rPr>
          <w:delText>s</w:delText>
        </w:r>
      </w:del>
      <w:ins w:id="822" w:author="Andrew Isaacson" w:date="2017-05-10T13:42:00Z">
        <w:r w:rsidR="00BC4E5D">
          <w:rPr>
            <w:rFonts w:ascii="Helvetica" w:hAnsi="Helvetica" w:cs="Helvetica"/>
            <w:color w:val="000000"/>
          </w:rPr>
          <w:t>.</w:t>
        </w:r>
      </w:ins>
      <w:del w:id="823" w:author="Andrew Isaacson" w:date="2017-05-10T13:42:00Z">
        <w:r w:rsidR="003108B5" w:rsidDel="00BC4E5D">
          <w:rPr>
            <w:rFonts w:ascii="Helvetica" w:hAnsi="Helvetica" w:cs="Helvetica"/>
            <w:color w:val="000000"/>
          </w:rPr>
          <w:delText xml:space="preserve"> of all functions.</w:delText>
        </w:r>
      </w:del>
      <w:r w:rsidR="003108B5">
        <w:rPr>
          <w:rFonts w:ascii="Helvetica" w:hAnsi="Helvetica" w:cs="Helvetica"/>
          <w:color w:val="000000"/>
        </w:rPr>
        <w:t xml:space="preserve"> </w:t>
      </w:r>
      <w:r w:rsidR="00A5722E">
        <w:rPr>
          <w:rFonts w:ascii="Helvetica" w:hAnsi="Helvetica" w:cs="Helvetica"/>
          <w:color w:val="000000"/>
        </w:rPr>
        <w:t>If the system will run on GPU, it will be compiled with nvcc and when this is the case, I define CPUGPU_FUNC as __host__ __device__, which is the function declaration necessary for a function to run both the host (CPU) and the device (GPU). When the user wish</w:t>
      </w:r>
      <w:ins w:id="824" w:author="Andrew Isaacson" w:date="2017-05-10T13:42:00Z">
        <w:r w:rsidR="00BC4E5D">
          <w:rPr>
            <w:rFonts w:ascii="Helvetica" w:hAnsi="Helvetica" w:cs="Helvetica"/>
            <w:color w:val="000000"/>
          </w:rPr>
          <w:t>es</w:t>
        </w:r>
      </w:ins>
      <w:r w:rsidR="00A5722E">
        <w:rPr>
          <w:rFonts w:ascii="Helvetica" w:hAnsi="Helvetica" w:cs="Helvetica"/>
          <w:color w:val="000000"/>
        </w:rPr>
        <w:t xml:space="preserve"> to compile the code only on CPU, </w:t>
      </w:r>
      <w:r w:rsidR="00630DAF">
        <w:rPr>
          <w:rFonts w:ascii="Helvetica" w:hAnsi="Helvetica" w:cs="Helvetica"/>
          <w:color w:val="000000"/>
        </w:rPr>
        <w:t xml:space="preserve">CPUGPU_FUNC will be defined as blank, </w:t>
      </w:r>
      <w:del w:id="825" w:author="Andrew Isaacson" w:date="2017-05-10T13:42:00Z">
        <w:r w:rsidR="00EC251F" w:rsidDel="00BC4E5D">
          <w:rPr>
            <w:rFonts w:ascii="Helvetica" w:hAnsi="Helvetica" w:cs="Helvetica"/>
            <w:color w:val="000000"/>
          </w:rPr>
          <w:delText xml:space="preserve">essentially </w:delText>
        </w:r>
      </w:del>
      <w:r w:rsidR="00EC251F">
        <w:rPr>
          <w:rFonts w:ascii="Helvetica" w:hAnsi="Helvetica" w:cs="Helvetica"/>
          <w:color w:val="000000"/>
        </w:rPr>
        <w:t xml:space="preserve">not changing anything to function declaration. </w:t>
      </w:r>
      <w:r w:rsidR="008E57FE">
        <w:rPr>
          <w:rFonts w:ascii="Helvetica" w:hAnsi="Helvetica" w:cs="Helvetica"/>
          <w:color w:val="000000"/>
        </w:rPr>
        <w:t>Another change</w:t>
      </w:r>
      <w:del w:id="826" w:author="Andrew Isaacson" w:date="2017-05-10T13:42:00Z">
        <w:r w:rsidR="008E57FE" w:rsidDel="00BC4E5D">
          <w:rPr>
            <w:rFonts w:ascii="Helvetica" w:hAnsi="Helvetica" w:cs="Helvetica"/>
            <w:color w:val="000000"/>
          </w:rPr>
          <w:delText>d</w:delText>
        </w:r>
      </w:del>
      <w:r w:rsidR="008E57FE">
        <w:rPr>
          <w:rFonts w:ascii="Helvetica" w:hAnsi="Helvetica" w:cs="Helvetica"/>
          <w:color w:val="000000"/>
        </w:rPr>
        <w:t xml:space="preserve"> was </w:t>
      </w:r>
      <w:del w:id="827" w:author="Andrew Isaacson" w:date="2017-05-10T13:43:00Z">
        <w:r w:rsidR="008E57FE" w:rsidDel="00BC4E5D">
          <w:rPr>
            <w:rFonts w:ascii="Helvetica" w:hAnsi="Helvetica" w:cs="Helvetica"/>
            <w:color w:val="000000"/>
          </w:rPr>
          <w:delText xml:space="preserve">with </w:delText>
        </w:r>
      </w:del>
      <w:ins w:id="828" w:author="Andrew Isaacson" w:date="2017-05-10T13:43:00Z">
        <w:r w:rsidR="00BC4E5D">
          <w:rPr>
            <w:rFonts w:ascii="Helvetica" w:hAnsi="Helvetica" w:cs="Helvetica"/>
            <w:color w:val="000000"/>
          </w:rPr>
          <w:t xml:space="preserve">in </w:t>
        </w:r>
      </w:ins>
      <w:r w:rsidR="008E57FE">
        <w:rPr>
          <w:rFonts w:ascii="Helvetica" w:hAnsi="Helvetica" w:cs="Helvetica"/>
          <w:color w:val="000000"/>
        </w:rPr>
        <w:t>regard</w:t>
      </w:r>
      <w:ins w:id="829" w:author="Andrew Isaacson" w:date="2017-05-10T13:43:00Z">
        <w:r w:rsidR="00BC4E5D">
          <w:rPr>
            <w:rFonts w:ascii="Helvetica" w:hAnsi="Helvetica" w:cs="Helvetica"/>
            <w:color w:val="000000"/>
          </w:rPr>
          <w:t>s</w:t>
        </w:r>
      </w:ins>
      <w:r w:rsidR="008E57FE">
        <w:rPr>
          <w:rFonts w:ascii="Helvetica" w:hAnsi="Helvetica" w:cs="Helvetica"/>
          <w:color w:val="000000"/>
        </w:rPr>
        <w:t xml:space="preserve"> t</w:t>
      </w:r>
      <w:r w:rsidR="00A9615D">
        <w:rPr>
          <w:rFonts w:ascii="Helvetica" w:hAnsi="Helvetica" w:cs="Helvetica"/>
          <w:color w:val="000000"/>
        </w:rPr>
        <w:t xml:space="preserve">o usage of CUDA managed memory, which is used in the new system to </w:t>
      </w:r>
      <w:r w:rsidR="00400C4B">
        <w:rPr>
          <w:rFonts w:ascii="Helvetica" w:hAnsi="Helvetica" w:cs="Helvetica"/>
          <w:color w:val="000000"/>
        </w:rPr>
        <w:t xml:space="preserve">transfer data between CPU and GPU. </w:t>
      </w:r>
      <w:r w:rsidR="00D63603">
        <w:rPr>
          <w:rFonts w:ascii="Helvetica" w:hAnsi="Helvetica" w:cs="Helvetica"/>
          <w:color w:val="000000"/>
        </w:rPr>
        <w:t xml:space="preserve">Following a similar design patter, </w:t>
      </w:r>
      <w:r w:rsidR="00A67723">
        <w:rPr>
          <w:rFonts w:ascii="Helvetica" w:hAnsi="Helvetica" w:cs="Helvetica"/>
          <w:color w:val="000000"/>
        </w:rPr>
        <w:t xml:space="preserve">I added another macro called STATIC_VAR </w:t>
      </w:r>
      <w:r w:rsidR="001C5C34">
        <w:rPr>
          <w:rFonts w:ascii="Helvetica" w:hAnsi="Helvetica" w:cs="Helvetica"/>
          <w:color w:val="000000"/>
        </w:rPr>
        <w:t xml:space="preserve">and declare it as </w:t>
      </w:r>
      <w:r w:rsidR="00147D1F" w:rsidRPr="00147D1F">
        <w:rPr>
          <w:rFonts w:ascii="Helvetica" w:hAnsi="Helvetica" w:cs="Helvetica"/>
          <w:color w:val="000000"/>
        </w:rPr>
        <w:t>__managed__</w:t>
      </w:r>
      <w:r w:rsidR="00147D1F">
        <w:rPr>
          <w:rFonts w:ascii="Helvetica" w:hAnsi="Helvetica" w:cs="Helvetica"/>
          <w:color w:val="000000"/>
        </w:rPr>
        <w:t xml:space="preserve"> on GPU and </w:t>
      </w:r>
      <w:r w:rsidR="00BF28A4">
        <w:rPr>
          <w:rFonts w:ascii="Helvetica" w:hAnsi="Helvetica" w:cs="Helvetica"/>
          <w:color w:val="000000"/>
        </w:rPr>
        <w:t xml:space="preserve">nothing for CPU only simulations. </w:t>
      </w:r>
      <w:r w:rsidR="00430659">
        <w:rPr>
          <w:rFonts w:ascii="Helvetica" w:hAnsi="Helvetica" w:cs="Helvetica"/>
          <w:color w:val="000000"/>
        </w:rPr>
        <w:t xml:space="preserve">Through these two strategies, </w:t>
      </w:r>
      <w:r w:rsidR="00014305">
        <w:rPr>
          <w:rFonts w:ascii="Helvetica" w:hAnsi="Helvetica" w:cs="Helvetica"/>
          <w:color w:val="000000"/>
        </w:rPr>
        <w:t xml:space="preserve">functions are declared based </w:t>
      </w:r>
      <w:r w:rsidR="00684E93">
        <w:rPr>
          <w:rFonts w:ascii="Helvetica" w:hAnsi="Helvetica" w:cs="Helvetica"/>
          <w:color w:val="000000"/>
        </w:rPr>
        <w:t>on the platform on which the simulation will run.</w:t>
      </w:r>
      <w:r w:rsidR="006C256D">
        <w:rPr>
          <w:rFonts w:ascii="Helvetica" w:hAnsi="Helvetica" w:cs="Helvetica"/>
          <w:color w:val="000000"/>
        </w:rPr>
        <w:t xml:space="preserve"> </w:t>
      </w:r>
    </w:p>
    <w:p w14:paraId="71AE15B8" w14:textId="25738DCC" w:rsidR="00CB42FC" w:rsidRDefault="00BC4E5D" w:rsidP="000D1BAF">
      <w:pPr>
        <w:ind w:firstLine="720"/>
        <w:jc w:val="both"/>
        <w:rPr>
          <w:rFonts w:ascii="Helvetica" w:hAnsi="Helvetica" w:cs="Helvetica"/>
          <w:color w:val="000000"/>
        </w:rPr>
      </w:pPr>
      <w:ins w:id="830" w:author="Andrew Isaacson" w:date="2017-05-10T13:43:00Z">
        <w:r w:rsidRPr="005350DC">
          <w:rPr>
            <w:rFonts w:ascii="Helvetica" w:hAnsi="Helvetica" w:cs="Helvetica"/>
            <w:color w:val="000000"/>
            <w:highlight w:val="yellow"/>
            <w:rPrChange w:id="831" w:author="Andrew Isaacson" w:date="2017-05-10T13:45:00Z">
              <w:rPr>
                <w:rFonts w:ascii="Helvetica" w:hAnsi="Helvetica" w:cs="Helvetica"/>
                <w:color w:val="000000"/>
              </w:rPr>
            </w:rPrChange>
          </w:rPr>
          <w:t>Turning to the</w:t>
        </w:r>
      </w:ins>
      <w:ins w:id="832" w:author="Andrew Isaacson" w:date="2017-05-10T13:44:00Z">
        <w:r w:rsidRPr="005350DC">
          <w:rPr>
            <w:rFonts w:ascii="Helvetica" w:hAnsi="Helvetica" w:cs="Helvetica"/>
            <w:color w:val="000000"/>
            <w:highlight w:val="yellow"/>
            <w:rPrChange w:id="833" w:author="Andrew Isaacson" w:date="2017-05-10T13:45:00Z">
              <w:rPr>
                <w:rFonts w:ascii="Helvetica" w:hAnsi="Helvetica" w:cs="Helvetica"/>
                <w:color w:val="000000"/>
              </w:rPr>
            </w:rPrChange>
          </w:rPr>
          <w:t xml:space="preserve"> </w:t>
        </w:r>
        <w:r w:rsidRPr="005350DC">
          <w:rPr>
            <w:rFonts w:ascii="Helvetica" w:hAnsi="Helvetica" w:cs="Helvetica"/>
            <w:color w:val="000000"/>
            <w:highlight w:val="green"/>
            <w:rPrChange w:id="834" w:author="Andrew Isaacson" w:date="2017-05-10T13:45:00Z">
              <w:rPr>
                <w:rFonts w:ascii="Helvetica" w:hAnsi="Helvetica" w:cs="Helvetica"/>
                <w:color w:val="000000"/>
              </w:rPr>
            </w:rPrChange>
          </w:rPr>
          <w:t xml:space="preserve">model </w:t>
        </w:r>
        <w:r w:rsidRPr="005350DC">
          <w:rPr>
            <w:rFonts w:ascii="Helvetica" w:hAnsi="Helvetica" w:cs="Helvetica"/>
            <w:color w:val="000000"/>
            <w:highlight w:val="yellow"/>
            <w:rPrChange w:id="835" w:author="Andrew Isaacson" w:date="2017-05-10T13:45:00Z">
              <w:rPr>
                <w:rFonts w:ascii="Helvetica" w:hAnsi="Helvetica" w:cs="Helvetica"/>
                <w:color w:val="000000"/>
              </w:rPr>
            </w:rPrChange>
          </w:rPr>
          <w:t>files</w:t>
        </w:r>
      </w:ins>
      <w:del w:id="836" w:author="Andrew Isaacson" w:date="2017-05-10T13:44:00Z">
        <w:r w:rsidR="00CB42FC" w:rsidRPr="005350DC" w:rsidDel="00BC4E5D">
          <w:rPr>
            <w:rFonts w:ascii="Helvetica" w:hAnsi="Helvetica" w:cs="Helvetica"/>
            <w:color w:val="000000"/>
            <w:highlight w:val="yellow"/>
            <w:rPrChange w:id="837" w:author="Andrew Isaacson" w:date="2017-05-10T13:45:00Z">
              <w:rPr>
                <w:rFonts w:ascii="Helvetica" w:hAnsi="Helvetica" w:cs="Helvetica"/>
                <w:color w:val="000000"/>
              </w:rPr>
            </w:rPrChange>
          </w:rPr>
          <w:delText xml:space="preserve">Now onto the </w:delText>
        </w:r>
        <w:r w:rsidR="00D765ED" w:rsidRPr="005350DC" w:rsidDel="00BC4E5D">
          <w:rPr>
            <w:rFonts w:ascii="Helvetica" w:hAnsi="Helvetica" w:cs="Helvetica"/>
            <w:color w:val="000000"/>
            <w:highlight w:val="yellow"/>
            <w:rPrChange w:id="838" w:author="Andrew Isaacson" w:date="2017-05-10T13:45:00Z">
              <w:rPr>
                <w:rFonts w:ascii="Helvetica" w:hAnsi="Helvetica" w:cs="Helvetica"/>
                <w:color w:val="000000"/>
              </w:rPr>
            </w:rPrChange>
          </w:rPr>
          <w:delText>files</w:delText>
        </w:r>
      </w:del>
      <w:r w:rsidR="00CB42FC" w:rsidRPr="005350DC">
        <w:rPr>
          <w:rFonts w:ascii="Helvetica" w:hAnsi="Helvetica" w:cs="Helvetica"/>
          <w:color w:val="000000"/>
          <w:highlight w:val="yellow"/>
          <w:rPrChange w:id="839" w:author="Andrew Isaacson" w:date="2017-05-10T13:45:00Z">
            <w:rPr>
              <w:rFonts w:ascii="Helvetica" w:hAnsi="Helvetica" w:cs="Helvetica"/>
              <w:color w:val="000000"/>
            </w:rPr>
          </w:rPrChange>
        </w:rPr>
        <w:t xml:space="preserve">, </w:t>
      </w:r>
      <w:r w:rsidR="00AD6C31" w:rsidRPr="005350DC">
        <w:rPr>
          <w:rFonts w:ascii="Helvetica" w:hAnsi="Helvetica" w:cs="Helvetica"/>
          <w:color w:val="000000"/>
          <w:highlight w:val="yellow"/>
          <w:rPrChange w:id="840" w:author="Andrew Isaacson" w:date="2017-05-10T13:45:00Z">
            <w:rPr>
              <w:rFonts w:ascii="Helvetica" w:hAnsi="Helvetica" w:cs="Helvetica"/>
              <w:color w:val="000000"/>
            </w:rPr>
          </w:rPrChange>
        </w:rPr>
        <w:t xml:space="preserve">I am forced to create different files for different simulation environments since </w:t>
      </w:r>
      <w:r w:rsidR="000B78BB" w:rsidRPr="005350DC">
        <w:rPr>
          <w:rFonts w:ascii="Helvetica" w:hAnsi="Helvetica" w:cs="Helvetica"/>
          <w:color w:val="000000"/>
          <w:highlight w:val="yellow"/>
          <w:rPrChange w:id="841" w:author="Andrew Isaacson" w:date="2017-05-10T13:45:00Z">
            <w:rPr>
              <w:rFonts w:ascii="Helvetica" w:hAnsi="Helvetica" w:cs="Helvetica"/>
              <w:color w:val="000000"/>
            </w:rPr>
          </w:rPrChange>
        </w:rPr>
        <w:t xml:space="preserve">when a static variable is passed to the compiler, g++ will make assumptions such as the location of the variable, such assumptions are not valid when </w:t>
      </w:r>
      <w:r w:rsidR="00C02000" w:rsidRPr="005350DC">
        <w:rPr>
          <w:rFonts w:ascii="Helvetica" w:hAnsi="Helvetica" w:cs="Helvetica"/>
          <w:color w:val="000000"/>
          <w:highlight w:val="yellow"/>
          <w:rPrChange w:id="842" w:author="Andrew Isaacson" w:date="2017-05-10T13:45:00Z">
            <w:rPr>
              <w:rFonts w:ascii="Helvetica" w:hAnsi="Helvetica" w:cs="Helvetica"/>
              <w:color w:val="000000"/>
            </w:rPr>
          </w:rPrChange>
        </w:rPr>
        <w:t>nvcc is used and thus</w:t>
      </w:r>
      <w:r w:rsidR="00DD2DDA" w:rsidRPr="005350DC">
        <w:rPr>
          <w:rFonts w:ascii="Helvetica" w:hAnsi="Helvetica" w:cs="Helvetica"/>
          <w:color w:val="000000"/>
          <w:highlight w:val="yellow"/>
          <w:rPrChange w:id="843" w:author="Andrew Isaacson" w:date="2017-05-10T13:45:00Z">
            <w:rPr>
              <w:rFonts w:ascii="Helvetica" w:hAnsi="Helvetica" w:cs="Helvetica"/>
              <w:color w:val="000000"/>
            </w:rPr>
          </w:rPrChange>
        </w:rPr>
        <w:t xml:space="preserve"> files have to created in versions, cpp files for g++ and .cu files for nvcc.</w:t>
      </w:r>
      <w:r w:rsidR="00D72E17">
        <w:rPr>
          <w:rFonts w:ascii="Helvetica" w:hAnsi="Helvetica" w:cs="Helvetica"/>
          <w:color w:val="000000"/>
        </w:rPr>
        <w:t xml:space="preserve"> To work with two versions of the .cpp files, I added macro decl</w:t>
      </w:r>
      <w:r w:rsidR="00472A73">
        <w:rPr>
          <w:rFonts w:ascii="Helvetica" w:hAnsi="Helvetica" w:cs="Helvetica"/>
          <w:color w:val="000000"/>
        </w:rPr>
        <w:t>arations inside the header file</w:t>
      </w:r>
      <w:r w:rsidR="00D72E17">
        <w:rPr>
          <w:rFonts w:ascii="Helvetica" w:hAnsi="Helvetica" w:cs="Helvetica"/>
          <w:color w:val="000000"/>
        </w:rPr>
        <w:t xml:space="preserve"> so when </w:t>
      </w:r>
      <w:r w:rsidR="00472A73">
        <w:rPr>
          <w:rFonts w:ascii="Helvetica" w:hAnsi="Helvetica" w:cs="Helvetica"/>
          <w:color w:val="000000"/>
        </w:rPr>
        <w:t xml:space="preserve">the header file is linked to the </w:t>
      </w:r>
      <w:r w:rsidR="00A56955">
        <w:rPr>
          <w:rFonts w:ascii="Helvetica" w:hAnsi="Helvetica" w:cs="Helvetica"/>
          <w:color w:val="000000"/>
        </w:rPr>
        <w:t xml:space="preserve">implementation file, </w:t>
      </w:r>
      <w:r w:rsidR="007F344F">
        <w:rPr>
          <w:rFonts w:ascii="Helvetica" w:hAnsi="Helvetica" w:cs="Helvetica"/>
          <w:color w:val="000000"/>
        </w:rPr>
        <w:t xml:space="preserve">it will be </w:t>
      </w:r>
      <w:r w:rsidR="008C5CFE">
        <w:rPr>
          <w:rFonts w:ascii="Helvetica" w:hAnsi="Helvetica" w:cs="Helvetica"/>
          <w:color w:val="000000"/>
        </w:rPr>
        <w:t>compatible</w:t>
      </w:r>
      <w:r w:rsidR="007F344F">
        <w:rPr>
          <w:rFonts w:ascii="Helvetica" w:hAnsi="Helvetica" w:cs="Helvetica"/>
          <w:color w:val="000000"/>
        </w:rPr>
        <w:t xml:space="preserve"> to either of them.</w:t>
      </w:r>
      <w:r w:rsidR="000D1BAF">
        <w:rPr>
          <w:rFonts w:ascii="Helvetica" w:hAnsi="Helvetica" w:cs="Helvetica"/>
          <w:color w:val="000000"/>
        </w:rPr>
        <w:t xml:space="preserve"> For a similar reason, two versions of the test files are created for </w:t>
      </w:r>
      <w:r w:rsidR="00E43A89">
        <w:rPr>
          <w:rFonts w:ascii="Helvetica" w:hAnsi="Helvetica" w:cs="Helvetica"/>
          <w:color w:val="000000"/>
        </w:rPr>
        <w:t xml:space="preserve">CPU only and CPU-GPU simulations. </w:t>
      </w:r>
    </w:p>
    <w:p w14:paraId="56BD2FF7" w14:textId="645EAACB" w:rsidR="00F8742E" w:rsidRDefault="00DB6C48" w:rsidP="009C085F">
      <w:pPr>
        <w:ind w:firstLine="720"/>
        <w:jc w:val="both"/>
        <w:rPr>
          <w:rFonts w:ascii="Helvetica" w:hAnsi="Helvetica" w:cs="Helvetica"/>
          <w:color w:val="000000"/>
        </w:rPr>
      </w:pPr>
      <w:ins w:id="844" w:author="Andrew Isaacson" w:date="2017-05-10T13:51:00Z">
        <w:r w:rsidRPr="00DB6C48">
          <w:rPr>
            <w:rFonts w:ascii="Helvetica" w:hAnsi="Helvetica" w:cs="Helvetica"/>
            <w:color w:val="000000"/>
            <w:highlight w:val="green"/>
            <w:rPrChange w:id="845" w:author="Andrew Isaacson" w:date="2017-05-10T13:54:00Z">
              <w:rPr>
                <w:rFonts w:ascii="Helvetica" w:hAnsi="Helvetica" w:cs="Helvetica"/>
                <w:color w:val="000000"/>
              </w:rPr>
            </w:rPrChange>
          </w:rPr>
          <w:t>F</w:t>
        </w:r>
      </w:ins>
      <w:del w:id="846" w:author="Andrew Isaacson" w:date="2017-05-10T13:51:00Z">
        <w:r w:rsidR="00F43A7A" w:rsidRPr="00DB6C48" w:rsidDel="00DB6C48">
          <w:rPr>
            <w:rFonts w:ascii="Helvetica" w:hAnsi="Helvetica" w:cs="Helvetica"/>
            <w:color w:val="000000"/>
            <w:highlight w:val="green"/>
            <w:rPrChange w:id="847" w:author="Andrew Isaacson" w:date="2017-05-10T13:54:00Z">
              <w:rPr>
                <w:rFonts w:ascii="Helvetica" w:hAnsi="Helvetica" w:cs="Helvetica"/>
                <w:color w:val="000000"/>
              </w:rPr>
            </w:rPrChange>
          </w:rPr>
          <w:delText xml:space="preserve">At last, </w:delText>
        </w:r>
        <w:r w:rsidR="000F5B73" w:rsidRPr="00DB6C48" w:rsidDel="00DB6C48">
          <w:rPr>
            <w:rFonts w:ascii="Helvetica" w:hAnsi="Helvetica" w:cs="Helvetica"/>
            <w:color w:val="000000"/>
            <w:highlight w:val="green"/>
            <w:rPrChange w:id="848" w:author="Andrew Isaacson" w:date="2017-05-10T13:54:00Z">
              <w:rPr>
                <w:rFonts w:ascii="Helvetica" w:hAnsi="Helvetica" w:cs="Helvetica"/>
                <w:color w:val="000000"/>
              </w:rPr>
            </w:rPrChange>
          </w:rPr>
          <w:delText>f</w:delText>
        </w:r>
      </w:del>
      <w:r w:rsidR="000F5B73" w:rsidRPr="00DB6C48">
        <w:rPr>
          <w:rFonts w:ascii="Helvetica" w:hAnsi="Helvetica" w:cs="Helvetica"/>
          <w:color w:val="000000"/>
          <w:highlight w:val="green"/>
          <w:rPrChange w:id="849" w:author="Andrew Isaacson" w:date="2017-05-10T13:54:00Z">
            <w:rPr>
              <w:rFonts w:ascii="Helvetica" w:hAnsi="Helvetica" w:cs="Helvetica"/>
              <w:color w:val="000000"/>
            </w:rPr>
          </w:rPrChange>
        </w:rPr>
        <w:t xml:space="preserve">iles with </w:t>
      </w:r>
      <w:r w:rsidR="00561FF7" w:rsidRPr="00DB6C48">
        <w:rPr>
          <w:rFonts w:ascii="Helvetica" w:hAnsi="Helvetica" w:cs="Helvetica"/>
          <w:color w:val="000000"/>
          <w:highlight w:val="green"/>
          <w:rPrChange w:id="850" w:author="Andrew Isaacson" w:date="2017-05-10T13:54:00Z">
            <w:rPr>
              <w:rFonts w:ascii="Helvetica" w:hAnsi="Helvetica" w:cs="Helvetica"/>
              <w:color w:val="000000"/>
            </w:rPr>
          </w:rPrChange>
        </w:rPr>
        <w:t xml:space="preserve">the two kinds of </w:t>
      </w:r>
      <w:r w:rsidR="000F5B73" w:rsidRPr="00DB6C48">
        <w:rPr>
          <w:rFonts w:ascii="Helvetica" w:hAnsi="Helvetica" w:cs="Helvetica"/>
          <w:color w:val="000000"/>
          <w:highlight w:val="green"/>
          <w:rPrChange w:id="851" w:author="Andrew Isaacson" w:date="2017-05-10T13:54:00Z">
            <w:rPr>
              <w:rFonts w:ascii="Helvetica" w:hAnsi="Helvetica" w:cs="Helvetica"/>
              <w:color w:val="000000"/>
            </w:rPr>
          </w:rPrChange>
        </w:rPr>
        <w:t xml:space="preserve">macros </w:t>
      </w:r>
      <w:r w:rsidR="00561FF7" w:rsidRPr="00DB6C48">
        <w:rPr>
          <w:rFonts w:ascii="Helvetica" w:hAnsi="Helvetica" w:cs="Helvetica"/>
          <w:color w:val="000000"/>
          <w:highlight w:val="green"/>
          <w:rPrChange w:id="852" w:author="Andrew Isaacson" w:date="2017-05-10T13:54:00Z">
            <w:rPr>
              <w:rFonts w:ascii="Helvetica" w:hAnsi="Helvetica" w:cs="Helvetica"/>
              <w:color w:val="000000"/>
            </w:rPr>
          </w:rPrChange>
        </w:rPr>
        <w:t xml:space="preserve">mentioned above </w:t>
      </w:r>
      <w:r w:rsidR="000F5B73" w:rsidRPr="00DB6C48">
        <w:rPr>
          <w:rFonts w:ascii="Helvetica" w:hAnsi="Helvetica" w:cs="Helvetica"/>
          <w:color w:val="000000"/>
          <w:highlight w:val="green"/>
          <w:rPrChange w:id="853" w:author="Andrew Isaacson" w:date="2017-05-10T13:54:00Z">
            <w:rPr>
              <w:rFonts w:ascii="Helvetica" w:hAnsi="Helvetica" w:cs="Helvetica"/>
              <w:color w:val="000000"/>
            </w:rPr>
          </w:rPrChange>
        </w:rPr>
        <w:t>can only be included once among all the object files since multiple inclusions will result</w:t>
      </w:r>
      <w:ins w:id="854" w:author="Andrew Isaacson" w:date="2017-05-10T13:52:00Z">
        <w:r w:rsidRPr="00DB6C48">
          <w:rPr>
            <w:rFonts w:ascii="Helvetica" w:hAnsi="Helvetica" w:cs="Helvetica"/>
            <w:color w:val="000000"/>
            <w:highlight w:val="green"/>
            <w:rPrChange w:id="855" w:author="Andrew Isaacson" w:date="2017-05-10T13:54:00Z">
              <w:rPr>
                <w:rFonts w:ascii="Helvetica" w:hAnsi="Helvetica" w:cs="Helvetica"/>
                <w:color w:val="000000"/>
              </w:rPr>
            </w:rPrChange>
          </w:rPr>
          <w:t xml:space="preserve"> in</w:t>
        </w:r>
      </w:ins>
      <w:r w:rsidR="000F5B73" w:rsidRPr="00DB6C48">
        <w:rPr>
          <w:rFonts w:ascii="Helvetica" w:hAnsi="Helvetica" w:cs="Helvetica"/>
          <w:color w:val="000000"/>
          <w:highlight w:val="green"/>
          <w:rPrChange w:id="856" w:author="Andrew Isaacson" w:date="2017-05-10T13:54:00Z">
            <w:rPr>
              <w:rFonts w:ascii="Helvetica" w:hAnsi="Helvetica" w:cs="Helvetica"/>
              <w:color w:val="000000"/>
            </w:rPr>
          </w:rPrChange>
        </w:rPr>
        <w:t xml:space="preserve"> multiple declaration</w:t>
      </w:r>
      <w:ins w:id="857" w:author="Andrew Isaacson" w:date="2017-05-10T13:52:00Z">
        <w:r w:rsidRPr="00DB6C48">
          <w:rPr>
            <w:rFonts w:ascii="Helvetica" w:hAnsi="Helvetica" w:cs="Helvetica"/>
            <w:color w:val="000000"/>
            <w:highlight w:val="green"/>
            <w:rPrChange w:id="858" w:author="Andrew Isaacson" w:date="2017-05-10T13:54:00Z">
              <w:rPr>
                <w:rFonts w:ascii="Helvetica" w:hAnsi="Helvetica" w:cs="Helvetica"/>
                <w:color w:val="000000"/>
              </w:rPr>
            </w:rPrChange>
          </w:rPr>
          <w:t>s</w:t>
        </w:r>
      </w:ins>
      <w:r w:rsidR="000F5B73" w:rsidRPr="00DB6C48">
        <w:rPr>
          <w:rFonts w:ascii="Helvetica" w:hAnsi="Helvetica" w:cs="Helvetica"/>
          <w:color w:val="000000"/>
          <w:highlight w:val="green"/>
          <w:rPrChange w:id="859" w:author="Andrew Isaacson" w:date="2017-05-10T13:54:00Z">
            <w:rPr>
              <w:rFonts w:ascii="Helvetica" w:hAnsi="Helvetica" w:cs="Helvetica"/>
              <w:color w:val="000000"/>
            </w:rPr>
          </w:rPrChange>
        </w:rPr>
        <w:t xml:space="preserve"> of the macros. </w:t>
      </w:r>
      <w:r w:rsidR="00170236" w:rsidRPr="00DB6C48">
        <w:rPr>
          <w:rFonts w:ascii="Helvetica" w:hAnsi="Helvetica" w:cs="Helvetica"/>
          <w:color w:val="000000"/>
          <w:highlight w:val="green"/>
          <w:rPrChange w:id="860" w:author="Andrew Isaacson" w:date="2017-05-10T13:54:00Z">
            <w:rPr>
              <w:rFonts w:ascii="Helvetica" w:hAnsi="Helvetica" w:cs="Helvetica"/>
              <w:color w:val="000000"/>
            </w:rPr>
          </w:rPrChange>
        </w:rPr>
        <w:t>The location of inclusion is thus an important choice. For the CPU-GPU</w:t>
      </w:r>
      <w:r w:rsidR="00DB659D" w:rsidRPr="00DB6C48">
        <w:rPr>
          <w:rFonts w:ascii="Helvetica" w:hAnsi="Helvetica" w:cs="Helvetica"/>
          <w:color w:val="000000"/>
          <w:highlight w:val="green"/>
          <w:rPrChange w:id="861" w:author="Andrew Isaacson" w:date="2017-05-10T13:54:00Z">
            <w:rPr>
              <w:rFonts w:ascii="Helvetica" w:hAnsi="Helvetica" w:cs="Helvetica"/>
              <w:color w:val="000000"/>
            </w:rPr>
          </w:rPrChange>
        </w:rPr>
        <w:t xml:space="preserve"> simulation,</w:t>
      </w:r>
      <w:ins w:id="862" w:author="Andrew Isaacson" w:date="2017-05-10T13:53:00Z">
        <w:r w:rsidRPr="00DB6C48">
          <w:rPr>
            <w:rFonts w:ascii="Helvetica" w:hAnsi="Helvetica" w:cs="Helvetica"/>
            <w:color w:val="000000"/>
            <w:highlight w:val="green"/>
            <w:rPrChange w:id="863" w:author="Andrew Isaacson" w:date="2017-05-10T13:54:00Z">
              <w:rPr>
                <w:rFonts w:ascii="Helvetica" w:hAnsi="Helvetica" w:cs="Helvetica"/>
                <w:color w:val="000000"/>
              </w:rPr>
            </w:rPrChange>
          </w:rPr>
          <w:t xml:space="preserve"> I</w:t>
        </w:r>
      </w:ins>
      <w:del w:id="864" w:author="Andrew Isaacson" w:date="2017-05-10T13:53:00Z">
        <w:r w:rsidR="00DB659D" w:rsidRPr="00DB6C48" w:rsidDel="00DB6C48">
          <w:rPr>
            <w:rFonts w:ascii="Helvetica" w:hAnsi="Helvetica" w:cs="Helvetica"/>
            <w:color w:val="000000"/>
            <w:highlight w:val="green"/>
            <w:rPrChange w:id="865" w:author="Andrew Isaacson" w:date="2017-05-10T13:54:00Z">
              <w:rPr>
                <w:rFonts w:ascii="Helvetica" w:hAnsi="Helvetica" w:cs="Helvetica"/>
                <w:color w:val="000000"/>
              </w:rPr>
            </w:rPrChange>
          </w:rPr>
          <w:delText xml:space="preserve"> we</w:delText>
        </w:r>
      </w:del>
      <w:r w:rsidR="00DB659D" w:rsidRPr="00DB6C48">
        <w:rPr>
          <w:rFonts w:ascii="Helvetica" w:hAnsi="Helvetica" w:cs="Helvetica"/>
          <w:color w:val="000000"/>
          <w:highlight w:val="green"/>
          <w:rPrChange w:id="866" w:author="Andrew Isaacson" w:date="2017-05-10T13:54:00Z">
            <w:rPr>
              <w:rFonts w:ascii="Helvetica" w:hAnsi="Helvetica" w:cs="Helvetica"/>
              <w:color w:val="000000"/>
            </w:rPr>
          </w:rPrChange>
        </w:rPr>
        <w:t xml:space="preserve"> </w:t>
      </w:r>
      <w:ins w:id="867" w:author="Andrew Isaacson" w:date="2017-05-10T13:53:00Z">
        <w:r w:rsidRPr="00DB6C48">
          <w:rPr>
            <w:rFonts w:ascii="Helvetica" w:hAnsi="Helvetica" w:cs="Helvetica"/>
            <w:color w:val="000000"/>
            <w:highlight w:val="green"/>
            <w:rPrChange w:id="868" w:author="Andrew Isaacson" w:date="2017-05-10T13:54:00Z">
              <w:rPr>
                <w:rFonts w:ascii="Helvetica" w:hAnsi="Helvetica" w:cs="Helvetica"/>
                <w:color w:val="000000"/>
              </w:rPr>
            </w:rPrChange>
          </w:rPr>
          <w:t>could not</w:t>
        </w:r>
      </w:ins>
      <w:del w:id="869" w:author="Andrew Isaacson" w:date="2017-05-10T13:53:00Z">
        <w:r w:rsidR="00596047" w:rsidRPr="00DB6C48" w:rsidDel="00DB6C48">
          <w:rPr>
            <w:rFonts w:ascii="Helvetica" w:hAnsi="Helvetica" w:cs="Helvetica"/>
            <w:color w:val="000000"/>
            <w:highlight w:val="green"/>
            <w:rPrChange w:id="870" w:author="Andrew Isaacson" w:date="2017-05-10T13:54:00Z">
              <w:rPr>
                <w:rFonts w:ascii="Helvetica" w:hAnsi="Helvetica" w:cs="Helvetica"/>
                <w:color w:val="000000"/>
              </w:rPr>
            </w:rPrChange>
          </w:rPr>
          <w:delText>cannot</w:delText>
        </w:r>
      </w:del>
      <w:r w:rsidR="00DB659D" w:rsidRPr="00DB6C48">
        <w:rPr>
          <w:rFonts w:ascii="Helvetica" w:hAnsi="Helvetica" w:cs="Helvetica"/>
          <w:color w:val="000000"/>
          <w:highlight w:val="green"/>
          <w:rPrChange w:id="871" w:author="Andrew Isaacson" w:date="2017-05-10T13:54:00Z">
            <w:rPr>
              <w:rFonts w:ascii="Helvetica" w:hAnsi="Helvetica" w:cs="Helvetica"/>
              <w:color w:val="000000"/>
            </w:rPr>
          </w:rPrChange>
        </w:rPr>
        <w:t xml:space="preserve"> place</w:t>
      </w:r>
      <w:ins w:id="872" w:author="Andrew Isaacson" w:date="2017-05-10T13:53:00Z">
        <w:r w:rsidRPr="00DB6C48">
          <w:rPr>
            <w:rFonts w:ascii="Helvetica" w:hAnsi="Helvetica" w:cs="Helvetica"/>
            <w:color w:val="000000"/>
            <w:highlight w:val="green"/>
            <w:rPrChange w:id="873" w:author="Andrew Isaacson" w:date="2017-05-10T13:54:00Z">
              <w:rPr>
                <w:rFonts w:ascii="Helvetica" w:hAnsi="Helvetica" w:cs="Helvetica"/>
                <w:color w:val="000000"/>
              </w:rPr>
            </w:rPrChange>
          </w:rPr>
          <w:t xml:space="preserve"> the macros</w:t>
        </w:r>
      </w:ins>
      <w:r w:rsidR="00DB659D" w:rsidRPr="00DB6C48">
        <w:rPr>
          <w:rFonts w:ascii="Helvetica" w:hAnsi="Helvetica" w:cs="Helvetica"/>
          <w:color w:val="000000"/>
          <w:highlight w:val="green"/>
          <w:rPrChange w:id="874" w:author="Andrew Isaacson" w:date="2017-05-10T13:54:00Z">
            <w:rPr>
              <w:rFonts w:ascii="Helvetica" w:hAnsi="Helvetica" w:cs="Helvetica"/>
              <w:color w:val="000000"/>
            </w:rPr>
          </w:rPrChange>
        </w:rPr>
        <w:t xml:space="preserve"> it in the simulation implementation file since it also serves as the super class for simulation_cuda implementation file</w:t>
      </w:r>
      <w:ins w:id="875" w:author="Andrew Isaacson" w:date="2017-05-10T13:54:00Z">
        <w:r w:rsidRPr="00DB6C48">
          <w:rPr>
            <w:rFonts w:ascii="Helvetica" w:hAnsi="Helvetica" w:cs="Helvetica"/>
            <w:color w:val="000000"/>
            <w:highlight w:val="green"/>
            <w:rPrChange w:id="876" w:author="Andrew Isaacson" w:date="2017-05-10T13:54:00Z">
              <w:rPr>
                <w:rFonts w:ascii="Helvetica" w:hAnsi="Helvetica" w:cs="Helvetica"/>
                <w:color w:val="000000"/>
              </w:rPr>
            </w:rPrChange>
          </w:rPr>
          <w:t>.</w:t>
        </w:r>
      </w:ins>
      <w:r w:rsidR="00DB659D" w:rsidRPr="00DB6C48">
        <w:rPr>
          <w:rFonts w:ascii="Helvetica" w:hAnsi="Helvetica" w:cs="Helvetica"/>
          <w:color w:val="000000"/>
          <w:highlight w:val="green"/>
          <w:rPrChange w:id="877" w:author="Andrew Isaacson" w:date="2017-05-10T13:54:00Z">
            <w:rPr>
              <w:rFonts w:ascii="Helvetica" w:hAnsi="Helvetica" w:cs="Helvetica"/>
              <w:color w:val="000000"/>
            </w:rPr>
          </w:rPrChange>
        </w:rPr>
        <w:t xml:space="preserve"> </w:t>
      </w:r>
      <w:del w:id="878" w:author="Andrew Isaacson" w:date="2017-05-10T13:54:00Z">
        <w:r w:rsidR="00DB659D" w:rsidRPr="00DB6C48" w:rsidDel="00DB6C48">
          <w:rPr>
            <w:rFonts w:ascii="Helvetica" w:hAnsi="Helvetica" w:cs="Helvetica"/>
            <w:color w:val="000000"/>
            <w:highlight w:val="green"/>
            <w:rPrChange w:id="879" w:author="Andrew Isaacson" w:date="2017-05-10T13:54:00Z">
              <w:rPr>
                <w:rFonts w:ascii="Helvetica" w:hAnsi="Helvetica" w:cs="Helvetica"/>
                <w:color w:val="000000"/>
              </w:rPr>
            </w:rPrChange>
          </w:rPr>
          <w:delText xml:space="preserve">and is </w:delText>
        </w:r>
      </w:del>
      <w:ins w:id="880" w:author="Andrew Isaacson" w:date="2017-05-10T13:54:00Z">
        <w:r w:rsidRPr="00DB6C48">
          <w:rPr>
            <w:rFonts w:ascii="Helvetica" w:hAnsi="Helvetica" w:cs="Helvetica"/>
            <w:color w:val="000000"/>
            <w:highlight w:val="green"/>
            <w:rPrChange w:id="881" w:author="Andrew Isaacson" w:date="2017-05-10T13:54:00Z">
              <w:rPr>
                <w:rFonts w:ascii="Helvetica" w:hAnsi="Helvetica" w:cs="Helvetica"/>
                <w:color w:val="000000"/>
              </w:rPr>
            </w:rPrChange>
          </w:rPr>
          <w:t>T</w:t>
        </w:r>
      </w:ins>
      <w:del w:id="882" w:author="Andrew Isaacson" w:date="2017-05-10T13:54:00Z">
        <w:r w:rsidR="00DB659D" w:rsidRPr="00DB6C48" w:rsidDel="00DB6C48">
          <w:rPr>
            <w:rFonts w:ascii="Helvetica" w:hAnsi="Helvetica" w:cs="Helvetica"/>
            <w:color w:val="000000"/>
            <w:highlight w:val="green"/>
            <w:rPrChange w:id="883" w:author="Andrew Isaacson" w:date="2017-05-10T13:54:00Z">
              <w:rPr>
                <w:rFonts w:ascii="Helvetica" w:hAnsi="Helvetica" w:cs="Helvetica"/>
                <w:color w:val="000000"/>
              </w:rPr>
            </w:rPrChange>
          </w:rPr>
          <w:delText>t</w:delText>
        </w:r>
      </w:del>
      <w:r w:rsidR="00DB659D" w:rsidRPr="00DB6C48">
        <w:rPr>
          <w:rFonts w:ascii="Helvetica" w:hAnsi="Helvetica" w:cs="Helvetica"/>
          <w:color w:val="000000"/>
          <w:highlight w:val="green"/>
          <w:rPrChange w:id="884" w:author="Andrew Isaacson" w:date="2017-05-10T13:54:00Z">
            <w:rPr>
              <w:rFonts w:ascii="Helvetica" w:hAnsi="Helvetica" w:cs="Helvetica"/>
              <w:color w:val="000000"/>
            </w:rPr>
          </w:rPrChange>
        </w:rPr>
        <w:t>hus included in GPU accelerations as well.</w:t>
      </w:r>
      <w:r w:rsidR="00DB659D">
        <w:rPr>
          <w:rFonts w:ascii="Helvetica" w:hAnsi="Helvetica" w:cs="Helvetica"/>
          <w:color w:val="000000"/>
        </w:rPr>
        <w:t xml:space="preserve"> Therefore, the only place that will determine if a simulation is CPU only or CPU-GPU simulation is the actual test file. </w:t>
      </w:r>
      <w:r w:rsidR="00EF46E0">
        <w:rPr>
          <w:rFonts w:ascii="Helvetica" w:hAnsi="Helvetica" w:cs="Helvetica"/>
          <w:color w:val="000000"/>
        </w:rPr>
        <w:t xml:space="preserve">One of the </w:t>
      </w:r>
      <w:r w:rsidR="005724B8">
        <w:rPr>
          <w:rFonts w:ascii="Helvetica" w:hAnsi="Helvetica" w:cs="Helvetica"/>
          <w:color w:val="000000"/>
        </w:rPr>
        <w:t xml:space="preserve">header files also includes </w:t>
      </w:r>
      <w:r w:rsidR="001A41CB">
        <w:rPr>
          <w:rFonts w:ascii="Helvetica" w:hAnsi="Helvetica" w:cs="Helvetica"/>
          <w:color w:val="000000"/>
        </w:rPr>
        <w:t>implementation details and for that file in particular, it was</w:t>
      </w:r>
      <w:r w:rsidR="0036354E">
        <w:rPr>
          <w:rFonts w:ascii="Helvetica" w:hAnsi="Helvetica" w:cs="Helvetica"/>
          <w:color w:val="000000"/>
        </w:rPr>
        <w:t xml:space="preserve"> placed inside simulation_cuda implementation file since that will never be included in a CPU only simulation.</w:t>
      </w:r>
    </w:p>
    <w:p w14:paraId="2BC80132" w14:textId="77777777" w:rsidR="00047DB0" w:rsidRDefault="00047DB0" w:rsidP="00D43BE7">
      <w:pPr>
        <w:jc w:val="both"/>
        <w:rPr>
          <w:rFonts w:ascii="Helvetica" w:hAnsi="Helvetica" w:cs="Helvetica"/>
          <w:color w:val="000000"/>
        </w:rPr>
      </w:pPr>
    </w:p>
    <w:p w14:paraId="18550B0F" w14:textId="1195F633" w:rsidR="004A248D" w:rsidRDefault="004A248D" w:rsidP="00D43BE7">
      <w:pPr>
        <w:jc w:val="both"/>
        <w:rPr>
          <w:rFonts w:ascii="Helvetica" w:hAnsi="Helvetica" w:cs="Helvetica"/>
          <w:b/>
          <w:color w:val="000000"/>
        </w:rPr>
      </w:pPr>
      <w:r w:rsidRPr="004A248D">
        <w:rPr>
          <w:rFonts w:ascii="Helvetica" w:hAnsi="Helvetica" w:cs="Helvetica"/>
          <w:b/>
          <w:color w:val="000000"/>
        </w:rPr>
        <w:t>Reliability:</w:t>
      </w:r>
    </w:p>
    <w:p w14:paraId="03B496DD" w14:textId="4ACA5B6E" w:rsidR="00CC5491" w:rsidRDefault="00A0551C" w:rsidP="00337BED">
      <w:pPr>
        <w:jc w:val="both"/>
        <w:rPr>
          <w:rFonts w:ascii="Helvetica" w:hAnsi="Helvetica" w:cs="Helvetica"/>
          <w:color w:val="000000"/>
        </w:rPr>
      </w:pPr>
      <w:r>
        <w:rPr>
          <w:rFonts w:ascii="Helvetica" w:hAnsi="Helvetica" w:cs="Helvetica"/>
          <w:b/>
          <w:color w:val="000000"/>
        </w:rPr>
        <w:tab/>
      </w:r>
      <w:r w:rsidR="00337BED">
        <w:rPr>
          <w:rFonts w:ascii="Helvetica" w:hAnsi="Helvetica" w:cs="Helvetica"/>
          <w:color w:val="000000"/>
        </w:rPr>
        <w:t>One</w:t>
      </w:r>
      <w:r w:rsidR="004A248D">
        <w:rPr>
          <w:rFonts w:ascii="Helvetica" w:hAnsi="Helvetica" w:cs="Helvetica"/>
          <w:color w:val="000000"/>
        </w:rPr>
        <w:t xml:space="preserve"> aspect of the new system</w:t>
      </w:r>
      <w:ins w:id="885" w:author="Andrew Isaacson" w:date="2017-05-10T13:55:00Z">
        <w:r w:rsidR="00DB6C48">
          <w:rPr>
            <w:rFonts w:ascii="Helvetica" w:hAnsi="Helvetica" w:cs="Helvetica"/>
            <w:color w:val="000000"/>
          </w:rPr>
          <w:t xml:space="preserve"> that is</w:t>
        </w:r>
      </w:ins>
      <w:r w:rsidR="004A248D">
        <w:rPr>
          <w:rFonts w:ascii="Helvetica" w:hAnsi="Helvetica" w:cs="Helvetica"/>
          <w:color w:val="000000"/>
        </w:rPr>
        <w:t xml:space="preserve"> important to </w:t>
      </w:r>
      <w:r w:rsidR="003C486A">
        <w:rPr>
          <w:rFonts w:ascii="Helvetica" w:hAnsi="Helvetica" w:cs="Helvetica"/>
          <w:color w:val="000000"/>
        </w:rPr>
        <w:t>biological users</w:t>
      </w:r>
      <w:r w:rsidR="004A248D">
        <w:rPr>
          <w:rFonts w:ascii="Helvetica" w:hAnsi="Helvetica" w:cs="Helvetica"/>
          <w:color w:val="000000"/>
        </w:rPr>
        <w:t xml:space="preserve"> is the reliability of the system. </w:t>
      </w:r>
      <w:r w:rsidR="00E620CC">
        <w:rPr>
          <w:rFonts w:ascii="Helvetica" w:hAnsi="Helvetica" w:cs="Helvetica"/>
          <w:color w:val="000000"/>
        </w:rPr>
        <w:t xml:space="preserve">Is the new system </w:t>
      </w:r>
      <w:r w:rsidR="00156893">
        <w:rPr>
          <w:rFonts w:ascii="Helvetica" w:hAnsi="Helvetica" w:cs="Helvetica"/>
          <w:color w:val="000000"/>
        </w:rPr>
        <w:t xml:space="preserve">conducting all parts of simulation </w:t>
      </w:r>
      <w:r w:rsidR="00416886">
        <w:rPr>
          <w:rFonts w:ascii="Helvetica" w:hAnsi="Helvetica" w:cs="Helvetica"/>
          <w:color w:val="000000"/>
        </w:rPr>
        <w:t>correctly? One way to test this is to see if the</w:t>
      </w:r>
      <w:r w:rsidR="004A248D">
        <w:rPr>
          <w:rFonts w:ascii="Helvetica" w:hAnsi="Helvetica" w:cs="Helvetica"/>
          <w:color w:val="000000"/>
        </w:rPr>
        <w:t xml:space="preserve"> new system </w:t>
      </w:r>
      <w:del w:id="886" w:author="Andrew Isaacson" w:date="2017-05-10T13:56:00Z">
        <w:r w:rsidR="00416886" w:rsidDel="00DB6C48">
          <w:rPr>
            <w:rFonts w:ascii="Helvetica" w:hAnsi="Helvetica" w:cs="Helvetica"/>
            <w:color w:val="000000"/>
          </w:rPr>
          <w:delText xml:space="preserve">is </w:delText>
        </w:r>
        <w:r w:rsidR="004A248D" w:rsidDel="00DB6C48">
          <w:rPr>
            <w:rFonts w:ascii="Helvetica" w:hAnsi="Helvetica" w:cs="Helvetica"/>
            <w:color w:val="000000"/>
          </w:rPr>
          <w:delText>able to</w:delText>
        </w:r>
      </w:del>
      <w:ins w:id="887" w:author="Andrew Isaacson" w:date="2017-05-10T13:56:00Z">
        <w:r w:rsidR="00DB6C48">
          <w:rPr>
            <w:rFonts w:ascii="Helvetica" w:hAnsi="Helvetica" w:cs="Helvetica"/>
            <w:color w:val="000000"/>
          </w:rPr>
          <w:t>can</w:t>
        </w:r>
      </w:ins>
      <w:r w:rsidR="004A248D">
        <w:rPr>
          <w:rFonts w:ascii="Helvetica" w:hAnsi="Helvetica" w:cs="Helvetica"/>
          <w:color w:val="000000"/>
        </w:rPr>
        <w:t xml:space="preserve"> replicate the simulation</w:t>
      </w:r>
      <w:r w:rsidR="00030FB6">
        <w:rPr>
          <w:rFonts w:ascii="Helvetica" w:hAnsi="Helvetica" w:cs="Helvetica"/>
          <w:color w:val="000000"/>
        </w:rPr>
        <w:t xml:space="preserve"> results of the original system. Controlled tests are </w:t>
      </w:r>
      <w:r w:rsidR="0077468C">
        <w:rPr>
          <w:rFonts w:ascii="Helvetica" w:hAnsi="Helvetica" w:cs="Helvetica"/>
          <w:color w:val="000000"/>
        </w:rPr>
        <w:t xml:space="preserve">conducted to </w:t>
      </w:r>
      <w:del w:id="888" w:author="Andrew Isaacson" w:date="2017-05-10T13:56:00Z">
        <w:r w:rsidR="0077468C" w:rsidDel="00DB6C48">
          <w:rPr>
            <w:rFonts w:ascii="Helvetica" w:hAnsi="Helvetica" w:cs="Helvetica"/>
            <w:color w:val="000000"/>
          </w:rPr>
          <w:delText>test</w:delText>
        </w:r>
      </w:del>
      <w:ins w:id="889" w:author="Andrew Isaacson" w:date="2017-05-10T13:56:00Z">
        <w:r w:rsidR="00DB6C48">
          <w:rPr>
            <w:rFonts w:ascii="Helvetica" w:hAnsi="Helvetica" w:cs="Helvetica"/>
            <w:color w:val="000000"/>
          </w:rPr>
          <w:t>check</w:t>
        </w:r>
      </w:ins>
      <w:r w:rsidR="0077468C">
        <w:rPr>
          <w:rFonts w:ascii="Helvetica" w:hAnsi="Helvetica" w:cs="Helvetica"/>
          <w:color w:val="000000"/>
        </w:rPr>
        <w:t xml:space="preserve"> the </w:t>
      </w:r>
      <w:del w:id="890" w:author="Andrew Isaacson" w:date="2017-05-10T13:56:00Z">
        <w:r w:rsidR="0077468C" w:rsidDel="00DB6C48">
          <w:rPr>
            <w:rFonts w:ascii="Helvetica" w:hAnsi="Helvetica" w:cs="Helvetica"/>
            <w:color w:val="000000"/>
          </w:rPr>
          <w:delText>simulat</w:delText>
        </w:r>
        <w:r w:rsidR="009878DF" w:rsidDel="00DB6C48">
          <w:rPr>
            <w:rFonts w:ascii="Helvetica" w:hAnsi="Helvetica" w:cs="Helvetica"/>
            <w:color w:val="000000"/>
          </w:rPr>
          <w:delText xml:space="preserve">ion </w:delText>
        </w:r>
      </w:del>
      <w:r w:rsidR="009878DF">
        <w:rPr>
          <w:rFonts w:ascii="Helvetica" w:hAnsi="Helvetica" w:cs="Helvetica"/>
          <w:color w:val="000000"/>
        </w:rPr>
        <w:t>accura</w:t>
      </w:r>
      <w:r w:rsidR="00DA3127">
        <w:rPr>
          <w:rFonts w:ascii="Helvetica" w:hAnsi="Helvetica" w:cs="Helvetica"/>
          <w:color w:val="000000"/>
        </w:rPr>
        <w:t>cy of</w:t>
      </w:r>
      <w:ins w:id="891" w:author="Andrew Isaacson" w:date="2017-05-10T13:56:00Z">
        <w:r w:rsidR="00DB6C48">
          <w:rPr>
            <w:rFonts w:ascii="Helvetica" w:hAnsi="Helvetica" w:cs="Helvetica"/>
            <w:color w:val="000000"/>
          </w:rPr>
          <w:t xml:space="preserve"> the simulation in</w:t>
        </w:r>
      </w:ins>
      <w:r w:rsidR="00DA3127">
        <w:rPr>
          <w:rFonts w:ascii="Helvetica" w:hAnsi="Helvetica" w:cs="Helvetica"/>
          <w:color w:val="000000"/>
        </w:rPr>
        <w:t xml:space="preserve"> this system. I passed the same set of simulation results </w:t>
      </w:r>
      <w:r w:rsidR="00156BC3">
        <w:rPr>
          <w:rFonts w:ascii="Helvetica" w:hAnsi="Helvetica" w:cs="Helvetica"/>
          <w:color w:val="000000"/>
        </w:rPr>
        <w:t xml:space="preserve">into both the original system and the new system for simulation. </w:t>
      </w:r>
      <w:r w:rsidR="00DF4CDB">
        <w:rPr>
          <w:rFonts w:ascii="Helvetica" w:hAnsi="Helvetica" w:cs="Helvetica"/>
          <w:color w:val="000000"/>
        </w:rPr>
        <w:t>After the</w:t>
      </w:r>
      <w:r w:rsidR="00156BC3">
        <w:rPr>
          <w:rFonts w:ascii="Helvetica" w:hAnsi="Helvetica" w:cs="Helvetica"/>
          <w:color w:val="000000"/>
        </w:rPr>
        <w:t xml:space="preserve"> concentration level of each spec</w:t>
      </w:r>
      <w:r w:rsidR="00DF4CDB">
        <w:rPr>
          <w:rFonts w:ascii="Helvetica" w:hAnsi="Helvetica" w:cs="Helvetica"/>
          <w:color w:val="000000"/>
        </w:rPr>
        <w:t xml:space="preserve">ies and each cell are recorded along the </w:t>
      </w:r>
      <w:r w:rsidR="00DB132F">
        <w:rPr>
          <w:rFonts w:ascii="Helvetica" w:hAnsi="Helvetica" w:cs="Helvetica"/>
          <w:color w:val="000000"/>
        </w:rPr>
        <w:t xml:space="preserve">entire simulation, </w:t>
      </w:r>
      <w:r w:rsidR="003E74D0">
        <w:rPr>
          <w:rFonts w:ascii="Helvetica" w:hAnsi="Helvetica" w:cs="Helvetica"/>
          <w:color w:val="000000"/>
        </w:rPr>
        <w:t xml:space="preserve">we compare </w:t>
      </w:r>
      <w:r w:rsidR="00B3366A">
        <w:rPr>
          <w:rFonts w:ascii="Helvetica" w:hAnsi="Helvetica" w:cs="Helvetica"/>
          <w:color w:val="000000"/>
        </w:rPr>
        <w:t xml:space="preserve">the concentration levels from two systems to see if they </w:t>
      </w:r>
      <w:r w:rsidR="005746B0">
        <w:rPr>
          <w:rFonts w:ascii="Helvetica" w:hAnsi="Helvetica" w:cs="Helvetica"/>
          <w:color w:val="000000"/>
        </w:rPr>
        <w:t>are identical to each other.</w:t>
      </w:r>
      <w:r w:rsidR="00B4499F">
        <w:rPr>
          <w:rFonts w:ascii="Helvetica" w:hAnsi="Helvetica" w:cs="Helvetica"/>
          <w:color w:val="000000"/>
        </w:rPr>
        <w:t xml:space="preserve"> Th</w:t>
      </w:r>
      <w:ins w:id="892" w:author="Andrew Isaacson" w:date="2017-05-10T13:57:00Z">
        <w:r w:rsidR="00DB6C48">
          <w:rPr>
            <w:rFonts w:ascii="Helvetica" w:hAnsi="Helvetica" w:cs="Helvetica"/>
            <w:color w:val="000000"/>
          </w:rPr>
          <w:t>ese</w:t>
        </w:r>
      </w:ins>
      <w:del w:id="893" w:author="Andrew Isaacson" w:date="2017-05-10T13:57:00Z">
        <w:r w:rsidR="00B4499F" w:rsidDel="00DB6C48">
          <w:rPr>
            <w:rFonts w:ascii="Helvetica" w:hAnsi="Helvetica" w:cs="Helvetica"/>
            <w:color w:val="000000"/>
          </w:rPr>
          <w:delText>is</w:delText>
        </w:r>
      </w:del>
      <w:r w:rsidR="00B4499F">
        <w:rPr>
          <w:rFonts w:ascii="Helvetica" w:hAnsi="Helvetica" w:cs="Helvetica"/>
          <w:color w:val="000000"/>
        </w:rPr>
        <w:t xml:space="preserve"> controlled t</w:t>
      </w:r>
      <w:r w:rsidR="004A248D">
        <w:rPr>
          <w:rFonts w:ascii="Helvetica" w:hAnsi="Helvetica" w:cs="Helvetica"/>
          <w:color w:val="000000"/>
        </w:rPr>
        <w:t xml:space="preserve">ests </w:t>
      </w:r>
      <w:del w:id="894" w:author="Andrew Isaacson" w:date="2017-05-10T13:57:00Z">
        <w:r w:rsidR="004A248D" w:rsidDel="00DB6C48">
          <w:rPr>
            <w:rFonts w:ascii="Helvetica" w:hAnsi="Helvetica" w:cs="Helvetica"/>
            <w:color w:val="000000"/>
          </w:rPr>
          <w:delText xml:space="preserve">show </w:delText>
        </w:r>
      </w:del>
      <w:ins w:id="895" w:author="Andrew Isaacson" w:date="2017-05-10T13:57:00Z">
        <w:r w:rsidR="00DB6C48">
          <w:rPr>
            <w:rFonts w:ascii="Helvetica" w:hAnsi="Helvetica" w:cs="Helvetica"/>
            <w:color w:val="000000"/>
          </w:rPr>
          <w:t xml:space="preserve">demonstrate </w:t>
        </w:r>
      </w:ins>
      <w:del w:id="896" w:author="Andrew Isaacson" w:date="2017-05-10T13:57:00Z">
        <w:r w:rsidR="004A248D" w:rsidDel="00DB6C48">
          <w:rPr>
            <w:rFonts w:ascii="Helvetica" w:hAnsi="Helvetica" w:cs="Helvetica"/>
            <w:color w:val="000000"/>
          </w:rPr>
          <w:delText xml:space="preserve">that there is </w:delText>
        </w:r>
      </w:del>
      <w:r w:rsidR="004A248D">
        <w:rPr>
          <w:rFonts w:ascii="Helvetica" w:hAnsi="Helvetica" w:cs="Helvetica"/>
          <w:color w:val="000000"/>
        </w:rPr>
        <w:t xml:space="preserve">a 0.3% discrepancy in final simulation results after 60,000 time steps (equivalent to 600 minutes, a common length for the segmentation clock project). </w:t>
      </w:r>
    </w:p>
    <w:p w14:paraId="1CE5BD86" w14:textId="5BB8F74F" w:rsidR="004A248D" w:rsidRPr="00364E59" w:rsidRDefault="00CC5491" w:rsidP="00364E59">
      <w:pPr>
        <w:ind w:firstLine="720"/>
        <w:jc w:val="both"/>
        <w:rPr>
          <w:rFonts w:ascii="Helvetica" w:hAnsi="Helvetica" w:cs="Helvetica"/>
          <w:color w:val="000000"/>
        </w:rPr>
      </w:pPr>
      <w:r>
        <w:rPr>
          <w:rFonts w:ascii="Helvetica" w:hAnsi="Helvetica" w:cs="Helvetica"/>
          <w:color w:val="000000"/>
        </w:rPr>
        <w:t xml:space="preserve"> This slight discrepancy in simulation results</w:t>
      </w:r>
      <w:r w:rsidR="004A248D">
        <w:rPr>
          <w:rFonts w:ascii="Helvetica" w:hAnsi="Helvetica" w:cs="Helvetica"/>
          <w:color w:val="000000"/>
        </w:rPr>
        <w:t xml:space="preserve"> </w:t>
      </w:r>
      <w:r w:rsidR="00CA017A">
        <w:rPr>
          <w:rFonts w:ascii="Helvetica" w:hAnsi="Helvetica" w:cs="Helvetica"/>
          <w:color w:val="000000"/>
        </w:rPr>
        <w:t xml:space="preserve">may </w:t>
      </w:r>
      <w:r w:rsidR="00DC76C2">
        <w:rPr>
          <w:rFonts w:ascii="Helvetica" w:hAnsi="Helvetica" w:cs="Helvetica"/>
          <w:color w:val="000000"/>
        </w:rPr>
        <w:t>stem</w:t>
      </w:r>
      <w:r w:rsidR="004A248D">
        <w:rPr>
          <w:rFonts w:ascii="Helvetica" w:hAnsi="Helvetica" w:cs="Helvetica"/>
          <w:color w:val="000000"/>
        </w:rPr>
        <w:t xml:space="preserve"> from the differences in implementation of the system. </w:t>
      </w:r>
      <w:del w:id="897" w:author="Andrew Isaacson" w:date="2017-05-10T13:58:00Z">
        <w:r w:rsidR="004A248D" w:rsidDel="00DB6C48">
          <w:rPr>
            <w:rFonts w:ascii="Helvetica" w:hAnsi="Helvetica" w:cs="Helvetica"/>
            <w:color w:val="000000"/>
          </w:rPr>
          <w:delText xml:space="preserve">Recall </w:delText>
        </w:r>
        <w:r w:rsidR="0066501D" w:rsidDel="00DB6C48">
          <w:rPr>
            <w:rFonts w:ascii="Helvetica" w:hAnsi="Helvetica" w:cs="Helvetica"/>
            <w:color w:val="000000"/>
          </w:rPr>
          <w:delText>from the simulation section that</w:delText>
        </w:r>
      </w:del>
      <w:ins w:id="898" w:author="Andrew Isaacson" w:date="2017-05-10T13:58:00Z">
        <w:r w:rsidR="00DB6C48">
          <w:rPr>
            <w:rFonts w:ascii="Helvetica" w:hAnsi="Helvetica" w:cs="Helvetica"/>
            <w:color w:val="000000"/>
          </w:rPr>
          <w:t>As described in the simulation section</w:t>
        </w:r>
      </w:ins>
      <w:r w:rsidR="0066501D">
        <w:rPr>
          <w:rFonts w:ascii="Helvetica" w:hAnsi="Helvetica" w:cs="Helvetica"/>
          <w:color w:val="000000"/>
        </w:rPr>
        <w:t>,</w:t>
      </w:r>
      <w:r w:rsidR="004A248D">
        <w:rPr>
          <w:rFonts w:ascii="Helvetica" w:hAnsi="Helvetica" w:cs="Helvetica"/>
          <w:color w:val="000000"/>
        </w:rPr>
        <w:t xml:space="preserve"> </w:t>
      </w:r>
      <w:r w:rsidR="008A1B19">
        <w:rPr>
          <w:rFonts w:ascii="Helvetica" w:hAnsi="Helvetica" w:cs="Helvetica"/>
          <w:color w:val="000000"/>
        </w:rPr>
        <w:t xml:space="preserve">the original </w:t>
      </w:r>
      <w:r w:rsidR="008A1B19">
        <w:rPr>
          <w:rFonts w:ascii="Helvetica" w:hAnsi="Helvetica" w:cs="Helvetica"/>
          <w:color w:val="000000"/>
        </w:rPr>
        <w:lastRenderedPageBreak/>
        <w:t xml:space="preserve">system updates </w:t>
      </w:r>
      <w:r w:rsidR="006157AC">
        <w:rPr>
          <w:rFonts w:ascii="Helvetica" w:hAnsi="Helvetica" w:cs="Helvetica"/>
          <w:color w:val="000000"/>
        </w:rPr>
        <w:t xml:space="preserve">concentration level of a species based on the </w:t>
      </w:r>
      <w:r w:rsidR="00A82D70">
        <w:rPr>
          <w:rFonts w:ascii="Helvetica" w:hAnsi="Helvetica" w:cs="Helvetica"/>
          <w:color w:val="000000"/>
        </w:rPr>
        <w:t>corresponding</w:t>
      </w:r>
      <w:r w:rsidR="004A248D">
        <w:rPr>
          <w:rFonts w:ascii="Helvetica" w:hAnsi="Helvetica" w:cs="Helvetica"/>
          <w:color w:val="000000"/>
        </w:rPr>
        <w:t xml:space="preserve"> diffe</w:t>
      </w:r>
      <w:r w:rsidR="00222BE8">
        <w:rPr>
          <w:rFonts w:ascii="Helvetica" w:hAnsi="Helvetica" w:cs="Helvetica"/>
          <w:color w:val="000000"/>
        </w:rPr>
        <w:t>rential equation</w:t>
      </w:r>
      <w:r w:rsidR="008A1B19">
        <w:rPr>
          <w:rFonts w:ascii="Helvetica" w:hAnsi="Helvetica" w:cs="Helvetica"/>
          <w:color w:val="000000"/>
        </w:rPr>
        <w:t>, which</w:t>
      </w:r>
      <w:r w:rsidR="000C313E">
        <w:rPr>
          <w:rFonts w:ascii="Helvetica" w:hAnsi="Helvetica" w:cs="Helvetica"/>
          <w:color w:val="000000"/>
        </w:rPr>
        <w:t xml:space="preserve"> only</w:t>
      </w:r>
      <w:r w:rsidR="008A1B19">
        <w:rPr>
          <w:rFonts w:ascii="Helvetica" w:hAnsi="Helvetica" w:cs="Helvetica"/>
          <w:color w:val="000000"/>
        </w:rPr>
        <w:t xml:space="preserve"> c</w:t>
      </w:r>
      <w:r w:rsidR="001B1250">
        <w:rPr>
          <w:rFonts w:ascii="Helvetica" w:hAnsi="Helvetica" w:cs="Helvetica"/>
          <w:color w:val="000000"/>
        </w:rPr>
        <w:t xml:space="preserve">ounts the influences of a reaction </w:t>
      </w:r>
      <w:r w:rsidR="001810D4">
        <w:rPr>
          <w:rFonts w:ascii="Helvetica" w:hAnsi="Helvetica" w:cs="Helvetica"/>
          <w:color w:val="000000"/>
        </w:rPr>
        <w:t xml:space="preserve">on </w:t>
      </w:r>
      <w:r w:rsidR="00274903">
        <w:rPr>
          <w:rFonts w:ascii="Helvetica" w:hAnsi="Helvetica" w:cs="Helvetica"/>
          <w:color w:val="000000"/>
        </w:rPr>
        <w:t>that</w:t>
      </w:r>
      <w:r w:rsidR="001810D4">
        <w:rPr>
          <w:rFonts w:ascii="Helvetica" w:hAnsi="Helvetica" w:cs="Helvetica"/>
          <w:color w:val="000000"/>
        </w:rPr>
        <w:t xml:space="preserve"> particular species at a time. </w:t>
      </w:r>
      <w:r w:rsidR="00F217F5">
        <w:rPr>
          <w:rFonts w:ascii="Helvetica" w:hAnsi="Helvetica" w:cs="Helvetica"/>
          <w:color w:val="000000"/>
        </w:rPr>
        <w:t>This process</w:t>
      </w:r>
      <w:r w:rsidR="00D63D0A">
        <w:rPr>
          <w:rFonts w:ascii="Helvetica" w:hAnsi="Helvetica" w:cs="Helvetica"/>
          <w:color w:val="000000"/>
        </w:rPr>
        <w:t xml:space="preserve"> </w:t>
      </w:r>
      <w:r w:rsidR="0002728D">
        <w:rPr>
          <w:rFonts w:ascii="Helvetica" w:hAnsi="Helvetica" w:cs="Helvetica"/>
          <w:color w:val="000000"/>
        </w:rPr>
        <w:t xml:space="preserve">will </w:t>
      </w:r>
      <w:r w:rsidR="00EB1934">
        <w:rPr>
          <w:rFonts w:ascii="Helvetica" w:hAnsi="Helvetica" w:cs="Helvetica"/>
          <w:color w:val="000000"/>
        </w:rPr>
        <w:t>be r</w:t>
      </w:r>
      <w:r w:rsidR="006616A6">
        <w:rPr>
          <w:rFonts w:ascii="Helvetica" w:hAnsi="Helvetica" w:cs="Helvetica"/>
          <w:color w:val="000000"/>
        </w:rPr>
        <w:t xml:space="preserve">epeated for </w:t>
      </w:r>
      <w:r w:rsidR="005F42E2">
        <w:rPr>
          <w:rFonts w:ascii="Helvetica" w:hAnsi="Helvetica" w:cs="Helvetica"/>
          <w:color w:val="000000"/>
        </w:rPr>
        <w:t xml:space="preserve">each of the species and </w:t>
      </w:r>
      <w:r w:rsidR="00B65FF0">
        <w:rPr>
          <w:rFonts w:ascii="Helvetica" w:hAnsi="Helvetica" w:cs="Helvetica"/>
          <w:color w:val="000000"/>
        </w:rPr>
        <w:t xml:space="preserve">if a reaction </w:t>
      </w:r>
      <w:r w:rsidR="004A2783">
        <w:rPr>
          <w:rFonts w:ascii="Helvetica" w:hAnsi="Helvetica" w:cs="Helvetica"/>
          <w:color w:val="000000"/>
        </w:rPr>
        <w:t xml:space="preserve">is related to multiple species, </w:t>
      </w:r>
      <w:r w:rsidR="00F700AC">
        <w:rPr>
          <w:rFonts w:ascii="Helvetica" w:hAnsi="Helvetica" w:cs="Helvetica"/>
          <w:color w:val="000000"/>
        </w:rPr>
        <w:t>it will be included in multiple differential equations</w:t>
      </w:r>
      <w:r w:rsidR="0002728D">
        <w:rPr>
          <w:rFonts w:ascii="Helvetica" w:hAnsi="Helvetica" w:cs="Helvetica"/>
          <w:color w:val="000000"/>
        </w:rPr>
        <w:t xml:space="preserve">. On the other </w:t>
      </w:r>
      <w:del w:id="899" w:author="Andrew Isaacson" w:date="2017-05-10T14:00:00Z">
        <w:r w:rsidR="0002728D" w:rsidDel="00DB6C48">
          <w:rPr>
            <w:rFonts w:ascii="Helvetica" w:hAnsi="Helvetica" w:cs="Helvetica"/>
            <w:color w:val="000000"/>
          </w:rPr>
          <w:delText>side</w:delText>
        </w:r>
      </w:del>
      <w:ins w:id="900" w:author="Andrew Isaacson" w:date="2017-05-10T14:00:00Z">
        <w:r w:rsidR="00DB6C48">
          <w:rPr>
            <w:rFonts w:ascii="Helvetica" w:hAnsi="Helvetica" w:cs="Helvetica"/>
            <w:color w:val="000000"/>
          </w:rPr>
          <w:t>hand</w:t>
        </w:r>
      </w:ins>
      <w:r w:rsidR="0002728D">
        <w:rPr>
          <w:rFonts w:ascii="Helvetica" w:hAnsi="Helvetica" w:cs="Helvetica"/>
          <w:color w:val="000000"/>
        </w:rPr>
        <w:t>,</w:t>
      </w:r>
      <w:r w:rsidR="004A248D">
        <w:rPr>
          <w:rFonts w:ascii="Helvetica" w:hAnsi="Helvetica" w:cs="Helvetica"/>
          <w:color w:val="000000"/>
        </w:rPr>
        <w:t xml:space="preserve"> the new system gathers all active rate changes</w:t>
      </w:r>
      <w:ins w:id="901" w:author="Andrew Isaacson" w:date="2017-05-10T14:00:00Z">
        <w:r w:rsidR="00DB6C48">
          <w:rPr>
            <w:rFonts w:ascii="Helvetica" w:hAnsi="Helvetica" w:cs="Helvetica"/>
            <w:color w:val="000000"/>
          </w:rPr>
          <w:t xml:space="preserve"> that</w:t>
        </w:r>
      </w:ins>
      <w:r w:rsidR="004A248D">
        <w:rPr>
          <w:rFonts w:ascii="Helvetica" w:hAnsi="Helvetica" w:cs="Helvetica"/>
          <w:color w:val="000000"/>
        </w:rPr>
        <w:t xml:space="preserve"> </w:t>
      </w:r>
      <w:r w:rsidR="00E603F8">
        <w:rPr>
          <w:rFonts w:ascii="Helvetica" w:hAnsi="Helvetica" w:cs="Helvetica"/>
          <w:color w:val="000000"/>
        </w:rPr>
        <w:t>one</w:t>
      </w:r>
      <w:r w:rsidR="005E6FBC">
        <w:rPr>
          <w:rFonts w:ascii="Helvetica" w:hAnsi="Helvetica" w:cs="Helvetica"/>
          <w:color w:val="000000"/>
        </w:rPr>
        <w:t xml:space="preserve"> reaction</w:t>
      </w:r>
      <w:del w:id="902" w:author="Andrew Isaacson" w:date="2017-05-10T14:00:00Z">
        <w:r w:rsidR="005E6FBC" w:rsidDel="00DB6C48">
          <w:rPr>
            <w:rFonts w:ascii="Helvetica" w:hAnsi="Helvetica" w:cs="Helvetica"/>
            <w:color w:val="000000"/>
          </w:rPr>
          <w:delText>s</w:delText>
        </w:r>
      </w:del>
      <w:r w:rsidR="005E6FBC">
        <w:rPr>
          <w:rFonts w:ascii="Helvetica" w:hAnsi="Helvetica" w:cs="Helvetica"/>
          <w:color w:val="000000"/>
        </w:rPr>
        <w:t xml:space="preserve"> </w:t>
      </w:r>
      <w:r w:rsidR="00F8328D">
        <w:rPr>
          <w:rFonts w:ascii="Helvetica" w:hAnsi="Helvetica" w:cs="Helvetica"/>
          <w:color w:val="000000"/>
        </w:rPr>
        <w:t xml:space="preserve">may impose on </w:t>
      </w:r>
      <w:r w:rsidR="00954A4E">
        <w:rPr>
          <w:rFonts w:ascii="Helvetica" w:hAnsi="Helvetica" w:cs="Helvetica"/>
          <w:color w:val="000000"/>
        </w:rPr>
        <w:t>various</w:t>
      </w:r>
      <w:r w:rsidR="00F8328D">
        <w:rPr>
          <w:rFonts w:ascii="Helvetica" w:hAnsi="Helvetica" w:cs="Helvetica"/>
          <w:color w:val="000000"/>
        </w:rPr>
        <w:t xml:space="preserve"> species and </w:t>
      </w:r>
      <w:r w:rsidR="00317379">
        <w:rPr>
          <w:rFonts w:ascii="Helvetica" w:hAnsi="Helvetica" w:cs="Helvetica"/>
          <w:color w:val="000000"/>
        </w:rPr>
        <w:t>then</w:t>
      </w:r>
      <w:ins w:id="903" w:author="Andrew Isaacson" w:date="2017-05-10T14:00:00Z">
        <w:r w:rsidR="00DB6C48">
          <w:rPr>
            <w:rFonts w:ascii="Helvetica" w:hAnsi="Helvetica" w:cs="Helvetica"/>
            <w:color w:val="000000"/>
          </w:rPr>
          <w:t xml:space="preserve"> the system</w:t>
        </w:r>
      </w:ins>
      <w:r w:rsidR="00317379">
        <w:rPr>
          <w:rFonts w:ascii="Helvetica" w:hAnsi="Helvetica" w:cs="Helvetica"/>
          <w:color w:val="000000"/>
        </w:rPr>
        <w:t xml:space="preserve"> </w:t>
      </w:r>
      <w:r w:rsidR="003E66E2">
        <w:rPr>
          <w:rFonts w:ascii="Helvetica" w:hAnsi="Helvetica" w:cs="Helvetica"/>
          <w:color w:val="000000"/>
        </w:rPr>
        <w:t>update</w:t>
      </w:r>
      <w:ins w:id="904" w:author="Andrew Isaacson" w:date="2017-05-10T14:00:00Z">
        <w:r w:rsidR="00DB6C48">
          <w:rPr>
            <w:rFonts w:ascii="Helvetica" w:hAnsi="Helvetica" w:cs="Helvetica"/>
            <w:color w:val="000000"/>
          </w:rPr>
          <w:t>s</w:t>
        </w:r>
      </w:ins>
      <w:r w:rsidR="003E66E2">
        <w:rPr>
          <w:rFonts w:ascii="Helvetica" w:hAnsi="Helvetica" w:cs="Helvetica"/>
          <w:color w:val="000000"/>
        </w:rPr>
        <w:t xml:space="preserve"> the concentration level </w:t>
      </w:r>
      <w:r w:rsidR="00077914">
        <w:rPr>
          <w:rFonts w:ascii="Helvetica" w:hAnsi="Helvetica" w:cs="Helvetica"/>
          <w:color w:val="000000"/>
        </w:rPr>
        <w:t>for each of the species collectively.</w:t>
      </w:r>
      <w:r w:rsidR="0039288F">
        <w:rPr>
          <w:rFonts w:ascii="Helvetica" w:hAnsi="Helvetica" w:cs="Helvetica"/>
          <w:color w:val="000000"/>
        </w:rPr>
        <w:t xml:space="preserve"> </w:t>
      </w:r>
      <w:r w:rsidR="006F494C">
        <w:rPr>
          <w:rFonts w:ascii="Helvetica" w:hAnsi="Helvetica" w:cs="Helvetica"/>
          <w:color w:val="000000"/>
        </w:rPr>
        <w:t xml:space="preserve">Potential </w:t>
      </w:r>
      <w:r w:rsidR="008835B7">
        <w:rPr>
          <w:rFonts w:ascii="Helvetica" w:hAnsi="Helvetica" w:cs="Helvetica"/>
          <w:color w:val="000000"/>
        </w:rPr>
        <w:t xml:space="preserve">rounding off error </w:t>
      </w:r>
      <w:r w:rsidR="004330F9">
        <w:rPr>
          <w:rFonts w:ascii="Helvetica" w:hAnsi="Helvetica" w:cs="Helvetica"/>
          <w:color w:val="000000"/>
        </w:rPr>
        <w:t xml:space="preserve">may </w:t>
      </w:r>
      <w:ins w:id="905" w:author="Andrew Isaacson" w:date="2017-05-10T14:00:00Z">
        <w:r w:rsidR="00DB6C48">
          <w:rPr>
            <w:rFonts w:ascii="Helvetica" w:hAnsi="Helvetica" w:cs="Helvetica"/>
            <w:color w:val="000000"/>
          </w:rPr>
          <w:t>a</w:t>
        </w:r>
      </w:ins>
      <w:r w:rsidR="004330F9">
        <w:rPr>
          <w:rFonts w:ascii="Helvetica" w:hAnsi="Helvetica" w:cs="Helvetica"/>
          <w:color w:val="000000"/>
        </w:rPr>
        <w:t>rise since</w:t>
      </w:r>
      <w:r w:rsidR="007717A9">
        <w:rPr>
          <w:rFonts w:ascii="Helvetica" w:hAnsi="Helvetica" w:cs="Helvetica"/>
          <w:color w:val="000000"/>
        </w:rPr>
        <w:t xml:space="preserve"> the order of </w:t>
      </w:r>
      <w:r w:rsidR="00633E3D">
        <w:rPr>
          <w:rFonts w:ascii="Helvetica" w:hAnsi="Helvetica" w:cs="Helvetica"/>
          <w:color w:val="000000"/>
        </w:rPr>
        <w:t xml:space="preserve">two </w:t>
      </w:r>
      <w:r w:rsidR="007D7FF5">
        <w:rPr>
          <w:rFonts w:ascii="Helvetica" w:hAnsi="Helvetica" w:cs="Helvetica"/>
          <w:color w:val="000000"/>
        </w:rPr>
        <w:t>sub processes</w:t>
      </w:r>
      <w:r w:rsidR="00633E3D">
        <w:rPr>
          <w:rFonts w:ascii="Helvetica" w:hAnsi="Helvetica" w:cs="Helvetica"/>
          <w:color w:val="000000"/>
        </w:rPr>
        <w:t xml:space="preserve"> </w:t>
      </w:r>
      <w:r w:rsidR="00B87B79">
        <w:rPr>
          <w:rFonts w:ascii="Helvetica" w:hAnsi="Helvetica" w:cs="Helvetica"/>
          <w:color w:val="000000"/>
        </w:rPr>
        <w:t>is</w:t>
      </w:r>
      <w:r w:rsidR="00633E3D">
        <w:rPr>
          <w:rFonts w:ascii="Helvetica" w:hAnsi="Helvetica" w:cs="Helvetica"/>
          <w:color w:val="000000"/>
        </w:rPr>
        <w:t xml:space="preserve"> </w:t>
      </w:r>
      <w:r w:rsidR="00776F6F">
        <w:rPr>
          <w:rFonts w:ascii="Helvetica" w:hAnsi="Helvetica" w:cs="Helvetica"/>
          <w:color w:val="000000"/>
        </w:rPr>
        <w:t>switched.</w:t>
      </w:r>
      <w:r w:rsidR="001B55BC">
        <w:rPr>
          <w:rFonts w:ascii="Helvetica" w:hAnsi="Helvetica" w:cs="Helvetica"/>
          <w:color w:val="000000"/>
        </w:rPr>
        <w:t xml:space="preserve"> But </w:t>
      </w:r>
      <w:r w:rsidR="004B1453">
        <w:rPr>
          <w:rFonts w:ascii="Helvetica" w:hAnsi="Helvetica" w:cs="Helvetica"/>
          <w:color w:val="000000"/>
        </w:rPr>
        <w:t xml:space="preserve">overall, this is a relatively small error </w:t>
      </w:r>
      <w:r w:rsidR="008E0A6F">
        <w:rPr>
          <w:rFonts w:ascii="Helvetica" w:hAnsi="Helvetica" w:cs="Helvetica"/>
          <w:color w:val="000000"/>
        </w:rPr>
        <w:t>e</w:t>
      </w:r>
      <w:r w:rsidR="001B1906">
        <w:rPr>
          <w:rFonts w:ascii="Helvetica" w:hAnsi="Helvetica" w:cs="Helvetica"/>
          <w:color w:val="000000"/>
        </w:rPr>
        <w:t>spe</w:t>
      </w:r>
      <w:r w:rsidR="00525CB5">
        <w:rPr>
          <w:rFonts w:ascii="Helvetica" w:hAnsi="Helvetica" w:cs="Helvetica"/>
          <w:color w:val="000000"/>
        </w:rPr>
        <w:t>cially after 60,000 time steps and will not affect any system level characteristics of the biological network.</w:t>
      </w:r>
    </w:p>
    <w:p w14:paraId="384EFCE2" w14:textId="77777777" w:rsidR="001810E3" w:rsidRDefault="001810E3" w:rsidP="005F5228">
      <w:pPr>
        <w:ind w:firstLine="720"/>
        <w:jc w:val="both"/>
        <w:rPr>
          <w:rFonts w:ascii="Helvetica" w:hAnsi="Helvetica" w:cs="Helvetica"/>
          <w:color w:val="000000"/>
        </w:rPr>
      </w:pPr>
    </w:p>
    <w:p w14:paraId="4270ABC6" w14:textId="5F09509C" w:rsidR="001810E3" w:rsidRDefault="00256617" w:rsidP="00DF11CD">
      <w:pPr>
        <w:jc w:val="both"/>
        <w:rPr>
          <w:rFonts w:ascii="Helvetica" w:hAnsi="Helvetica" w:cs="Helvetica"/>
          <w:b/>
          <w:color w:val="000000"/>
        </w:rPr>
      </w:pPr>
      <w:r w:rsidRPr="00DF11CD">
        <w:rPr>
          <w:rFonts w:ascii="Helvetica" w:hAnsi="Helvetica" w:cs="Helvetica"/>
          <w:b/>
          <w:color w:val="000000"/>
        </w:rPr>
        <w:t>Possible future work:</w:t>
      </w:r>
    </w:p>
    <w:p w14:paraId="424C9F89" w14:textId="75ADC34B" w:rsidR="003A329C" w:rsidRPr="003A329C" w:rsidRDefault="00C421D6" w:rsidP="00DF11CD">
      <w:pPr>
        <w:jc w:val="both"/>
        <w:rPr>
          <w:rFonts w:ascii="Helvetica" w:hAnsi="Helvetica" w:cs="Helvetica"/>
          <w:color w:val="000000"/>
        </w:rPr>
      </w:pPr>
      <w:r w:rsidRPr="0052775D">
        <w:rPr>
          <w:rFonts w:ascii="Helvetica" w:hAnsi="Helvetica" w:cs="Helvetica"/>
          <w:color w:val="000000"/>
          <w:rPrChange w:id="906" w:author="Andrew Isaacson" w:date="2017-05-10T14:02:00Z">
            <w:rPr>
              <w:rFonts w:ascii="Helvetica" w:hAnsi="Helvetica" w:cs="Helvetica"/>
              <w:b/>
              <w:color w:val="000000"/>
            </w:rPr>
          </w:rPrChange>
        </w:rPr>
        <w:tab/>
      </w:r>
      <w:ins w:id="907" w:author="Andrew Isaacson" w:date="2017-05-10T14:02:00Z">
        <w:r w:rsidR="0052775D" w:rsidRPr="0052775D">
          <w:rPr>
            <w:rFonts w:ascii="Helvetica" w:hAnsi="Helvetica" w:cs="Helvetica"/>
            <w:color w:val="000000"/>
            <w:rPrChange w:id="908" w:author="Andrew Isaacson" w:date="2017-05-10T14:02:00Z">
              <w:rPr>
                <w:rFonts w:ascii="Helvetica" w:hAnsi="Helvetica" w:cs="Helvetica"/>
                <w:b/>
                <w:color w:val="000000"/>
              </w:rPr>
            </w:rPrChange>
          </w:rPr>
          <w:t>In conclusion, I have</w:t>
        </w:r>
        <w:r w:rsidR="0052775D">
          <w:rPr>
            <w:rFonts w:ascii="Helvetica" w:hAnsi="Helvetica" w:cs="Helvetica"/>
            <w:color w:val="000000"/>
          </w:rPr>
          <w:t xml:space="preserve"> constructed a new system that allows for easier model switching and independent simulation updates. Additionally, this system reduces the memory requirement on CPU and GPU</w:t>
        </w:r>
      </w:ins>
      <w:ins w:id="909" w:author="Andrew Isaacson" w:date="2017-05-10T14:04:00Z">
        <w:r w:rsidR="0052775D">
          <w:rPr>
            <w:rFonts w:ascii="Helvetica" w:hAnsi="Helvetica" w:cs="Helvetica"/>
            <w:color w:val="000000"/>
          </w:rPr>
          <w:t xml:space="preserve"> computing environments</w:t>
        </w:r>
      </w:ins>
      <w:ins w:id="910" w:author="Andrew Isaacson" w:date="2017-05-10T14:05:00Z">
        <w:r w:rsidR="0052775D">
          <w:rPr>
            <w:rFonts w:ascii="Helvetica" w:hAnsi="Helvetica" w:cs="Helvetica"/>
            <w:color w:val="000000"/>
          </w:rPr>
          <w:t>,</w:t>
        </w:r>
      </w:ins>
      <w:ins w:id="911" w:author="Andrew Isaacson" w:date="2017-05-10T14:04:00Z">
        <w:r w:rsidR="0052775D">
          <w:rPr>
            <w:rFonts w:ascii="Helvetica" w:hAnsi="Helvetica" w:cs="Helvetica"/>
            <w:color w:val="000000"/>
          </w:rPr>
          <w:t xml:space="preserve"> and improves the overall runtime</w:t>
        </w:r>
      </w:ins>
      <w:ins w:id="912" w:author="Andrew Isaacson" w:date="2017-05-10T14:05:00Z">
        <w:r w:rsidR="0052775D">
          <w:rPr>
            <w:rFonts w:ascii="Helvetica" w:hAnsi="Helvetica" w:cs="Helvetica"/>
            <w:color w:val="000000"/>
          </w:rPr>
          <w:t xml:space="preserve"> in</w:t>
        </w:r>
      </w:ins>
      <w:ins w:id="913" w:author="Andrew Isaacson" w:date="2017-05-10T14:04:00Z">
        <w:r w:rsidR="0052775D">
          <w:rPr>
            <w:rFonts w:ascii="Helvetica" w:hAnsi="Helvetica" w:cs="Helvetica"/>
            <w:color w:val="000000"/>
          </w:rPr>
          <w:t xml:space="preserve"> simulating multiple parameter sets.</w:t>
        </w:r>
      </w:ins>
      <w:ins w:id="914" w:author="Andrew Isaacson" w:date="2017-05-10T14:02:00Z">
        <w:r w:rsidR="0052775D">
          <w:rPr>
            <w:rFonts w:ascii="Helvetica" w:hAnsi="Helvetica" w:cs="Helvetica"/>
            <w:color w:val="000000"/>
          </w:rPr>
          <w:t xml:space="preserve"> </w:t>
        </w:r>
      </w:ins>
      <w:del w:id="915" w:author="Andrew Isaacson" w:date="2017-05-10T14:06:00Z">
        <w:r w:rsidDel="0052775D">
          <w:rPr>
            <w:rFonts w:ascii="Helvetica" w:hAnsi="Helvetica" w:cs="Helvetica"/>
            <w:color w:val="000000"/>
          </w:rPr>
          <w:delText xml:space="preserve">In this new system for simulating biological regulatory networks, </w:delText>
        </w:r>
        <w:r w:rsidR="00845824" w:rsidDel="0052775D">
          <w:rPr>
            <w:rFonts w:ascii="Helvetica" w:hAnsi="Helvetica" w:cs="Helvetica"/>
            <w:color w:val="000000"/>
          </w:rPr>
          <w:delText xml:space="preserve">I have </w:delText>
        </w:r>
      </w:del>
      <w:del w:id="916" w:author="Andrew Isaacson" w:date="2017-05-10T14:02:00Z">
        <w:r w:rsidR="00263C27" w:rsidDel="0052775D">
          <w:rPr>
            <w:rFonts w:ascii="Helvetica" w:hAnsi="Helvetica" w:cs="Helvetica"/>
            <w:color w:val="000000"/>
          </w:rPr>
          <w:delText>utilized</w:delText>
        </w:r>
        <w:r w:rsidR="00845824" w:rsidDel="0052775D">
          <w:rPr>
            <w:rFonts w:ascii="Helvetica" w:hAnsi="Helvetica" w:cs="Helvetica"/>
            <w:color w:val="000000"/>
          </w:rPr>
          <w:delText xml:space="preserve"> </w:delText>
        </w:r>
      </w:del>
      <w:del w:id="917" w:author="Andrew Isaacson" w:date="2017-05-10T14:06:00Z">
        <w:r w:rsidR="001650A6" w:rsidDel="0052775D">
          <w:rPr>
            <w:rFonts w:ascii="Helvetica" w:hAnsi="Helvetica" w:cs="Helvetica"/>
            <w:color w:val="000000"/>
          </w:rPr>
          <w:delText>model separation, s</w:delText>
        </w:r>
        <w:r w:rsidR="00DA5FED" w:rsidDel="0052775D">
          <w:rPr>
            <w:rFonts w:ascii="Helvetica" w:hAnsi="Helvetica" w:cs="Helvetica"/>
            <w:color w:val="000000"/>
          </w:rPr>
          <w:delText>imulati</w:delText>
        </w:r>
        <w:r w:rsidR="00F35137" w:rsidDel="0052775D">
          <w:rPr>
            <w:rFonts w:ascii="Helvetica" w:hAnsi="Helvetica" w:cs="Helvetica"/>
            <w:color w:val="000000"/>
          </w:rPr>
          <w:delText xml:space="preserve">on mechanism reconstruction, </w:delText>
        </w:r>
        <w:r w:rsidR="00F7154E" w:rsidDel="0052775D">
          <w:rPr>
            <w:rFonts w:ascii="Helvetica" w:hAnsi="Helvetica" w:cs="Helvetica"/>
            <w:color w:val="000000"/>
          </w:rPr>
          <w:delText xml:space="preserve">compressed sparse row and </w:delText>
        </w:r>
        <w:r w:rsidR="008C025E" w:rsidDel="0052775D">
          <w:rPr>
            <w:rFonts w:ascii="Helvetica" w:hAnsi="Helvetica" w:cs="Helvetica"/>
            <w:color w:val="000000"/>
          </w:rPr>
          <w:delText xml:space="preserve">GPU acceleration for </w:delText>
        </w:r>
        <w:r w:rsidR="00D72314" w:rsidDel="0052775D">
          <w:rPr>
            <w:rFonts w:ascii="Helvetica" w:hAnsi="Helvetica" w:cs="Helvetica"/>
            <w:color w:val="000000"/>
          </w:rPr>
          <w:delText xml:space="preserve">easier model </w:delText>
        </w:r>
        <w:r w:rsidR="00574501" w:rsidDel="0052775D">
          <w:rPr>
            <w:rFonts w:ascii="Helvetica" w:hAnsi="Helvetica" w:cs="Helvetica"/>
            <w:color w:val="000000"/>
          </w:rPr>
          <w:delText xml:space="preserve">switch, </w:delText>
        </w:r>
        <w:r w:rsidR="00A65A11" w:rsidDel="0052775D">
          <w:rPr>
            <w:rFonts w:ascii="Helvetica" w:hAnsi="Helvetica" w:cs="Helvetica"/>
            <w:color w:val="000000"/>
          </w:rPr>
          <w:delText xml:space="preserve">independent </w:delText>
        </w:r>
        <w:r w:rsidR="00780BB7" w:rsidDel="0052775D">
          <w:rPr>
            <w:rFonts w:ascii="Helvetica" w:hAnsi="Helvetica" w:cs="Helvetica"/>
            <w:color w:val="000000"/>
          </w:rPr>
          <w:delText xml:space="preserve">simulation update, </w:delText>
        </w:r>
        <w:r w:rsidR="00C1142A" w:rsidDel="0052775D">
          <w:rPr>
            <w:rFonts w:ascii="Helvetica" w:hAnsi="Helvetica" w:cs="Helvetica"/>
            <w:color w:val="000000"/>
          </w:rPr>
          <w:delText xml:space="preserve">reduced </w:delText>
        </w:r>
        <w:r w:rsidR="0079250A" w:rsidDel="0052775D">
          <w:rPr>
            <w:rFonts w:ascii="Helvetica" w:hAnsi="Helvetica" w:cs="Helvetica"/>
            <w:color w:val="000000"/>
          </w:rPr>
          <w:delText>memor</w:delText>
        </w:r>
        <w:r w:rsidR="00E95A38" w:rsidDel="0052775D">
          <w:rPr>
            <w:rFonts w:ascii="Helvetica" w:hAnsi="Helvetica" w:cs="Helvetica"/>
            <w:color w:val="000000"/>
          </w:rPr>
          <w:delText>y r</w:delText>
        </w:r>
        <w:r w:rsidR="0071756C" w:rsidDel="0052775D">
          <w:rPr>
            <w:rFonts w:ascii="Helvetica" w:hAnsi="Helvetica" w:cs="Helvetica"/>
            <w:color w:val="000000"/>
          </w:rPr>
          <w:delText xml:space="preserve">equirement on CPU and GPU, and improved runtime </w:delText>
        </w:r>
        <w:r w:rsidR="00603970" w:rsidDel="0052775D">
          <w:rPr>
            <w:rFonts w:ascii="Helvetica" w:hAnsi="Helvetica" w:cs="Helvetica"/>
            <w:color w:val="000000"/>
          </w:rPr>
          <w:delText>overall.</w:delText>
        </w:r>
        <w:r w:rsidR="0021038B" w:rsidDel="0052775D">
          <w:rPr>
            <w:rFonts w:ascii="Helvetica" w:hAnsi="Helvetica" w:cs="Helvetica"/>
            <w:b/>
            <w:color w:val="000000"/>
          </w:rPr>
          <w:delText xml:space="preserve"> </w:delText>
        </w:r>
      </w:del>
      <w:r w:rsidR="003A329C">
        <w:rPr>
          <w:rFonts w:ascii="Helvetica" w:hAnsi="Helvetica" w:cs="Helvetica"/>
          <w:color w:val="000000"/>
        </w:rPr>
        <w:t xml:space="preserve">At this </w:t>
      </w:r>
      <w:del w:id="918" w:author="Andrew Isaacson" w:date="2017-05-10T14:06:00Z">
        <w:r w:rsidR="003A329C" w:rsidDel="0052775D">
          <w:rPr>
            <w:rFonts w:ascii="Helvetica" w:hAnsi="Helvetica" w:cs="Helvetica"/>
            <w:color w:val="000000"/>
          </w:rPr>
          <w:delText>point</w:delText>
        </w:r>
      </w:del>
      <w:ins w:id="919" w:author="Andrew Isaacson" w:date="2017-05-10T14:06:00Z">
        <w:r w:rsidR="0052775D">
          <w:rPr>
            <w:rFonts w:ascii="Helvetica" w:hAnsi="Helvetica" w:cs="Helvetica"/>
            <w:color w:val="000000"/>
          </w:rPr>
          <w:t>stage of the project</w:t>
        </w:r>
      </w:ins>
      <w:r w:rsidR="003A329C">
        <w:rPr>
          <w:rFonts w:ascii="Helvetica" w:hAnsi="Helvetica" w:cs="Helvetica"/>
          <w:color w:val="000000"/>
        </w:rPr>
        <w:t xml:space="preserve">, </w:t>
      </w:r>
      <w:del w:id="920" w:author="Andrew Isaacson" w:date="2017-05-10T14:06:00Z">
        <w:r w:rsidR="003A329C" w:rsidDel="0052775D">
          <w:rPr>
            <w:rFonts w:ascii="Helvetica" w:hAnsi="Helvetica" w:cs="Helvetica"/>
            <w:color w:val="000000"/>
          </w:rPr>
          <w:delText xml:space="preserve">the majority of </w:delText>
        </w:r>
      </w:del>
      <w:ins w:id="921" w:author="Andrew Isaacson" w:date="2017-05-10T14:06:00Z">
        <w:r w:rsidR="0052775D">
          <w:rPr>
            <w:rFonts w:ascii="Helvetica" w:hAnsi="Helvetica" w:cs="Helvetica"/>
            <w:color w:val="000000"/>
          </w:rPr>
          <w:t xml:space="preserve">much of </w:t>
        </w:r>
      </w:ins>
      <w:r w:rsidR="003A329C">
        <w:rPr>
          <w:rFonts w:ascii="Helvetica" w:hAnsi="Helvetica" w:cs="Helvetica"/>
          <w:color w:val="000000"/>
        </w:rPr>
        <w:t>the simulation process is complet</w:t>
      </w:r>
      <w:ins w:id="922" w:author="Andrew Isaacson" w:date="2017-05-10T14:06:00Z">
        <w:r w:rsidR="0052775D">
          <w:rPr>
            <w:rFonts w:ascii="Helvetica" w:hAnsi="Helvetica" w:cs="Helvetica"/>
            <w:color w:val="000000"/>
          </w:rPr>
          <w:t>e</w:t>
        </w:r>
      </w:ins>
      <w:del w:id="923" w:author="Andrew Isaacson" w:date="2017-05-10T14:06:00Z">
        <w:r w:rsidR="003A329C" w:rsidDel="0052775D">
          <w:rPr>
            <w:rFonts w:ascii="Helvetica" w:hAnsi="Helvetica" w:cs="Helvetica"/>
            <w:color w:val="000000"/>
          </w:rPr>
          <w:delText>ed</w:delText>
        </w:r>
      </w:del>
      <w:r w:rsidR="003A329C">
        <w:rPr>
          <w:rFonts w:ascii="Helvetica" w:hAnsi="Helvetica" w:cs="Helvetica"/>
          <w:color w:val="000000"/>
        </w:rPr>
        <w:t xml:space="preserve"> and </w:t>
      </w:r>
      <w:r w:rsidR="007B0990">
        <w:rPr>
          <w:rFonts w:ascii="Helvetica" w:hAnsi="Helvetica" w:cs="Helvetica"/>
          <w:color w:val="000000"/>
        </w:rPr>
        <w:t xml:space="preserve">desirable results </w:t>
      </w:r>
      <w:del w:id="924" w:author="Andrew Isaacson" w:date="2017-05-10T14:06:00Z">
        <w:r w:rsidR="007B0990" w:rsidDel="0052775D">
          <w:rPr>
            <w:rFonts w:ascii="Helvetica" w:hAnsi="Helvetica" w:cs="Helvetica"/>
            <w:color w:val="000000"/>
          </w:rPr>
          <w:delText xml:space="preserve">are </w:delText>
        </w:r>
      </w:del>
      <w:ins w:id="925" w:author="Andrew Isaacson" w:date="2017-05-10T14:06:00Z">
        <w:r w:rsidR="0052775D">
          <w:rPr>
            <w:rFonts w:ascii="Helvetica" w:hAnsi="Helvetica" w:cs="Helvetica"/>
            <w:color w:val="000000"/>
          </w:rPr>
          <w:t xml:space="preserve">have been </w:t>
        </w:r>
      </w:ins>
      <w:r w:rsidR="007B0990">
        <w:rPr>
          <w:rFonts w:ascii="Helvetica" w:hAnsi="Helvetica" w:cs="Helvetica"/>
          <w:color w:val="000000"/>
        </w:rPr>
        <w:t>attained</w:t>
      </w:r>
      <w:del w:id="926" w:author="Andrew Isaacson" w:date="2017-05-10T14:07:00Z">
        <w:r w:rsidR="007B0990" w:rsidDel="0052775D">
          <w:rPr>
            <w:rFonts w:ascii="Helvetica" w:hAnsi="Helvetica" w:cs="Helvetica"/>
            <w:color w:val="000000"/>
          </w:rPr>
          <w:delText xml:space="preserve"> in various aspects</w:delText>
        </w:r>
      </w:del>
      <w:r w:rsidR="007B0990">
        <w:rPr>
          <w:rFonts w:ascii="Helvetica" w:hAnsi="Helvetica" w:cs="Helvetica"/>
          <w:color w:val="000000"/>
        </w:rPr>
        <w:t xml:space="preserve">. </w:t>
      </w:r>
      <w:ins w:id="927" w:author="Andrew Isaacson" w:date="2017-05-10T14:07:00Z">
        <w:r w:rsidR="0052775D">
          <w:rPr>
            <w:rFonts w:ascii="Helvetica" w:hAnsi="Helvetica" w:cs="Helvetica"/>
            <w:color w:val="000000"/>
          </w:rPr>
          <w:t xml:space="preserve">There are potential improvements, however, that can be implemented to the system </w:t>
        </w:r>
      </w:ins>
      <w:ins w:id="928" w:author="Andrew Isaacson" w:date="2017-05-10T14:08:00Z">
        <w:r w:rsidR="0052775D">
          <w:rPr>
            <w:rFonts w:ascii="Helvetica" w:hAnsi="Helvetica" w:cs="Helvetica"/>
            <w:color w:val="000000"/>
          </w:rPr>
          <w:t>in the future.</w:t>
        </w:r>
      </w:ins>
      <w:del w:id="929" w:author="Andrew Isaacson" w:date="2017-05-10T14:08:00Z">
        <w:r w:rsidR="007B0990" w:rsidDel="0052775D">
          <w:rPr>
            <w:rFonts w:ascii="Helvetica" w:hAnsi="Helvetica" w:cs="Helvetica"/>
            <w:color w:val="000000"/>
          </w:rPr>
          <w:delText xml:space="preserve">However, there are potential improvements to the system as a whole and to be completed in future exploration of this </w:delText>
        </w:r>
        <w:r w:rsidR="00924061" w:rsidDel="0052775D">
          <w:rPr>
            <w:rFonts w:ascii="Helvetica" w:hAnsi="Helvetica" w:cs="Helvetica"/>
            <w:color w:val="000000"/>
          </w:rPr>
          <w:delText>system.</w:delText>
        </w:r>
      </w:del>
      <w:r w:rsidR="007B0990">
        <w:rPr>
          <w:rFonts w:ascii="Helvetica" w:hAnsi="Helvetica" w:cs="Helvetica"/>
          <w:color w:val="000000"/>
        </w:rPr>
        <w:t xml:space="preserve"> </w:t>
      </w:r>
    </w:p>
    <w:p w14:paraId="09253702" w14:textId="7E17A557" w:rsidR="00ED7F0E" w:rsidRDefault="000B5539" w:rsidP="005F5228">
      <w:pPr>
        <w:ind w:firstLine="720"/>
        <w:jc w:val="both"/>
        <w:rPr>
          <w:rFonts w:ascii="Helvetica" w:hAnsi="Helvetica" w:cs="Helvetica"/>
          <w:color w:val="000000"/>
        </w:rPr>
      </w:pPr>
      <w:r>
        <w:rPr>
          <w:rFonts w:ascii="Helvetica" w:hAnsi="Helvetica" w:cs="Helvetica"/>
          <w:color w:val="000000"/>
        </w:rPr>
        <w:t xml:space="preserve">One </w:t>
      </w:r>
      <w:del w:id="930" w:author="Andrew Isaacson" w:date="2017-05-10T14:09:00Z">
        <w:r w:rsidDel="0052775D">
          <w:rPr>
            <w:rFonts w:ascii="Helvetica" w:hAnsi="Helvetica" w:cs="Helvetica"/>
            <w:color w:val="000000"/>
          </w:rPr>
          <w:delText xml:space="preserve">possible </w:delText>
        </w:r>
      </w:del>
      <w:ins w:id="931" w:author="Andrew Isaacson" w:date="2017-05-10T14:09:00Z">
        <w:r w:rsidR="0052775D">
          <w:rPr>
            <w:rFonts w:ascii="Helvetica" w:hAnsi="Helvetica" w:cs="Helvetica"/>
            <w:color w:val="000000"/>
          </w:rPr>
          <w:t>potential</w:t>
        </w:r>
      </w:ins>
      <w:del w:id="932" w:author="Andrew Isaacson" w:date="2017-05-10T14:09:00Z">
        <w:r w:rsidDel="0052775D">
          <w:rPr>
            <w:rFonts w:ascii="Helvetica" w:hAnsi="Helvetica" w:cs="Helvetica"/>
            <w:color w:val="000000"/>
          </w:rPr>
          <w:delText>future</w:delText>
        </w:r>
      </w:del>
      <w:r>
        <w:rPr>
          <w:rFonts w:ascii="Helvetica" w:hAnsi="Helvetica" w:cs="Helvetica"/>
          <w:color w:val="000000"/>
        </w:rPr>
        <w:t xml:space="preserve"> improvement</w:t>
      </w:r>
      <w:ins w:id="933" w:author="Andrew Isaacson" w:date="2017-05-10T14:09:00Z">
        <w:r w:rsidR="0052775D">
          <w:rPr>
            <w:rFonts w:ascii="Helvetica" w:hAnsi="Helvetica" w:cs="Helvetica"/>
            <w:color w:val="000000"/>
          </w:rPr>
          <w:t xml:space="preserve"> to the system</w:t>
        </w:r>
      </w:ins>
      <w:r>
        <w:rPr>
          <w:rFonts w:ascii="Helvetica" w:hAnsi="Helvetica" w:cs="Helvetica"/>
          <w:color w:val="000000"/>
        </w:rPr>
        <w:t xml:space="preserve"> </w:t>
      </w:r>
      <w:del w:id="934" w:author="Andrew Isaacson" w:date="2017-05-10T14:09:00Z">
        <w:r w:rsidDel="0052775D">
          <w:rPr>
            <w:rFonts w:ascii="Helvetica" w:hAnsi="Helvetica" w:cs="Helvetica"/>
            <w:color w:val="000000"/>
          </w:rPr>
          <w:delText xml:space="preserve">to the system </w:delText>
        </w:r>
      </w:del>
      <w:r w:rsidR="00DB04AE">
        <w:rPr>
          <w:rFonts w:ascii="Helvetica" w:hAnsi="Helvetica" w:cs="Helvetica"/>
          <w:color w:val="000000"/>
        </w:rPr>
        <w:t>is to</w:t>
      </w:r>
      <w:ins w:id="935" w:author="Andrew Isaacson" w:date="2017-05-10T14:09:00Z">
        <w:r w:rsidR="0052775D">
          <w:rPr>
            <w:rFonts w:ascii="Helvetica" w:hAnsi="Helvetica" w:cs="Helvetica"/>
            <w:color w:val="000000"/>
          </w:rPr>
          <w:t xml:space="preserve"> </w:t>
        </w:r>
        <w:del w:id="936" w:author="Yecheng Yang" w:date="2017-05-10T21:47:00Z">
          <w:r w:rsidR="0052775D" w:rsidDel="004D2573">
            <w:rPr>
              <w:rFonts w:ascii="Helvetica" w:hAnsi="Helvetica" w:cs="Helvetica"/>
              <w:color w:val="000000"/>
            </w:rPr>
            <w:delText>a</w:delText>
          </w:r>
        </w:del>
      </w:ins>
      <w:del w:id="937" w:author="Yecheng Yang" w:date="2017-05-10T21:47:00Z">
        <w:r w:rsidR="00ED7F0E" w:rsidDel="004D2573">
          <w:rPr>
            <w:rFonts w:ascii="Helvetica" w:hAnsi="Helvetica" w:cs="Helvetica"/>
            <w:color w:val="000000"/>
          </w:rPr>
          <w:delText xml:space="preserve"> </w:delText>
        </w:r>
      </w:del>
      <w:r w:rsidR="00BE0349">
        <w:rPr>
          <w:rFonts w:ascii="Helvetica" w:hAnsi="Helvetica" w:cs="Helvetica"/>
          <w:color w:val="000000"/>
        </w:rPr>
        <w:t xml:space="preserve">add </w:t>
      </w:r>
      <w:r w:rsidR="009652D4">
        <w:rPr>
          <w:rFonts w:ascii="Helvetica" w:hAnsi="Helvetica" w:cs="Helvetica"/>
          <w:color w:val="000000"/>
        </w:rPr>
        <w:t>user-friendl</w:t>
      </w:r>
      <w:r w:rsidR="00654C71">
        <w:rPr>
          <w:rFonts w:ascii="Helvetica" w:hAnsi="Helvetica" w:cs="Helvetica"/>
          <w:color w:val="000000"/>
        </w:rPr>
        <w:t>y interface for model input.</w:t>
      </w:r>
      <w:ins w:id="938" w:author="Andrew Isaacson" w:date="2017-05-10T14:10:00Z">
        <w:r w:rsidR="0052775D">
          <w:rPr>
            <w:rFonts w:ascii="Helvetica" w:hAnsi="Helvetica" w:cs="Helvetica"/>
            <w:color w:val="000000"/>
          </w:rPr>
          <w:t xml:space="preserve"> The </w:t>
        </w:r>
      </w:ins>
      <w:del w:id="939" w:author="Andrew Isaacson" w:date="2017-05-10T14:10:00Z">
        <w:r w:rsidR="00654C71" w:rsidDel="0052775D">
          <w:rPr>
            <w:rFonts w:ascii="Helvetica" w:hAnsi="Helvetica" w:cs="Helvetica"/>
            <w:color w:val="000000"/>
          </w:rPr>
          <w:delText xml:space="preserve"> </w:delText>
        </w:r>
      </w:del>
      <w:ins w:id="940" w:author="Andrew Isaacson" w:date="2017-05-10T14:10:00Z">
        <w:r w:rsidR="0052775D">
          <w:rPr>
            <w:rFonts w:ascii="Helvetica" w:hAnsi="Helvetica" w:cs="Helvetica"/>
            <w:color w:val="000000"/>
          </w:rPr>
          <w:t>c</w:t>
        </w:r>
      </w:ins>
      <w:del w:id="941" w:author="Andrew Isaacson" w:date="2017-05-10T14:10:00Z">
        <w:r w:rsidR="00654C71" w:rsidDel="0052775D">
          <w:rPr>
            <w:rFonts w:ascii="Helvetica" w:hAnsi="Helvetica" w:cs="Helvetica"/>
            <w:color w:val="000000"/>
          </w:rPr>
          <w:delText>C</w:delText>
        </w:r>
      </w:del>
      <w:r w:rsidR="00654C71">
        <w:rPr>
          <w:rFonts w:ascii="Helvetica" w:hAnsi="Helvetica" w:cs="Helvetica"/>
          <w:color w:val="000000"/>
        </w:rPr>
        <w:t xml:space="preserve">urrent </w:t>
      </w:r>
      <w:r w:rsidR="00332F48">
        <w:rPr>
          <w:rFonts w:ascii="Helvetica" w:hAnsi="Helvetica" w:cs="Helvetica"/>
          <w:color w:val="000000"/>
        </w:rPr>
        <w:t>model</w:t>
      </w:r>
      <w:ins w:id="942" w:author="Andrew Isaacson" w:date="2017-05-10T14:12:00Z">
        <w:r w:rsidR="00D2639E">
          <w:rPr>
            <w:rFonts w:ascii="Helvetica" w:hAnsi="Helvetica" w:cs="Helvetica"/>
            <w:color w:val="000000"/>
          </w:rPr>
          <w:t xml:space="preserve"> information is represented in a</w:t>
        </w:r>
        <w:r w:rsidR="00C033A4">
          <w:rPr>
            <w:rFonts w:ascii="Helvetica" w:hAnsi="Helvetica" w:cs="Helvetica"/>
            <w:color w:val="000000"/>
          </w:rPr>
          <w:t xml:space="preserve"> systematic </w:t>
        </w:r>
      </w:ins>
      <w:ins w:id="943" w:author="Andrew Isaacson" w:date="2017-05-10T14:13:00Z">
        <w:r w:rsidR="00D2639E">
          <w:rPr>
            <w:rFonts w:ascii="Helvetica" w:hAnsi="Helvetica" w:cs="Helvetica"/>
            <w:color w:val="000000"/>
          </w:rPr>
          <w:t>and well-organized manner</w:t>
        </w:r>
      </w:ins>
      <w:ins w:id="944" w:author="Andrew Isaacson" w:date="2017-05-10T14:12:00Z">
        <w:r w:rsidR="00C033A4">
          <w:rPr>
            <w:rFonts w:ascii="Helvetica" w:hAnsi="Helvetica" w:cs="Helvetica"/>
            <w:color w:val="000000"/>
          </w:rPr>
          <w:t xml:space="preserve">, </w:t>
        </w:r>
      </w:ins>
      <w:ins w:id="945" w:author="Andrew Isaacson" w:date="2017-05-10T14:14:00Z">
        <w:r w:rsidR="00D2639E">
          <w:rPr>
            <w:rFonts w:ascii="Helvetica" w:hAnsi="Helvetica" w:cs="Helvetica"/>
            <w:color w:val="000000"/>
          </w:rPr>
          <w:t>but model input is not yet intuitive.</w:t>
        </w:r>
      </w:ins>
      <w:r w:rsidR="00332F48">
        <w:rPr>
          <w:rFonts w:ascii="Helvetica" w:hAnsi="Helvetica" w:cs="Helvetica"/>
          <w:color w:val="000000"/>
        </w:rPr>
        <w:t xml:space="preserve"> </w:t>
      </w:r>
      <w:del w:id="946" w:author="Andrew Isaacson" w:date="2017-05-10T14:15:00Z">
        <w:r w:rsidR="00332F48" w:rsidDel="00D2639E">
          <w:rPr>
            <w:rFonts w:ascii="Helvetica" w:hAnsi="Helvetica" w:cs="Helvetica"/>
            <w:color w:val="000000"/>
          </w:rPr>
          <w:delText xml:space="preserve">is separated from all other parts of the system </w:delText>
        </w:r>
        <w:r w:rsidR="00A72F27" w:rsidDel="00D2639E">
          <w:rPr>
            <w:rFonts w:ascii="Helvetica" w:hAnsi="Helvetica" w:cs="Helvetica"/>
            <w:color w:val="000000"/>
          </w:rPr>
          <w:delText xml:space="preserve">and organized in a systematic way to represent each </w:delText>
        </w:r>
        <w:r w:rsidR="000479F2" w:rsidDel="00D2639E">
          <w:rPr>
            <w:rFonts w:ascii="Helvetica" w:hAnsi="Helvetica" w:cs="Helvetica"/>
            <w:color w:val="000000"/>
          </w:rPr>
          <w:delText xml:space="preserve">piece of information inside the mathematical model. </w:delText>
        </w:r>
      </w:del>
      <w:ins w:id="947" w:author="Andrew Isaacson" w:date="2017-05-10T14:15:00Z">
        <w:r w:rsidR="003D76A2">
          <w:rPr>
            <w:rFonts w:ascii="Helvetica" w:hAnsi="Helvetica" w:cs="Helvetica"/>
            <w:color w:val="000000"/>
          </w:rPr>
          <w:t>By implementing a</w:t>
        </w:r>
      </w:ins>
      <w:del w:id="948" w:author="Andrew Isaacson" w:date="2017-05-10T14:15:00Z">
        <w:r w:rsidR="00ED734B" w:rsidDel="00D2639E">
          <w:rPr>
            <w:rFonts w:ascii="Helvetica" w:hAnsi="Helvetica" w:cs="Helvetica"/>
            <w:color w:val="000000"/>
          </w:rPr>
          <w:delText xml:space="preserve">Those four files </w:delText>
        </w:r>
        <w:r w:rsidR="00230108" w:rsidDel="00D2639E">
          <w:rPr>
            <w:rFonts w:ascii="Helvetica" w:hAnsi="Helvetica" w:cs="Helvetica"/>
            <w:color w:val="000000"/>
          </w:rPr>
          <w:delText xml:space="preserve">have rather lower-level representation at this point, </w:delText>
        </w:r>
        <w:r w:rsidR="00FA1430" w:rsidDel="00D2639E">
          <w:rPr>
            <w:rFonts w:ascii="Helvetica" w:hAnsi="Helvetica" w:cs="Helvetica"/>
            <w:color w:val="000000"/>
          </w:rPr>
          <w:delText xml:space="preserve">and researchers are still responsible for enter model implementation in all files before they can be used in other parts of simulation. </w:delText>
        </w:r>
        <w:r w:rsidR="00AB044D" w:rsidDel="00D2639E">
          <w:rPr>
            <w:rFonts w:ascii="Helvetica" w:hAnsi="Helvetica" w:cs="Helvetica"/>
            <w:color w:val="000000"/>
          </w:rPr>
          <w:delText>A</w:delText>
        </w:r>
      </w:del>
      <w:r w:rsidR="00500565">
        <w:rPr>
          <w:rFonts w:ascii="Helvetica" w:hAnsi="Helvetica" w:cs="Helvetica"/>
          <w:color w:val="000000"/>
        </w:rPr>
        <w:t xml:space="preserve"> user-friendly interface</w:t>
      </w:r>
      <w:ins w:id="949" w:author="Andrew Isaacson" w:date="2017-05-10T14:15:00Z">
        <w:r w:rsidR="00D2639E">
          <w:rPr>
            <w:rFonts w:ascii="Helvetica" w:hAnsi="Helvetica" w:cs="Helvetica"/>
            <w:color w:val="000000"/>
          </w:rPr>
          <w:t>, the</w:t>
        </w:r>
        <w:r w:rsidR="003D76A2">
          <w:rPr>
            <w:rFonts w:ascii="Helvetica" w:hAnsi="Helvetica" w:cs="Helvetica"/>
            <w:color w:val="000000"/>
          </w:rPr>
          <w:t xml:space="preserve"> software</w:t>
        </w:r>
      </w:ins>
      <w:r w:rsidR="00500565">
        <w:rPr>
          <w:rFonts w:ascii="Helvetica" w:hAnsi="Helvetica" w:cs="Helvetica"/>
          <w:color w:val="000000"/>
        </w:rPr>
        <w:t xml:space="preserve"> can </w:t>
      </w:r>
      <w:ins w:id="950" w:author="Andrew Isaacson" w:date="2017-05-10T14:17:00Z">
        <w:r w:rsidR="00C03191">
          <w:rPr>
            <w:rFonts w:ascii="Helvetica" w:hAnsi="Helvetica" w:cs="Helvetica"/>
            <w:color w:val="000000"/>
          </w:rPr>
          <w:t xml:space="preserve">maximize research potential by </w:t>
        </w:r>
      </w:ins>
      <w:del w:id="951" w:author="Andrew Isaacson" w:date="2017-05-10T14:16:00Z">
        <w:r w:rsidR="00500565" w:rsidDel="003D76A2">
          <w:rPr>
            <w:rFonts w:ascii="Helvetica" w:hAnsi="Helvetica" w:cs="Helvetica"/>
            <w:color w:val="000000"/>
          </w:rPr>
          <w:delText>further levitate</w:delText>
        </w:r>
      </w:del>
      <w:ins w:id="952" w:author="Andrew Isaacson" w:date="2017-05-10T14:18:00Z">
        <w:r w:rsidR="00B76E95">
          <w:rPr>
            <w:rFonts w:ascii="Helvetica" w:hAnsi="Helvetica" w:cs="Helvetica"/>
            <w:color w:val="000000"/>
          </w:rPr>
          <w:t>reducing</w:t>
        </w:r>
      </w:ins>
      <w:ins w:id="953" w:author="Andrew Isaacson" w:date="2017-05-10T14:21:00Z">
        <w:r w:rsidR="00B76E95">
          <w:rPr>
            <w:rFonts w:ascii="Helvetica" w:hAnsi="Helvetica" w:cs="Helvetica"/>
            <w:color w:val="000000"/>
          </w:rPr>
          <w:t xml:space="preserve"> the</w:t>
        </w:r>
      </w:ins>
      <w:ins w:id="954" w:author="Andrew Isaacson" w:date="2017-05-10T14:18:00Z">
        <w:r w:rsidR="00B76E95">
          <w:rPr>
            <w:rFonts w:ascii="Helvetica" w:hAnsi="Helvetica" w:cs="Helvetica"/>
            <w:color w:val="000000"/>
          </w:rPr>
          <w:t xml:space="preserve"> time expended for</w:t>
        </w:r>
      </w:ins>
      <w:ins w:id="955" w:author="Andrew Isaacson" w:date="2017-05-10T14:19:00Z">
        <w:r w:rsidR="00B76E95">
          <w:rPr>
            <w:rFonts w:ascii="Helvetica" w:hAnsi="Helvetica" w:cs="Helvetica"/>
            <w:color w:val="000000"/>
          </w:rPr>
          <w:t xml:space="preserve"> tedious manual input</w:t>
        </w:r>
      </w:ins>
      <w:ins w:id="956" w:author="Andrew Isaacson" w:date="2017-05-10T14:20:00Z">
        <w:r w:rsidR="00B76E95">
          <w:rPr>
            <w:rFonts w:ascii="Helvetica" w:hAnsi="Helvetica" w:cs="Helvetica"/>
            <w:color w:val="000000"/>
          </w:rPr>
          <w:t>. Also, the software reduces the</w:t>
        </w:r>
      </w:ins>
      <w:ins w:id="957" w:author="Andrew Isaacson" w:date="2017-05-10T14:18:00Z">
        <w:r w:rsidR="000A1087">
          <w:rPr>
            <w:rFonts w:ascii="Helvetica" w:hAnsi="Helvetica" w:cs="Helvetica"/>
            <w:color w:val="000000"/>
          </w:rPr>
          <w:t xml:space="preserve"> possibility of programming error</w:t>
        </w:r>
      </w:ins>
      <w:ins w:id="958" w:author="Andrew Isaacson" w:date="2017-05-10T14:21:00Z">
        <w:r w:rsidR="00B76E95">
          <w:rPr>
            <w:rFonts w:ascii="Helvetica" w:hAnsi="Helvetica" w:cs="Helvetica"/>
            <w:color w:val="000000"/>
          </w:rPr>
          <w:t xml:space="preserve"> in entering model information</w:t>
        </w:r>
      </w:ins>
      <w:ins w:id="959" w:author="Andrew Isaacson" w:date="2017-05-10T14:18:00Z">
        <w:r w:rsidR="000A1087">
          <w:rPr>
            <w:rFonts w:ascii="Helvetica" w:hAnsi="Helvetica" w:cs="Helvetica"/>
            <w:color w:val="000000"/>
          </w:rPr>
          <w:t>.</w:t>
        </w:r>
      </w:ins>
      <w:r w:rsidR="00500565">
        <w:rPr>
          <w:rFonts w:ascii="Helvetica" w:hAnsi="Helvetica" w:cs="Helvetica"/>
          <w:color w:val="000000"/>
        </w:rPr>
        <w:t xml:space="preserve"> </w:t>
      </w:r>
      <w:del w:id="960" w:author="Andrew Isaacson" w:date="2017-05-10T14:20:00Z">
        <w:r w:rsidR="00C2585C" w:rsidDel="00B76E95">
          <w:rPr>
            <w:rFonts w:ascii="Helvetica" w:hAnsi="Helvetica" w:cs="Helvetica"/>
            <w:color w:val="000000"/>
          </w:rPr>
          <w:delText xml:space="preserve">this task from researchers as </w:delText>
        </w:r>
        <w:r w:rsidR="00AB044D" w:rsidDel="00B76E95">
          <w:rPr>
            <w:rFonts w:ascii="Helvetica" w:hAnsi="Helvetica" w:cs="Helvetica"/>
            <w:color w:val="000000"/>
          </w:rPr>
          <w:delText xml:space="preserve">that will require </w:delText>
        </w:r>
        <w:r w:rsidR="0085343E" w:rsidDel="00B76E95">
          <w:rPr>
            <w:rFonts w:ascii="Helvetica" w:hAnsi="Helvetica" w:cs="Helvetica"/>
            <w:color w:val="000000"/>
          </w:rPr>
          <w:delText xml:space="preserve">less programming experience and </w:delText>
        </w:r>
        <w:r w:rsidR="00427196" w:rsidDel="00B76E95">
          <w:rPr>
            <w:rFonts w:ascii="Helvetica" w:hAnsi="Helvetica" w:cs="Helvetica"/>
            <w:color w:val="000000"/>
          </w:rPr>
          <w:delText>is much less</w:delText>
        </w:r>
        <w:r w:rsidR="00C80FA5" w:rsidDel="00B76E95">
          <w:rPr>
            <w:rFonts w:ascii="Helvetica" w:hAnsi="Helvetica" w:cs="Helvetica"/>
            <w:color w:val="000000"/>
          </w:rPr>
          <w:delText xml:space="preserve"> error-prone.</w:delText>
        </w:r>
      </w:del>
    </w:p>
    <w:p w14:paraId="540753F2" w14:textId="04CE427A" w:rsidR="009D67D0" w:rsidRDefault="009D67D0" w:rsidP="005452C2">
      <w:pPr>
        <w:ind w:firstLine="720"/>
        <w:jc w:val="both"/>
        <w:rPr>
          <w:rFonts w:ascii="Helvetica" w:hAnsi="Helvetica" w:cs="Helvetica"/>
          <w:color w:val="000000"/>
        </w:rPr>
      </w:pPr>
      <w:del w:id="961" w:author="Andrew Isaacson" w:date="2017-05-10T14:21:00Z">
        <w:r w:rsidDel="00B76E95">
          <w:rPr>
            <w:rFonts w:ascii="Helvetica" w:hAnsi="Helvetica" w:cs="Helvetica"/>
            <w:color w:val="000000"/>
          </w:rPr>
          <w:delText>The second possible</w:delText>
        </w:r>
      </w:del>
      <w:ins w:id="962" w:author="Andrew Isaacson" w:date="2017-05-10T14:21:00Z">
        <w:r w:rsidR="00B76E95">
          <w:rPr>
            <w:rFonts w:ascii="Helvetica" w:hAnsi="Helvetica" w:cs="Helvetica"/>
            <w:color w:val="000000"/>
          </w:rPr>
          <w:t>A</w:t>
        </w:r>
        <w:r w:rsidR="00A034B8">
          <w:rPr>
            <w:rFonts w:ascii="Helvetica" w:hAnsi="Helvetica" w:cs="Helvetica"/>
            <w:color w:val="000000"/>
          </w:rPr>
          <w:t>n alternative</w:t>
        </w:r>
      </w:ins>
      <w:r>
        <w:rPr>
          <w:rFonts w:ascii="Helvetica" w:hAnsi="Helvetica" w:cs="Helvetica"/>
          <w:color w:val="000000"/>
        </w:rPr>
        <w:t xml:space="preserve"> improvement </w:t>
      </w:r>
      <w:del w:id="963" w:author="Andrew Isaacson" w:date="2017-05-10T14:24:00Z">
        <w:r w:rsidR="00B870A3" w:rsidDel="00A034B8">
          <w:rPr>
            <w:rFonts w:ascii="Helvetica" w:hAnsi="Helvetica" w:cs="Helvetica"/>
            <w:color w:val="000000"/>
          </w:rPr>
          <w:delText>can</w:delText>
        </w:r>
      </w:del>
      <w:ins w:id="964" w:author="Andrew Isaacson" w:date="2017-05-10T14:24:00Z">
        <w:r w:rsidR="00A034B8">
          <w:rPr>
            <w:rFonts w:ascii="Helvetica" w:hAnsi="Helvetica" w:cs="Helvetica"/>
            <w:color w:val="000000"/>
          </w:rPr>
          <w:t xml:space="preserve">would </w:t>
        </w:r>
      </w:ins>
      <w:ins w:id="965" w:author="Andrew Isaacson" w:date="2017-05-10T14:23:00Z">
        <w:r w:rsidR="00A034B8">
          <w:rPr>
            <w:rFonts w:ascii="Helvetica" w:hAnsi="Helvetica" w:cs="Helvetica"/>
            <w:color w:val="000000"/>
          </w:rPr>
          <w:t xml:space="preserve">involve </w:t>
        </w:r>
      </w:ins>
      <w:ins w:id="966" w:author="Andrew Isaacson" w:date="2017-05-10T14:24:00Z">
        <w:r w:rsidR="00A034B8">
          <w:rPr>
            <w:rFonts w:ascii="Helvetica" w:hAnsi="Helvetica" w:cs="Helvetica"/>
            <w:color w:val="000000"/>
          </w:rPr>
          <w:t>the</w:t>
        </w:r>
      </w:ins>
      <w:ins w:id="967" w:author="Andrew Isaacson" w:date="2017-05-10T14:23:00Z">
        <w:r w:rsidR="00A034B8">
          <w:rPr>
            <w:rFonts w:ascii="Helvetica" w:hAnsi="Helvetica" w:cs="Helvetica"/>
            <w:color w:val="000000"/>
          </w:rPr>
          <w:t xml:space="preserve"> addition of a new </w:t>
        </w:r>
      </w:ins>
      <w:ins w:id="968" w:author="Andrew Isaacson" w:date="2017-05-10T14:24:00Z">
        <w:r w:rsidR="00A034B8">
          <w:rPr>
            <w:rFonts w:ascii="Helvetica" w:hAnsi="Helvetica" w:cs="Helvetica"/>
            <w:color w:val="000000"/>
          </w:rPr>
          <w:t>simulation</w:t>
        </w:r>
      </w:ins>
      <w:ins w:id="969" w:author="Andrew Isaacson" w:date="2017-05-10T14:23:00Z">
        <w:r w:rsidR="00A034B8">
          <w:rPr>
            <w:rFonts w:ascii="Helvetica" w:hAnsi="Helvetica" w:cs="Helvetica"/>
            <w:color w:val="000000"/>
          </w:rPr>
          <w:t xml:space="preserve"> mechanism in the system.</w:t>
        </w:r>
      </w:ins>
      <w:ins w:id="970" w:author="Andrew Isaacson" w:date="2017-05-10T14:24:00Z">
        <w:r w:rsidR="00A034B8">
          <w:rPr>
            <w:rFonts w:ascii="Helvetica" w:hAnsi="Helvetica" w:cs="Helvetica"/>
            <w:color w:val="000000"/>
          </w:rPr>
          <w:t xml:space="preserve"> </w:t>
        </w:r>
      </w:ins>
      <w:del w:id="971" w:author="Andrew Isaacson" w:date="2017-05-10T14:24:00Z">
        <w:r w:rsidR="00B870A3" w:rsidDel="00A034B8">
          <w:rPr>
            <w:rFonts w:ascii="Helvetica" w:hAnsi="Helvetica" w:cs="Helvetica"/>
            <w:color w:val="000000"/>
          </w:rPr>
          <w:delText xml:space="preserve"> happen inside simulation section. </w:delText>
        </w:r>
      </w:del>
      <w:r w:rsidR="00440B72">
        <w:rPr>
          <w:rFonts w:ascii="Helvetica" w:hAnsi="Helvetica" w:cs="Helvetica"/>
          <w:color w:val="000000"/>
        </w:rPr>
        <w:t>Currently, a deterministic simulation</w:t>
      </w:r>
      <w:ins w:id="972" w:author="Andrew Isaacson" w:date="2017-05-10T14:29:00Z">
        <w:r w:rsidR="00207D2C">
          <w:rPr>
            <w:rFonts w:ascii="Helvetica" w:hAnsi="Helvetica" w:cs="Helvetica"/>
            <w:color w:val="000000"/>
          </w:rPr>
          <w:t>, solved by Euler’s Method,</w:t>
        </w:r>
      </w:ins>
      <w:r w:rsidR="00440B72">
        <w:rPr>
          <w:rFonts w:ascii="Helvetica" w:hAnsi="Helvetica" w:cs="Helvetica"/>
          <w:color w:val="000000"/>
        </w:rPr>
        <w:t xml:space="preserve"> is </w:t>
      </w:r>
      <w:del w:id="973" w:author="Andrew Isaacson" w:date="2017-05-10T14:26:00Z">
        <w:r w:rsidR="00440B72" w:rsidDel="00017F0D">
          <w:rPr>
            <w:rFonts w:ascii="Helvetica" w:hAnsi="Helvetica" w:cs="Helvetica"/>
            <w:color w:val="000000"/>
          </w:rPr>
          <w:delText xml:space="preserve">used </w:delText>
        </w:r>
      </w:del>
      <w:ins w:id="974" w:author="Andrew Isaacson" w:date="2017-05-10T14:26:00Z">
        <w:r w:rsidR="00017F0D">
          <w:rPr>
            <w:rFonts w:ascii="Helvetica" w:hAnsi="Helvetica" w:cs="Helvetica"/>
            <w:color w:val="000000"/>
          </w:rPr>
          <w:t xml:space="preserve">employed to </w:t>
        </w:r>
      </w:ins>
      <w:r w:rsidR="00440B72">
        <w:rPr>
          <w:rFonts w:ascii="Helvetica" w:hAnsi="Helvetica" w:cs="Helvetica"/>
          <w:color w:val="000000"/>
        </w:rPr>
        <w:t xml:space="preserve">mimic </w:t>
      </w:r>
      <w:del w:id="975" w:author="Andrew Isaacson" w:date="2017-05-10T14:29:00Z">
        <w:r w:rsidR="00440B72" w:rsidDel="00207D2C">
          <w:rPr>
            <w:rFonts w:ascii="Helvetica" w:hAnsi="Helvetica" w:cs="Helvetica"/>
            <w:color w:val="000000"/>
          </w:rPr>
          <w:delText xml:space="preserve">the </w:delText>
        </w:r>
      </w:del>
      <w:ins w:id="976" w:author="Andrew Isaacson" w:date="2017-05-10T14:29:00Z">
        <w:r w:rsidR="00207D2C">
          <w:rPr>
            <w:rFonts w:ascii="Helvetica" w:hAnsi="Helvetica" w:cs="Helvetica"/>
            <w:color w:val="000000"/>
          </w:rPr>
          <w:t>the regulatory network of</w:t>
        </w:r>
      </w:ins>
      <w:ins w:id="977" w:author="Andrew Isaacson" w:date="2017-05-10T14:30:00Z">
        <w:r w:rsidR="00207D2C">
          <w:rPr>
            <w:rFonts w:ascii="Helvetica" w:hAnsi="Helvetica" w:cs="Helvetica"/>
            <w:color w:val="000000"/>
          </w:rPr>
          <w:t xml:space="preserve"> the</w:t>
        </w:r>
      </w:ins>
      <w:ins w:id="978" w:author="Andrew Isaacson" w:date="2017-05-10T14:29:00Z">
        <w:r w:rsidR="00207D2C">
          <w:rPr>
            <w:rFonts w:ascii="Helvetica" w:hAnsi="Helvetica" w:cs="Helvetica"/>
            <w:color w:val="000000"/>
          </w:rPr>
          <w:t xml:space="preserve"> zebrafish segmentation clock.</w:t>
        </w:r>
      </w:ins>
      <w:del w:id="979" w:author="Andrew Isaacson" w:date="2017-05-10T14:30:00Z">
        <w:r w:rsidR="00440B72" w:rsidDel="00207D2C">
          <w:rPr>
            <w:rFonts w:ascii="Helvetica" w:hAnsi="Helvetica" w:cs="Helvetica"/>
            <w:color w:val="000000"/>
          </w:rPr>
          <w:delText>biological process</w:delText>
        </w:r>
      </w:del>
      <w:del w:id="980" w:author="Andrew Isaacson" w:date="2017-05-10T14:26:00Z">
        <w:r w:rsidR="00440B72" w:rsidDel="00AE2C5B">
          <w:rPr>
            <w:rFonts w:ascii="Helvetica" w:hAnsi="Helvetica" w:cs="Helvetica"/>
            <w:color w:val="000000"/>
          </w:rPr>
          <w:delText xml:space="preserve"> and </w:delText>
        </w:r>
        <w:r w:rsidR="00BC235E" w:rsidDel="00AE2C5B">
          <w:rPr>
            <w:rFonts w:ascii="Helvetica" w:hAnsi="Helvetica" w:cs="Helvetica"/>
            <w:color w:val="000000"/>
          </w:rPr>
          <w:delText xml:space="preserve">solved by Euler’s method </w:delText>
        </w:r>
      </w:del>
      <w:del w:id="981" w:author="Andrew Isaacson" w:date="2017-05-10T14:31:00Z">
        <w:r w:rsidR="00BC235E" w:rsidDel="00207D2C">
          <w:rPr>
            <w:rFonts w:ascii="Helvetica" w:hAnsi="Helvetica" w:cs="Helvetica"/>
            <w:color w:val="000000"/>
          </w:rPr>
          <w:delText>and updates mRNA and protein levels at each iteration using the rate of changes provided by the model.</w:delText>
        </w:r>
      </w:del>
      <w:r w:rsidR="00BC235E">
        <w:rPr>
          <w:rFonts w:ascii="Helvetica" w:hAnsi="Helvetica" w:cs="Helvetica"/>
          <w:color w:val="000000"/>
        </w:rPr>
        <w:t xml:space="preserve"> </w:t>
      </w:r>
      <w:ins w:id="982" w:author="Andrew Isaacson" w:date="2017-05-10T14:27:00Z">
        <w:r w:rsidR="00207D2C">
          <w:rPr>
            <w:rFonts w:ascii="Helvetica" w:hAnsi="Helvetica" w:cs="Helvetica"/>
            <w:color w:val="000000"/>
          </w:rPr>
          <w:t xml:space="preserve">A more realistic and comprehensive biological model can be constructed by </w:t>
        </w:r>
      </w:ins>
      <w:ins w:id="983" w:author="Andrew Isaacson" w:date="2017-05-10T14:32:00Z">
        <w:r w:rsidR="00207D2C">
          <w:rPr>
            <w:rFonts w:ascii="Helvetica" w:hAnsi="Helvetica" w:cs="Helvetica"/>
            <w:color w:val="000000"/>
          </w:rPr>
          <w:t>applying</w:t>
        </w:r>
      </w:ins>
      <w:ins w:id="984" w:author="Andrew Isaacson" w:date="2017-05-10T14:27:00Z">
        <w:r w:rsidR="00207D2C">
          <w:rPr>
            <w:rFonts w:ascii="Helvetica" w:hAnsi="Helvetica" w:cs="Helvetica"/>
            <w:color w:val="000000"/>
          </w:rPr>
          <w:t xml:space="preserve"> </w:t>
        </w:r>
      </w:ins>
      <w:ins w:id="985" w:author="Andrew Isaacson" w:date="2017-05-10T14:32:00Z">
        <w:r w:rsidR="00207D2C">
          <w:rPr>
            <w:rFonts w:ascii="Helvetica" w:hAnsi="Helvetica" w:cs="Helvetica"/>
            <w:color w:val="000000"/>
          </w:rPr>
          <w:t>probabilistic</w:t>
        </w:r>
      </w:ins>
      <w:ins w:id="986" w:author="Andrew Isaacson" w:date="2017-05-10T14:27:00Z">
        <w:r w:rsidR="00207D2C">
          <w:rPr>
            <w:rFonts w:ascii="Helvetica" w:hAnsi="Helvetica" w:cs="Helvetica"/>
            <w:color w:val="000000"/>
          </w:rPr>
          <w:t xml:space="preserve"> simulation methods</w:t>
        </w:r>
      </w:ins>
      <w:del w:id="987" w:author="Andrew Isaacson" w:date="2017-05-10T14:28:00Z">
        <w:r w:rsidR="005F3EAA" w:rsidDel="00207D2C">
          <w:rPr>
            <w:rFonts w:ascii="Helvetica" w:hAnsi="Helvetica" w:cs="Helvetica"/>
            <w:color w:val="000000"/>
          </w:rPr>
          <w:delText xml:space="preserve">Another type of </w:delText>
        </w:r>
        <w:r w:rsidR="007C769C" w:rsidDel="00207D2C">
          <w:rPr>
            <w:rFonts w:ascii="Helvetica" w:hAnsi="Helvetica" w:cs="Helvetica"/>
            <w:color w:val="000000"/>
          </w:rPr>
          <w:delText>simulations</w:delText>
        </w:r>
        <w:r w:rsidR="00F42C5E" w:rsidDel="00207D2C">
          <w:rPr>
            <w:rFonts w:ascii="Helvetica" w:hAnsi="Helvetica" w:cs="Helvetica"/>
            <w:color w:val="000000"/>
          </w:rPr>
          <w:delText>, stochastic simulation,</w:delText>
        </w:r>
        <w:r w:rsidR="007C769C" w:rsidDel="00207D2C">
          <w:rPr>
            <w:rFonts w:ascii="Helvetica" w:hAnsi="Helvetica" w:cs="Helvetica"/>
            <w:color w:val="000000"/>
          </w:rPr>
          <w:delText xml:space="preserve"> can </w:delText>
        </w:r>
        <w:r w:rsidR="00C34BDD" w:rsidDel="00207D2C">
          <w:rPr>
            <w:rFonts w:ascii="Helvetica" w:hAnsi="Helvetica" w:cs="Helvetica"/>
            <w:color w:val="000000"/>
          </w:rPr>
          <w:delText>help researchers to build an even more realistic and comprehensive</w:delText>
        </w:r>
        <w:r w:rsidR="0057364B" w:rsidDel="00207D2C">
          <w:rPr>
            <w:rFonts w:ascii="Helvetica" w:hAnsi="Helvetica" w:cs="Helvetica"/>
            <w:color w:val="000000"/>
          </w:rPr>
          <w:delText xml:space="preserve"> biological model</w:delText>
        </w:r>
      </w:del>
      <w:r w:rsidR="00F42C5E">
        <w:rPr>
          <w:rFonts w:ascii="Helvetica" w:hAnsi="Helvetica" w:cs="Helvetica"/>
          <w:color w:val="000000"/>
        </w:rPr>
        <w:t xml:space="preserve">. </w:t>
      </w:r>
      <w:del w:id="988" w:author="Andrew Isaacson" w:date="2017-05-10T14:33:00Z">
        <w:r w:rsidR="00A91794" w:rsidDel="00207D2C">
          <w:rPr>
            <w:rFonts w:ascii="Helvetica" w:hAnsi="Helvetica" w:cs="Helvetica"/>
            <w:color w:val="000000"/>
          </w:rPr>
          <w:delText xml:space="preserve">Probabilistically </w:delText>
        </w:r>
      </w:del>
      <w:ins w:id="989" w:author="Andrew Isaacson" w:date="2017-05-10T14:33:00Z">
        <w:r w:rsidR="00207D2C">
          <w:rPr>
            <w:rFonts w:ascii="Helvetica" w:hAnsi="Helvetica" w:cs="Helvetica"/>
            <w:color w:val="000000"/>
          </w:rPr>
          <w:t xml:space="preserve">Under such a simulation scheme, probabilistically </w:t>
        </w:r>
      </w:ins>
      <w:r w:rsidR="00A91794">
        <w:rPr>
          <w:rFonts w:ascii="Helvetica" w:hAnsi="Helvetica" w:cs="Helvetica"/>
          <w:color w:val="000000"/>
        </w:rPr>
        <w:t>determined propensities and reaction times are used to decide which reactions fire at each iteration. Reactions with higher propensities are more likely to fire.</w:t>
      </w:r>
      <w:r w:rsidR="00C55B54">
        <w:rPr>
          <w:rFonts w:ascii="Helvetica" w:hAnsi="Helvetica" w:cs="Helvetica"/>
          <w:color w:val="000000"/>
        </w:rPr>
        <w:t xml:space="preserve"> </w:t>
      </w:r>
      <w:r w:rsidR="00974C39">
        <w:rPr>
          <w:rFonts w:ascii="Helvetica" w:hAnsi="Helvetica" w:cs="Helvetica"/>
          <w:color w:val="000000"/>
        </w:rPr>
        <w:t xml:space="preserve">Since stochastic simulation typically requires </w:t>
      </w:r>
      <w:del w:id="990" w:author="Andrew Isaacson" w:date="2017-05-10T14:34:00Z">
        <w:r w:rsidR="00974C39" w:rsidDel="00207D2C">
          <w:rPr>
            <w:rFonts w:ascii="Helvetica" w:hAnsi="Helvetica" w:cs="Helvetica"/>
            <w:color w:val="000000"/>
          </w:rPr>
          <w:delText xml:space="preserve">even </w:delText>
        </w:r>
      </w:del>
      <w:r w:rsidR="00974C39">
        <w:rPr>
          <w:rFonts w:ascii="Helvetica" w:hAnsi="Helvetica" w:cs="Helvetica"/>
          <w:color w:val="000000"/>
        </w:rPr>
        <w:t>more resources</w:t>
      </w:r>
      <w:ins w:id="991" w:author="Andrew Isaacson" w:date="2017-05-10T14:34:00Z">
        <w:r w:rsidR="00443954">
          <w:rPr>
            <w:rFonts w:ascii="Helvetica" w:hAnsi="Helvetica" w:cs="Helvetica"/>
            <w:color w:val="000000"/>
          </w:rPr>
          <w:t xml:space="preserve"> than </w:t>
        </w:r>
      </w:ins>
      <w:ins w:id="992" w:author="Andrew Isaacson" w:date="2017-05-10T14:35:00Z">
        <w:r w:rsidR="00443954">
          <w:rPr>
            <w:rFonts w:ascii="Helvetica" w:hAnsi="Helvetica" w:cs="Helvetica"/>
            <w:color w:val="000000"/>
          </w:rPr>
          <w:t>deterministic</w:t>
        </w:r>
      </w:ins>
      <w:ins w:id="993" w:author="Andrew Isaacson" w:date="2017-05-10T14:34:00Z">
        <w:r w:rsidR="00443954">
          <w:rPr>
            <w:rFonts w:ascii="Helvetica" w:hAnsi="Helvetica" w:cs="Helvetica"/>
            <w:color w:val="000000"/>
          </w:rPr>
          <w:t xml:space="preserve"> </w:t>
        </w:r>
      </w:ins>
      <w:ins w:id="994" w:author="Andrew Isaacson" w:date="2017-05-10T14:35:00Z">
        <w:r w:rsidR="00443954">
          <w:rPr>
            <w:rFonts w:ascii="Helvetica" w:hAnsi="Helvetica" w:cs="Helvetica"/>
            <w:color w:val="000000"/>
          </w:rPr>
          <w:t>simulations</w:t>
        </w:r>
      </w:ins>
      <w:r w:rsidR="00974C39">
        <w:rPr>
          <w:rFonts w:ascii="Helvetica" w:hAnsi="Helvetica" w:cs="Helvetica"/>
          <w:color w:val="000000"/>
        </w:rPr>
        <w:t xml:space="preserve">, </w:t>
      </w:r>
      <w:ins w:id="995" w:author="Andrew Isaacson" w:date="2017-05-10T14:35:00Z">
        <w:r w:rsidR="008E5703">
          <w:rPr>
            <w:rFonts w:ascii="Helvetica" w:hAnsi="Helvetica" w:cs="Helvetica"/>
            <w:color w:val="000000"/>
          </w:rPr>
          <w:t>such as</w:t>
        </w:r>
      </w:ins>
      <w:del w:id="996" w:author="Andrew Isaacson" w:date="2017-05-10T14:35:00Z">
        <w:r w:rsidR="00974C39" w:rsidDel="008E5703">
          <w:rPr>
            <w:rFonts w:ascii="Helvetica" w:hAnsi="Helvetica" w:cs="Helvetica"/>
            <w:color w:val="000000"/>
          </w:rPr>
          <w:delText>both</w:delText>
        </w:r>
      </w:del>
      <w:r w:rsidR="00974C39">
        <w:rPr>
          <w:rFonts w:ascii="Helvetica" w:hAnsi="Helvetica" w:cs="Helvetica"/>
          <w:color w:val="000000"/>
        </w:rPr>
        <w:t xml:space="preserve"> memory and computation power,</w:t>
      </w:r>
      <w:r w:rsidR="0075404F">
        <w:rPr>
          <w:rFonts w:ascii="Helvetica" w:hAnsi="Helvetica" w:cs="Helvetica"/>
          <w:color w:val="000000"/>
        </w:rPr>
        <w:t xml:space="preserve"> </w:t>
      </w:r>
      <w:ins w:id="997" w:author="Andrew Isaacson" w:date="2017-05-10T14:36:00Z">
        <w:r w:rsidR="008E5703">
          <w:rPr>
            <w:rFonts w:ascii="Helvetica" w:hAnsi="Helvetica" w:cs="Helvetica"/>
            <w:color w:val="000000"/>
          </w:rPr>
          <w:t xml:space="preserve">stochastic simulation methods were </w:t>
        </w:r>
      </w:ins>
      <w:del w:id="998" w:author="Andrew Isaacson" w:date="2017-05-10T14:35:00Z">
        <w:r w:rsidR="0075404F" w:rsidDel="008E5703">
          <w:rPr>
            <w:rFonts w:ascii="Helvetica" w:hAnsi="Helvetica" w:cs="Helvetica"/>
            <w:color w:val="000000"/>
          </w:rPr>
          <w:delText>than DDE’s,</w:delText>
        </w:r>
        <w:r w:rsidR="00974C39" w:rsidDel="008E5703">
          <w:rPr>
            <w:rFonts w:ascii="Helvetica" w:hAnsi="Helvetica" w:cs="Helvetica"/>
            <w:color w:val="000000"/>
          </w:rPr>
          <w:delText xml:space="preserve"> it</w:delText>
        </w:r>
      </w:del>
      <w:del w:id="999" w:author="Andrew Isaacson" w:date="2017-05-10T14:36:00Z">
        <w:r w:rsidR="00974C39" w:rsidDel="008E5703">
          <w:rPr>
            <w:rFonts w:ascii="Helvetica" w:hAnsi="Helvetica" w:cs="Helvetica"/>
            <w:color w:val="000000"/>
          </w:rPr>
          <w:delText xml:space="preserve"> was </w:delText>
        </w:r>
      </w:del>
      <w:r w:rsidR="00494D4C">
        <w:rPr>
          <w:rFonts w:ascii="Helvetica" w:hAnsi="Helvetica" w:cs="Helvetica"/>
          <w:color w:val="000000"/>
        </w:rPr>
        <w:t>omitted</w:t>
      </w:r>
      <w:r w:rsidR="00974C39">
        <w:rPr>
          <w:rFonts w:ascii="Helvetica" w:hAnsi="Helvetica" w:cs="Helvetica"/>
          <w:color w:val="000000"/>
        </w:rPr>
        <w:t xml:space="preserve"> </w:t>
      </w:r>
      <w:r w:rsidR="00494D4C">
        <w:rPr>
          <w:rFonts w:ascii="Helvetica" w:hAnsi="Helvetica" w:cs="Helvetica"/>
          <w:color w:val="000000"/>
        </w:rPr>
        <w:t xml:space="preserve">in the original system. </w:t>
      </w:r>
      <w:r w:rsidR="00D16037">
        <w:rPr>
          <w:rFonts w:ascii="Helvetica" w:hAnsi="Helvetica" w:cs="Helvetica"/>
          <w:color w:val="000000"/>
        </w:rPr>
        <w:t xml:space="preserve">With </w:t>
      </w:r>
      <w:r w:rsidR="00DE70D6">
        <w:rPr>
          <w:rFonts w:ascii="Helvetica" w:hAnsi="Helvetica" w:cs="Helvetica"/>
          <w:color w:val="000000"/>
        </w:rPr>
        <w:t>major</w:t>
      </w:r>
      <w:r w:rsidR="00D16037">
        <w:rPr>
          <w:rFonts w:ascii="Helvetica" w:hAnsi="Helvetica" w:cs="Helvetica"/>
          <w:color w:val="000000"/>
        </w:rPr>
        <w:t xml:space="preserve"> improvement</w:t>
      </w:r>
      <w:r w:rsidR="00DE70D6">
        <w:rPr>
          <w:rFonts w:ascii="Helvetica" w:hAnsi="Helvetica" w:cs="Helvetica"/>
          <w:color w:val="000000"/>
        </w:rPr>
        <w:t>s</w:t>
      </w:r>
      <w:r w:rsidR="00D16037">
        <w:rPr>
          <w:rFonts w:ascii="Helvetica" w:hAnsi="Helvetica" w:cs="Helvetica"/>
          <w:color w:val="000000"/>
        </w:rPr>
        <w:t xml:space="preserve"> </w:t>
      </w:r>
      <w:r w:rsidR="00031A70">
        <w:rPr>
          <w:rFonts w:ascii="Helvetica" w:hAnsi="Helvetica" w:cs="Helvetica"/>
          <w:color w:val="000000"/>
        </w:rPr>
        <w:t>in</w:t>
      </w:r>
      <w:r w:rsidR="00D16037">
        <w:rPr>
          <w:rFonts w:ascii="Helvetica" w:hAnsi="Helvetica" w:cs="Helvetica"/>
          <w:color w:val="000000"/>
        </w:rPr>
        <w:t xml:space="preserve"> </w:t>
      </w:r>
      <w:r w:rsidR="00831D78">
        <w:rPr>
          <w:rFonts w:ascii="Helvetica" w:hAnsi="Helvetica" w:cs="Helvetica"/>
          <w:color w:val="000000"/>
        </w:rPr>
        <w:t xml:space="preserve">space </w:t>
      </w:r>
      <w:del w:id="1000" w:author="Andrew Isaacson" w:date="2017-05-10T14:36:00Z">
        <w:r w:rsidR="00831D78" w:rsidDel="008E5703">
          <w:rPr>
            <w:rFonts w:ascii="Helvetica" w:hAnsi="Helvetica" w:cs="Helvetica"/>
            <w:color w:val="000000"/>
          </w:rPr>
          <w:delText xml:space="preserve">efficiency </w:delText>
        </w:r>
      </w:del>
      <w:r w:rsidR="00831D78">
        <w:rPr>
          <w:rFonts w:ascii="Helvetica" w:hAnsi="Helvetica" w:cs="Helvetica"/>
          <w:color w:val="000000"/>
        </w:rPr>
        <w:t xml:space="preserve">and time efficiency, </w:t>
      </w:r>
      <w:r w:rsidR="00DE70D6">
        <w:rPr>
          <w:rFonts w:ascii="Helvetica" w:hAnsi="Helvetica" w:cs="Helvetica"/>
          <w:color w:val="000000"/>
        </w:rPr>
        <w:t>stochastic simulations, such as</w:t>
      </w:r>
      <w:ins w:id="1001" w:author="Andrew Isaacson" w:date="2017-05-10T14:37:00Z">
        <w:r w:rsidR="008E5703">
          <w:rPr>
            <w:rFonts w:ascii="Helvetica" w:hAnsi="Helvetica" w:cs="Helvetica"/>
            <w:color w:val="000000"/>
          </w:rPr>
          <w:t xml:space="preserve"> the</w:t>
        </w:r>
      </w:ins>
      <w:r w:rsidR="00DE70D6">
        <w:rPr>
          <w:rFonts w:ascii="Helvetica" w:hAnsi="Helvetica" w:cs="Helvetica"/>
          <w:color w:val="000000"/>
        </w:rPr>
        <w:t xml:space="preserve"> next reaction method, </w:t>
      </w:r>
      <w:del w:id="1002" w:author="Andrew Isaacson" w:date="2017-05-10T14:36:00Z">
        <w:r w:rsidR="00DE70D6" w:rsidDel="008E5703">
          <w:rPr>
            <w:rFonts w:ascii="Helvetica" w:hAnsi="Helvetica" w:cs="Helvetica"/>
            <w:color w:val="000000"/>
          </w:rPr>
          <w:delText xml:space="preserve">which discretely computes concentration levels based on probabilistic calculations, </w:delText>
        </w:r>
      </w:del>
      <w:r w:rsidR="00274E8C">
        <w:rPr>
          <w:rFonts w:ascii="Helvetica" w:hAnsi="Helvetica" w:cs="Helvetica"/>
          <w:color w:val="000000"/>
        </w:rPr>
        <w:t>may now b</w:t>
      </w:r>
      <w:ins w:id="1003" w:author="Andrew Isaacson" w:date="2017-05-10T14:37:00Z">
        <w:r w:rsidR="008E5703">
          <w:rPr>
            <w:rFonts w:ascii="Helvetica" w:hAnsi="Helvetica" w:cs="Helvetica"/>
            <w:color w:val="000000"/>
          </w:rPr>
          <w:t>e</w:t>
        </w:r>
      </w:ins>
      <w:del w:id="1004" w:author="Andrew Isaacson" w:date="2017-05-10T14:37:00Z">
        <w:r w:rsidR="00274E8C" w:rsidDel="008E5703">
          <w:rPr>
            <w:rFonts w:ascii="Helvetica" w:hAnsi="Helvetica" w:cs="Helvetica"/>
            <w:color w:val="000000"/>
          </w:rPr>
          <w:delText>y</w:delText>
        </w:r>
      </w:del>
      <w:r w:rsidR="00274E8C">
        <w:rPr>
          <w:rFonts w:ascii="Helvetica" w:hAnsi="Helvetica" w:cs="Helvetica"/>
          <w:color w:val="000000"/>
        </w:rPr>
        <w:t xml:space="preserve"> feasible </w:t>
      </w:r>
      <w:r w:rsidR="00DB52F4">
        <w:rPr>
          <w:rFonts w:ascii="Helvetica" w:hAnsi="Helvetica" w:cs="Helvetica"/>
          <w:color w:val="000000"/>
        </w:rPr>
        <w:t>in the new system.</w:t>
      </w:r>
    </w:p>
    <w:p w14:paraId="47A8FD85" w14:textId="3009238D" w:rsidR="00485140" w:rsidRDefault="00CA29B7" w:rsidP="009D67D0">
      <w:pPr>
        <w:ind w:firstLine="720"/>
        <w:jc w:val="both"/>
        <w:rPr>
          <w:rFonts w:ascii="Helvetica" w:hAnsi="Helvetica" w:cs="Helvetica"/>
          <w:color w:val="000000"/>
        </w:rPr>
      </w:pPr>
      <w:del w:id="1005" w:author="Andrew Isaacson" w:date="2017-05-10T14:38:00Z">
        <w:r w:rsidDel="0012172E">
          <w:rPr>
            <w:rFonts w:ascii="Helvetica" w:hAnsi="Helvetica" w:cs="Helvetica"/>
            <w:color w:val="000000"/>
          </w:rPr>
          <w:delText>The last</w:delText>
        </w:r>
        <w:r w:rsidR="009D67D0" w:rsidDel="0012172E">
          <w:rPr>
            <w:rFonts w:ascii="Helvetica" w:hAnsi="Helvetica" w:cs="Helvetica"/>
            <w:color w:val="000000"/>
          </w:rPr>
          <w:delText xml:space="preserve"> possible</w:delText>
        </w:r>
      </w:del>
      <w:ins w:id="1006" w:author="Andrew Isaacson" w:date="2017-05-10T14:38:00Z">
        <w:r w:rsidR="0012172E">
          <w:rPr>
            <w:rFonts w:ascii="Helvetica" w:hAnsi="Helvetica" w:cs="Helvetica"/>
            <w:color w:val="000000"/>
          </w:rPr>
          <w:t>A further</w:t>
        </w:r>
      </w:ins>
      <w:r w:rsidR="009D67D0">
        <w:rPr>
          <w:rFonts w:ascii="Helvetica" w:hAnsi="Helvetica" w:cs="Helvetica"/>
          <w:color w:val="000000"/>
        </w:rPr>
        <w:t xml:space="preserve"> </w:t>
      </w:r>
      <w:del w:id="1007" w:author="Andrew Isaacson" w:date="2017-05-10T14:40:00Z">
        <w:r w:rsidR="009D67D0" w:rsidDel="0012172E">
          <w:rPr>
            <w:rFonts w:ascii="Helvetica" w:hAnsi="Helvetica" w:cs="Helvetica"/>
            <w:color w:val="000000"/>
          </w:rPr>
          <w:delText>improvement</w:delText>
        </w:r>
      </w:del>
      <w:ins w:id="1008" w:author="Andrew Isaacson" w:date="2017-05-10T14:40:00Z">
        <w:r w:rsidR="00D826E0">
          <w:rPr>
            <w:rFonts w:ascii="Helvetica" w:hAnsi="Helvetica" w:cs="Helvetica"/>
            <w:color w:val="000000"/>
          </w:rPr>
          <w:t>improvement to the system</w:t>
        </w:r>
      </w:ins>
      <w:r w:rsidR="009D67D0">
        <w:rPr>
          <w:rFonts w:ascii="Helvetica" w:hAnsi="Helvetica" w:cs="Helvetica"/>
          <w:color w:val="000000"/>
        </w:rPr>
        <w:t xml:space="preserve"> </w:t>
      </w:r>
      <w:ins w:id="1009" w:author="Andrew Isaacson" w:date="2017-05-10T14:38:00Z">
        <w:r w:rsidR="0012172E">
          <w:rPr>
            <w:rFonts w:ascii="Helvetica" w:hAnsi="Helvetica" w:cs="Helvetica"/>
            <w:color w:val="000000"/>
          </w:rPr>
          <w:t xml:space="preserve">could </w:t>
        </w:r>
      </w:ins>
      <w:r w:rsidR="009D67D0">
        <w:rPr>
          <w:rFonts w:ascii="Helvetica" w:hAnsi="Helvetica" w:cs="Helvetica"/>
          <w:color w:val="000000"/>
        </w:rPr>
        <w:t>involve</w:t>
      </w:r>
      <w:del w:id="1010" w:author="Andrew Isaacson" w:date="2017-05-10T14:38:00Z">
        <w:r w:rsidR="009D67D0" w:rsidDel="0012172E">
          <w:rPr>
            <w:rFonts w:ascii="Helvetica" w:hAnsi="Helvetica" w:cs="Helvetica"/>
            <w:color w:val="000000"/>
          </w:rPr>
          <w:delText>s</w:delText>
        </w:r>
      </w:del>
      <w:r w:rsidR="009D67D0">
        <w:rPr>
          <w:rFonts w:ascii="Helvetica" w:hAnsi="Helvetica" w:cs="Helvetica"/>
          <w:color w:val="000000"/>
        </w:rPr>
        <w:t xml:space="preserve"> </w:t>
      </w:r>
      <w:ins w:id="1011" w:author="Andrew Isaacson" w:date="2017-05-10T14:41:00Z">
        <w:r w:rsidR="00D826E0">
          <w:rPr>
            <w:rFonts w:ascii="Helvetica" w:hAnsi="Helvetica" w:cs="Helvetica"/>
            <w:color w:val="000000"/>
          </w:rPr>
          <w:t>developments to the</w:t>
        </w:r>
      </w:ins>
      <w:del w:id="1012" w:author="Andrew Isaacson" w:date="2017-05-10T14:39:00Z">
        <w:r w:rsidR="009D67D0" w:rsidDel="0012172E">
          <w:rPr>
            <w:rFonts w:ascii="Helvetica" w:hAnsi="Helvetica" w:cs="Helvetica"/>
            <w:color w:val="000000"/>
          </w:rPr>
          <w:delText xml:space="preserve">other sections of the </w:delText>
        </w:r>
        <w:r w:rsidR="004D7A47" w:rsidDel="0012172E">
          <w:rPr>
            <w:rFonts w:ascii="Helvetica" w:hAnsi="Helvetica" w:cs="Helvetica"/>
            <w:color w:val="000000"/>
          </w:rPr>
          <w:delText>system</w:delText>
        </w:r>
        <w:r w:rsidR="00BD4B44" w:rsidDel="0012172E">
          <w:rPr>
            <w:rFonts w:ascii="Helvetica" w:hAnsi="Helvetica" w:cs="Helvetica"/>
            <w:color w:val="000000"/>
          </w:rPr>
          <w:delText>, namely feature extraction</w:delText>
        </w:r>
      </w:del>
      <w:ins w:id="1013" w:author="Andrew Isaacson" w:date="2017-05-10T14:39:00Z">
        <w:r w:rsidR="0012172E">
          <w:rPr>
            <w:rFonts w:ascii="Helvetica" w:hAnsi="Helvetica" w:cs="Helvetica"/>
            <w:color w:val="000000"/>
          </w:rPr>
          <w:t xml:space="preserve"> feature extraction</w:t>
        </w:r>
      </w:ins>
      <w:ins w:id="1014" w:author="Andrew Isaacson" w:date="2017-05-10T14:41:00Z">
        <w:r w:rsidR="00D826E0">
          <w:rPr>
            <w:rFonts w:ascii="Helvetica" w:hAnsi="Helvetica" w:cs="Helvetica"/>
            <w:color w:val="000000"/>
          </w:rPr>
          <w:t xml:space="preserve"> section</w:t>
        </w:r>
      </w:ins>
      <w:r w:rsidR="00BD4B44">
        <w:rPr>
          <w:rFonts w:ascii="Helvetica" w:hAnsi="Helvetica" w:cs="Helvetica"/>
          <w:color w:val="000000"/>
        </w:rPr>
        <w:t xml:space="preserve">. </w:t>
      </w:r>
      <w:r w:rsidR="00D05002">
        <w:rPr>
          <w:rFonts w:ascii="Helvetica" w:hAnsi="Helvetica" w:cs="Helvetica"/>
          <w:color w:val="000000"/>
        </w:rPr>
        <w:t>Profiling</w:t>
      </w:r>
      <w:r w:rsidR="00D05002" w:rsidRPr="00C86E5E">
        <w:rPr>
          <w:rFonts w:ascii="Helvetica" w:hAnsi="Helvetica" w:cs="Helvetica"/>
          <w:color w:val="000000"/>
        </w:rPr>
        <w:t xml:space="preserve"> of the </w:t>
      </w:r>
      <w:r w:rsidR="00D05002">
        <w:rPr>
          <w:rFonts w:ascii="Helvetica" w:hAnsi="Helvetica" w:cs="Helvetica"/>
          <w:color w:val="000000"/>
        </w:rPr>
        <w:t>original</w:t>
      </w:r>
      <w:r w:rsidR="00D05002" w:rsidRPr="00C86E5E">
        <w:rPr>
          <w:rFonts w:ascii="Helvetica" w:hAnsi="Helvetica" w:cs="Helvetica"/>
          <w:color w:val="000000"/>
        </w:rPr>
        <w:t xml:space="preserve"> model </w:t>
      </w:r>
      <w:del w:id="1015" w:author="Andrew Isaacson" w:date="2017-05-10T14:45:00Z">
        <w:r w:rsidR="00D05002" w:rsidRPr="00C86E5E" w:rsidDel="00445F05">
          <w:rPr>
            <w:rFonts w:ascii="Helvetica" w:hAnsi="Helvetica" w:cs="Helvetica"/>
            <w:color w:val="000000"/>
          </w:rPr>
          <w:delText xml:space="preserve">shows </w:delText>
        </w:r>
      </w:del>
      <w:ins w:id="1016" w:author="Andrew Isaacson" w:date="2017-05-10T14:45:00Z">
        <w:r w:rsidR="00445F05">
          <w:rPr>
            <w:rFonts w:ascii="Helvetica" w:hAnsi="Helvetica" w:cs="Helvetica"/>
            <w:color w:val="000000"/>
          </w:rPr>
          <w:t>demonstrated</w:t>
        </w:r>
        <w:r w:rsidR="00445F05" w:rsidRPr="00C86E5E">
          <w:rPr>
            <w:rFonts w:ascii="Helvetica" w:hAnsi="Helvetica" w:cs="Helvetica"/>
            <w:color w:val="000000"/>
          </w:rPr>
          <w:t xml:space="preserve"> </w:t>
        </w:r>
      </w:ins>
      <w:r w:rsidR="00D05002" w:rsidRPr="00C86E5E">
        <w:rPr>
          <w:rFonts w:ascii="Helvetica" w:hAnsi="Helvetica" w:cs="Helvetica"/>
          <w:color w:val="000000"/>
        </w:rPr>
        <w:t>that feature extraction</w:t>
      </w:r>
      <w:r w:rsidR="00D05002">
        <w:rPr>
          <w:rFonts w:ascii="Helvetica" w:hAnsi="Helvetica" w:cs="Helvetica"/>
          <w:color w:val="000000"/>
        </w:rPr>
        <w:t xml:space="preserve"> </w:t>
      </w:r>
      <w:del w:id="1017" w:author="Andrew Isaacson" w:date="2017-05-10T14:45:00Z">
        <w:r w:rsidR="00D05002" w:rsidDel="00445F05">
          <w:rPr>
            <w:rFonts w:ascii="Helvetica" w:hAnsi="Helvetica" w:cs="Helvetica"/>
            <w:color w:val="000000"/>
          </w:rPr>
          <w:delText>f</w:delText>
        </w:r>
        <w:r w:rsidR="00D05002" w:rsidRPr="00C86E5E" w:rsidDel="00445F05">
          <w:rPr>
            <w:rFonts w:ascii="Helvetica" w:hAnsi="Helvetica" w:cs="Helvetica"/>
            <w:color w:val="000000"/>
          </w:rPr>
          <w:delText xml:space="preserve">rom results of simulation </w:delText>
        </w:r>
      </w:del>
      <w:del w:id="1018" w:author="Andrew Isaacson" w:date="2017-05-10T14:46:00Z">
        <w:r w:rsidR="008501E8" w:rsidDel="002B5A9A">
          <w:rPr>
            <w:rFonts w:ascii="Helvetica" w:hAnsi="Helvetica" w:cs="Helvetica"/>
            <w:color w:val="000000"/>
          </w:rPr>
          <w:delText>was</w:delText>
        </w:r>
        <w:r w:rsidR="00D05002" w:rsidRPr="00C86E5E" w:rsidDel="002B5A9A">
          <w:rPr>
            <w:rFonts w:ascii="Helvetica" w:hAnsi="Helvetica" w:cs="Helvetica"/>
            <w:color w:val="000000"/>
          </w:rPr>
          <w:delText xml:space="preserve"> taking up to</w:delText>
        </w:r>
      </w:del>
      <w:ins w:id="1019" w:author="Andrew Isaacson" w:date="2017-05-10T14:46:00Z">
        <w:r w:rsidR="002B5A9A">
          <w:rPr>
            <w:rFonts w:ascii="Helvetica" w:hAnsi="Helvetica" w:cs="Helvetica"/>
            <w:color w:val="000000"/>
          </w:rPr>
          <w:t>occupying nearly</w:t>
        </w:r>
      </w:ins>
      <w:r w:rsidR="00034729">
        <w:rPr>
          <w:rFonts w:ascii="Helvetica" w:hAnsi="Helvetica" w:cs="Helvetica"/>
          <w:color w:val="000000"/>
        </w:rPr>
        <w:t xml:space="preserve"> thirty percent of </w:t>
      </w:r>
      <w:ins w:id="1020" w:author="Andrew Isaacson" w:date="2017-05-10T14:46:00Z">
        <w:r w:rsidR="002B5A9A">
          <w:rPr>
            <w:rFonts w:ascii="Helvetica" w:hAnsi="Helvetica" w:cs="Helvetica"/>
            <w:color w:val="000000"/>
          </w:rPr>
          <w:t>the entire</w:t>
        </w:r>
      </w:ins>
      <w:del w:id="1021" w:author="Andrew Isaacson" w:date="2017-05-10T14:46:00Z">
        <w:r w:rsidR="00034729" w:rsidDel="002B5A9A">
          <w:rPr>
            <w:rFonts w:ascii="Helvetica" w:hAnsi="Helvetica" w:cs="Helvetica"/>
            <w:color w:val="000000"/>
          </w:rPr>
          <w:delText>the</w:delText>
        </w:r>
      </w:del>
      <w:r w:rsidR="00034729">
        <w:rPr>
          <w:rFonts w:ascii="Helvetica" w:hAnsi="Helvetica" w:cs="Helvetica"/>
          <w:color w:val="000000"/>
        </w:rPr>
        <w:t xml:space="preserve"> </w:t>
      </w:r>
      <w:del w:id="1022" w:author="Andrew Isaacson" w:date="2017-05-10T14:47:00Z">
        <w:r w:rsidR="00034729" w:rsidDel="00816F3B">
          <w:rPr>
            <w:rFonts w:ascii="Helvetica" w:hAnsi="Helvetica" w:cs="Helvetica"/>
            <w:color w:val="000000"/>
          </w:rPr>
          <w:delText xml:space="preserve">whole </w:delText>
        </w:r>
      </w:del>
      <w:r w:rsidR="00034729">
        <w:rPr>
          <w:rFonts w:ascii="Helvetica" w:hAnsi="Helvetica" w:cs="Helvetica"/>
          <w:color w:val="000000"/>
        </w:rPr>
        <w:t xml:space="preserve">simulation </w:t>
      </w:r>
      <w:ins w:id="1023" w:author="Andrew Isaacson" w:date="2017-05-10T14:46:00Z">
        <w:r w:rsidR="002B5A9A">
          <w:rPr>
            <w:rFonts w:ascii="Helvetica" w:hAnsi="Helvetica" w:cs="Helvetica"/>
            <w:color w:val="000000"/>
          </w:rPr>
          <w:t>run</w:t>
        </w:r>
      </w:ins>
      <w:r w:rsidR="00034729">
        <w:rPr>
          <w:rFonts w:ascii="Helvetica" w:hAnsi="Helvetica" w:cs="Helvetica"/>
          <w:color w:val="000000"/>
        </w:rPr>
        <w:t>time</w:t>
      </w:r>
      <w:ins w:id="1024" w:author="Andrew Isaacson" w:date="2017-05-10T14:48:00Z">
        <w:r w:rsidR="00816F3B">
          <w:rPr>
            <w:rFonts w:ascii="Helvetica" w:hAnsi="Helvetica" w:cs="Helvetica"/>
            <w:color w:val="000000"/>
          </w:rPr>
          <w:t xml:space="preserve">. </w:t>
        </w:r>
        <w:r w:rsidR="00F61FBC">
          <w:rPr>
            <w:rFonts w:ascii="Helvetica" w:hAnsi="Helvetica" w:cs="Helvetica"/>
            <w:color w:val="000000"/>
          </w:rPr>
          <w:t xml:space="preserve">Under the original system structure, </w:t>
        </w:r>
      </w:ins>
      <w:del w:id="1025" w:author="Andrew Isaacson" w:date="2017-05-10T14:48:00Z">
        <w:r w:rsidR="00034729" w:rsidDel="00816F3B">
          <w:rPr>
            <w:rFonts w:ascii="Helvetica" w:hAnsi="Helvetica" w:cs="Helvetica"/>
            <w:color w:val="000000"/>
          </w:rPr>
          <w:delText xml:space="preserve"> (</w:delText>
        </w:r>
        <w:r w:rsidR="00E977CA" w:rsidDel="00816F3B">
          <w:rPr>
            <w:rFonts w:ascii="Helvetica" w:hAnsi="Helvetica" w:cs="Helvetica"/>
            <w:color w:val="000000"/>
          </w:rPr>
          <w:delText>nearly</w:delText>
        </w:r>
        <w:r w:rsidR="00034729" w:rsidDel="00816F3B">
          <w:rPr>
            <w:rFonts w:ascii="Helvetica" w:hAnsi="Helvetica" w:cs="Helvetica"/>
            <w:color w:val="000000"/>
          </w:rPr>
          <w:delText xml:space="preserve"> half of the simulation process</w:delText>
        </w:r>
        <w:r w:rsidR="00E977CA" w:rsidDel="00816F3B">
          <w:rPr>
            <w:rFonts w:ascii="Helvetica" w:hAnsi="Helvetica" w:cs="Helvetica"/>
            <w:color w:val="000000"/>
          </w:rPr>
          <w:delText xml:space="preserve"> </w:delText>
        </w:r>
        <w:r w:rsidR="00034729" w:rsidDel="00816F3B">
          <w:rPr>
            <w:rFonts w:ascii="Helvetica" w:hAnsi="Helvetica" w:cs="Helvetica"/>
            <w:color w:val="000000"/>
          </w:rPr>
          <w:delText>runtime</w:delText>
        </w:r>
        <w:r w:rsidR="00B809FF" w:rsidDel="00816F3B">
          <w:rPr>
            <w:rFonts w:ascii="Helvetica" w:hAnsi="Helvetica" w:cs="Helvetica"/>
            <w:color w:val="000000"/>
          </w:rPr>
          <w:delText xml:space="preserve">). </w:delText>
        </w:r>
        <w:r w:rsidR="00D05002" w:rsidRPr="00C86E5E" w:rsidDel="00F61FBC">
          <w:rPr>
            <w:rFonts w:ascii="Helvetica" w:hAnsi="Helvetica" w:cs="Helvetica"/>
            <w:color w:val="000000"/>
          </w:rPr>
          <w:delText xml:space="preserve">Specifically, the </w:delText>
        </w:r>
        <w:r w:rsidR="00C117D2" w:rsidDel="00F61FBC">
          <w:rPr>
            <w:rFonts w:ascii="Helvetica" w:hAnsi="Helvetica" w:cs="Helvetica"/>
            <w:color w:val="000000"/>
          </w:rPr>
          <w:delText xml:space="preserve">original </w:delText>
        </w:r>
        <w:r w:rsidR="00D05002" w:rsidRPr="00C86E5E" w:rsidDel="00F61FBC">
          <w:rPr>
            <w:rFonts w:ascii="Helvetica" w:hAnsi="Helvetica" w:cs="Helvetica"/>
            <w:color w:val="000000"/>
          </w:rPr>
          <w:delText xml:space="preserve">system </w:delText>
        </w:r>
        <w:r w:rsidR="005B7D12" w:rsidDel="00F61FBC">
          <w:rPr>
            <w:rFonts w:ascii="Helvetica" w:hAnsi="Helvetica" w:cs="Helvetica"/>
            <w:color w:val="000000"/>
          </w:rPr>
          <w:delText>would</w:delText>
        </w:r>
        <w:r w:rsidR="00225B66" w:rsidDel="00F61FBC">
          <w:rPr>
            <w:rFonts w:ascii="Helvetica" w:hAnsi="Helvetica" w:cs="Helvetica"/>
            <w:color w:val="000000"/>
          </w:rPr>
          <w:delText xml:space="preserve"> first run </w:delText>
        </w:r>
      </w:del>
      <w:r w:rsidR="00225B66">
        <w:rPr>
          <w:rFonts w:ascii="Helvetica" w:hAnsi="Helvetica" w:cs="Helvetica"/>
          <w:color w:val="000000"/>
        </w:rPr>
        <w:t xml:space="preserve">all </w:t>
      </w:r>
      <w:ins w:id="1026" w:author="Andrew Isaacson" w:date="2017-05-10T14:50:00Z">
        <w:r w:rsidR="00201AB2">
          <w:rPr>
            <w:rFonts w:ascii="Helvetica" w:hAnsi="Helvetica" w:cs="Helvetica"/>
            <w:color w:val="000000"/>
          </w:rPr>
          <w:t xml:space="preserve">concentration levels were saved during </w:t>
        </w:r>
      </w:ins>
      <w:del w:id="1027" w:author="Andrew Isaacson" w:date="2017-05-10T14:50:00Z">
        <w:r w:rsidR="00225B66" w:rsidDel="00201AB2">
          <w:rPr>
            <w:rFonts w:ascii="Helvetica" w:hAnsi="Helvetica" w:cs="Helvetica"/>
            <w:color w:val="000000"/>
          </w:rPr>
          <w:delText>simulatio</w:delText>
        </w:r>
      </w:del>
      <w:del w:id="1028" w:author="Andrew Isaacson" w:date="2017-05-10T14:49:00Z">
        <w:r w:rsidR="00225B66" w:rsidDel="00201AB2">
          <w:rPr>
            <w:rFonts w:ascii="Helvetica" w:hAnsi="Helvetica" w:cs="Helvetica"/>
            <w:color w:val="000000"/>
          </w:rPr>
          <w:delText xml:space="preserve">ns </w:delText>
        </w:r>
      </w:del>
      <w:del w:id="1029" w:author="Andrew Isaacson" w:date="2017-05-10T14:50:00Z">
        <w:r w:rsidR="00225B66" w:rsidDel="00201AB2">
          <w:rPr>
            <w:rFonts w:ascii="Helvetica" w:hAnsi="Helvetica" w:cs="Helvetica"/>
            <w:color w:val="000000"/>
          </w:rPr>
          <w:delText>and</w:delText>
        </w:r>
      </w:del>
      <w:ins w:id="1030" w:author="Andrew Isaacson" w:date="2017-05-10T14:50:00Z">
        <w:r w:rsidR="00201AB2">
          <w:rPr>
            <w:rFonts w:ascii="Helvetica" w:hAnsi="Helvetica" w:cs="Helvetica"/>
            <w:color w:val="000000"/>
          </w:rPr>
          <w:t>simulation and then later utilized for feature calculations</w:t>
        </w:r>
      </w:ins>
      <w:del w:id="1031" w:author="Andrew Isaacson" w:date="2017-05-10T14:50:00Z">
        <w:r w:rsidR="00225B66" w:rsidDel="00201AB2">
          <w:rPr>
            <w:rFonts w:ascii="Helvetica" w:hAnsi="Helvetica" w:cs="Helvetica"/>
            <w:color w:val="000000"/>
          </w:rPr>
          <w:delText xml:space="preserve"> </w:delText>
        </w:r>
        <w:r w:rsidR="00D05002" w:rsidRPr="00C86E5E" w:rsidDel="00201AB2">
          <w:rPr>
            <w:rFonts w:ascii="Helvetica" w:hAnsi="Helvetica" w:cs="Helvetica"/>
            <w:color w:val="000000"/>
          </w:rPr>
          <w:delText xml:space="preserve">save all </w:delText>
        </w:r>
        <w:r w:rsidR="00004729" w:rsidDel="00201AB2">
          <w:rPr>
            <w:rFonts w:ascii="Helvetica" w:hAnsi="Helvetica" w:cs="Helvetica"/>
            <w:color w:val="000000"/>
          </w:rPr>
          <w:delText>concentration levels</w:delText>
        </w:r>
        <w:r w:rsidR="00D32FDE" w:rsidDel="00201AB2">
          <w:rPr>
            <w:rFonts w:ascii="Helvetica" w:hAnsi="Helvetica" w:cs="Helvetica"/>
            <w:color w:val="000000"/>
          </w:rPr>
          <w:delText xml:space="preserve"> in memory and then later access and utilize</w:delText>
        </w:r>
        <w:r w:rsidR="00D05002" w:rsidRPr="00C86E5E" w:rsidDel="00201AB2">
          <w:rPr>
            <w:rFonts w:ascii="Helvetica" w:hAnsi="Helvetica" w:cs="Helvetica"/>
            <w:color w:val="000000"/>
          </w:rPr>
          <w:delText xml:space="preserve"> </w:delText>
        </w:r>
        <w:r w:rsidR="00BD708F" w:rsidDel="00201AB2">
          <w:rPr>
            <w:rFonts w:ascii="Helvetica" w:hAnsi="Helvetica" w:cs="Helvetica"/>
            <w:color w:val="000000"/>
          </w:rPr>
          <w:delText>such information</w:delText>
        </w:r>
        <w:r w:rsidR="00D05002" w:rsidRPr="00C86E5E" w:rsidDel="00201AB2">
          <w:rPr>
            <w:rFonts w:ascii="Helvetica" w:hAnsi="Helvetica" w:cs="Helvetica"/>
            <w:color w:val="000000"/>
          </w:rPr>
          <w:delText xml:space="preserve"> for </w:delText>
        </w:r>
        <w:r w:rsidR="004D0799" w:rsidDel="00201AB2">
          <w:rPr>
            <w:rFonts w:ascii="Helvetica" w:hAnsi="Helvetica" w:cs="Helvetica"/>
            <w:color w:val="000000"/>
          </w:rPr>
          <w:delText>calculating features</w:delText>
        </w:r>
      </w:del>
      <w:r w:rsidR="00D05002" w:rsidRPr="00C86E5E">
        <w:rPr>
          <w:rFonts w:ascii="Helvetica" w:hAnsi="Helvetica" w:cs="Helvetica"/>
          <w:color w:val="000000"/>
        </w:rPr>
        <w:t xml:space="preserve">. </w:t>
      </w:r>
      <w:del w:id="1032" w:author="Andrew Isaacson" w:date="2017-05-10T14:51:00Z">
        <w:r w:rsidR="00C22F37" w:rsidDel="00201AB2">
          <w:rPr>
            <w:rFonts w:ascii="Helvetica" w:hAnsi="Helvetica" w:cs="Helvetica"/>
            <w:color w:val="000000"/>
          </w:rPr>
          <w:delText xml:space="preserve">Therefore, </w:delText>
        </w:r>
        <w:r w:rsidR="009B643A" w:rsidDel="00201AB2">
          <w:rPr>
            <w:rFonts w:ascii="Helvetica" w:hAnsi="Helvetica" w:cs="Helvetica"/>
            <w:color w:val="000000"/>
          </w:rPr>
          <w:delText>a</w:delText>
        </w:r>
      </w:del>
      <w:ins w:id="1033" w:author="Andrew Isaacson" w:date="2017-05-10T14:51:00Z">
        <w:r w:rsidR="00201AB2">
          <w:rPr>
            <w:rFonts w:ascii="Helvetica" w:hAnsi="Helvetica" w:cs="Helvetica"/>
            <w:color w:val="000000"/>
          </w:rPr>
          <w:t xml:space="preserve">Conversion of </w:t>
        </w:r>
      </w:ins>
      <w:del w:id="1034" w:author="Andrew Isaacson" w:date="2017-05-10T14:51:00Z">
        <w:r w:rsidR="009B643A" w:rsidDel="00201AB2">
          <w:rPr>
            <w:rFonts w:ascii="Helvetica" w:hAnsi="Helvetica" w:cs="Helvetica"/>
            <w:color w:val="000000"/>
          </w:rPr>
          <w:delText xml:space="preserve"> new deign </w:delText>
        </w:r>
        <w:r w:rsidR="00931987" w:rsidDel="00201AB2">
          <w:rPr>
            <w:rFonts w:ascii="Helvetica" w:hAnsi="Helvetica" w:cs="Helvetica"/>
            <w:color w:val="000000"/>
          </w:rPr>
          <w:delText>of</w:delText>
        </w:r>
        <w:r w:rsidR="009B643A" w:rsidDel="00201AB2">
          <w:rPr>
            <w:rFonts w:ascii="Helvetica" w:hAnsi="Helvetica" w:cs="Helvetica"/>
            <w:color w:val="000000"/>
          </w:rPr>
          <w:delText xml:space="preserve"> </w:delText>
        </w:r>
        <w:r w:rsidR="000B0A3A" w:rsidDel="00201AB2">
          <w:rPr>
            <w:rFonts w:ascii="Helvetica" w:hAnsi="Helvetica" w:cs="Helvetica"/>
            <w:color w:val="000000"/>
          </w:rPr>
          <w:delText>convert</w:delText>
        </w:r>
        <w:r w:rsidR="00931987" w:rsidDel="00201AB2">
          <w:rPr>
            <w:rFonts w:ascii="Helvetica" w:hAnsi="Helvetica" w:cs="Helvetica"/>
            <w:color w:val="000000"/>
          </w:rPr>
          <w:delText>ing</w:delText>
        </w:r>
        <w:r w:rsidR="000B0A3A" w:rsidDel="00201AB2">
          <w:rPr>
            <w:rFonts w:ascii="Helvetica" w:hAnsi="Helvetica" w:cs="Helvetica"/>
            <w:color w:val="000000"/>
          </w:rPr>
          <w:delText xml:space="preserve"> </w:delText>
        </w:r>
      </w:del>
      <w:r w:rsidR="000B0A3A">
        <w:rPr>
          <w:rFonts w:ascii="Helvetica" w:hAnsi="Helvetica" w:cs="Helvetica"/>
          <w:color w:val="000000"/>
        </w:rPr>
        <w:t xml:space="preserve">feature extraction onto GPU </w:t>
      </w:r>
      <w:r w:rsidR="00931987">
        <w:rPr>
          <w:rFonts w:ascii="Helvetica" w:hAnsi="Helvetica" w:cs="Helvetica"/>
          <w:color w:val="000000"/>
        </w:rPr>
        <w:t>might further improve system runtime</w:t>
      </w:r>
      <w:del w:id="1035" w:author="Andrew Isaacson" w:date="2017-05-10T14:51:00Z">
        <w:r w:rsidR="00931987" w:rsidDel="00201AB2">
          <w:rPr>
            <w:rFonts w:ascii="Helvetica" w:hAnsi="Helvetica" w:cs="Helvetica"/>
            <w:color w:val="000000"/>
          </w:rPr>
          <w:delText>.</w:delText>
        </w:r>
      </w:del>
      <w:ins w:id="1036" w:author="Andrew Isaacson" w:date="2017-05-10T14:52:00Z">
        <w:r w:rsidR="00201AB2">
          <w:rPr>
            <w:rFonts w:ascii="Helvetica" w:hAnsi="Helvetica" w:cs="Helvetica"/>
            <w:color w:val="000000"/>
          </w:rPr>
          <w:t>. This is b</w:t>
        </w:r>
      </w:ins>
      <w:del w:id="1037" w:author="Andrew Isaacson" w:date="2017-05-10T14:51:00Z">
        <w:r w:rsidR="00931987" w:rsidDel="00201AB2">
          <w:rPr>
            <w:rFonts w:ascii="Helvetica" w:hAnsi="Helvetica" w:cs="Helvetica"/>
            <w:color w:val="000000"/>
          </w:rPr>
          <w:delText xml:space="preserve"> B</w:delText>
        </w:r>
      </w:del>
      <w:r w:rsidR="00CA0897">
        <w:rPr>
          <w:rFonts w:ascii="Helvetica" w:hAnsi="Helvetica" w:cs="Helvetica"/>
          <w:color w:val="000000"/>
        </w:rPr>
        <w:t>ecause feature extraction is necessary for all parameter sets and mutants</w:t>
      </w:r>
      <w:ins w:id="1038" w:author="Andrew Isaacson" w:date="2017-05-10T14:52:00Z">
        <w:r w:rsidR="00201AB2">
          <w:rPr>
            <w:rFonts w:ascii="Helvetica" w:hAnsi="Helvetica" w:cs="Helvetica"/>
            <w:color w:val="000000"/>
          </w:rPr>
          <w:t>. In addition,</w:t>
        </w:r>
      </w:ins>
      <w:del w:id="1039" w:author="Andrew Isaacson" w:date="2017-05-10T14:52:00Z">
        <w:r w:rsidR="00CA0897" w:rsidDel="00201AB2">
          <w:rPr>
            <w:rFonts w:ascii="Helvetica" w:hAnsi="Helvetica" w:cs="Helvetica"/>
            <w:color w:val="000000"/>
          </w:rPr>
          <w:delText>,</w:delText>
        </w:r>
      </w:del>
      <w:r w:rsidR="00CA0897">
        <w:rPr>
          <w:rFonts w:ascii="Helvetica" w:hAnsi="Helvetica" w:cs="Helvetica"/>
          <w:color w:val="000000"/>
        </w:rPr>
        <w:t xml:space="preserve"> </w:t>
      </w:r>
      <w:r w:rsidR="00D5001F">
        <w:rPr>
          <w:rFonts w:ascii="Helvetica" w:hAnsi="Helvetica" w:cs="Helvetica"/>
          <w:color w:val="000000"/>
        </w:rPr>
        <w:t xml:space="preserve">every determined block on GPU will have </w:t>
      </w:r>
      <w:r w:rsidR="00D5001F">
        <w:rPr>
          <w:rFonts w:ascii="Helvetica" w:hAnsi="Helvetica" w:cs="Helvetica"/>
          <w:color w:val="000000"/>
        </w:rPr>
        <w:lastRenderedPageBreak/>
        <w:t>relatively the same</w:t>
      </w:r>
      <w:r w:rsidR="009D59C4">
        <w:rPr>
          <w:rFonts w:ascii="Helvetica" w:hAnsi="Helvetica" w:cs="Helvetica"/>
          <w:color w:val="000000"/>
        </w:rPr>
        <w:t xml:space="preserve"> amount of work to complete and thus </w:t>
      </w:r>
      <w:r w:rsidR="00FD6B05">
        <w:rPr>
          <w:rFonts w:ascii="Helvetica" w:hAnsi="Helvetica" w:cs="Helvetica"/>
          <w:color w:val="000000"/>
        </w:rPr>
        <w:t xml:space="preserve">most of the blocks can run in parallel and </w:t>
      </w:r>
      <w:r w:rsidR="005749F0">
        <w:rPr>
          <w:rFonts w:ascii="Helvetica" w:hAnsi="Helvetica" w:cs="Helvetica"/>
          <w:color w:val="000000"/>
        </w:rPr>
        <w:t>resource waste will be kept as minimum.</w:t>
      </w:r>
    </w:p>
    <w:p w14:paraId="458B9451" w14:textId="17DA078C" w:rsidR="00CA0707" w:rsidRDefault="009D67D0" w:rsidP="00FA4D13">
      <w:pPr>
        <w:ind w:firstLine="720"/>
        <w:jc w:val="both"/>
        <w:rPr>
          <w:rFonts w:ascii="Helvetica" w:hAnsi="Helvetica" w:cs="Helvetica"/>
          <w:color w:val="000000"/>
        </w:rPr>
      </w:pPr>
      <w:r w:rsidRPr="00C86E5E">
        <w:rPr>
          <w:rFonts w:ascii="Helvetica" w:hAnsi="Helvetica" w:cs="Helvetica"/>
          <w:color w:val="000000"/>
        </w:rPr>
        <w:t xml:space="preserve"> </w:t>
      </w:r>
    </w:p>
    <w:p w14:paraId="2A87F144" w14:textId="77777777" w:rsidR="00CA0707" w:rsidRDefault="00CA0707" w:rsidP="00A47544">
      <w:pPr>
        <w:jc w:val="both"/>
        <w:rPr>
          <w:rFonts w:ascii="Helvetica" w:hAnsi="Helvetica" w:cs="Helvetica"/>
          <w:color w:val="000000"/>
        </w:rPr>
      </w:pPr>
    </w:p>
    <w:p w14:paraId="3C3F8AA8" w14:textId="77777777" w:rsidR="00CA0707" w:rsidRDefault="00CA0707" w:rsidP="00A47544">
      <w:pPr>
        <w:jc w:val="both"/>
        <w:rPr>
          <w:rFonts w:ascii="Helvetica" w:hAnsi="Helvetica" w:cs="Helvetica"/>
          <w:color w:val="000000"/>
        </w:rPr>
      </w:pPr>
    </w:p>
    <w:p w14:paraId="6CDA4A80" w14:textId="2224B94C" w:rsidR="00252E87" w:rsidRDefault="0089021E" w:rsidP="00A47544">
      <w:pPr>
        <w:jc w:val="both"/>
        <w:rPr>
          <w:rFonts w:ascii="Helvetica" w:hAnsi="Helvetica" w:cs="Helvetica"/>
          <w:color w:val="000000"/>
        </w:rPr>
      </w:pPr>
      <w:r w:rsidRPr="00C86E5E">
        <w:rPr>
          <w:rFonts w:ascii="Helvetica" w:hAnsi="Helvetica" w:cs="Helvetica"/>
          <w:color w:val="000000"/>
        </w:rPr>
        <w:t>.</w:t>
      </w:r>
    </w:p>
    <w:sectPr w:rsidR="00252E87">
      <w:pgSz w:w="12240" w:h="15840"/>
      <w:pgMar w:top="1440" w:right="1440" w:bottom="1440" w:left="1440" w:header="720" w:footer="864"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E22CB"/>
    <w:multiLevelType w:val="hybridMultilevel"/>
    <w:tmpl w:val="D23258A2"/>
    <w:numStyleLink w:val="Numbered"/>
  </w:abstractNum>
  <w:abstractNum w:abstractNumId="1">
    <w:nsid w:val="147925EF"/>
    <w:multiLevelType w:val="hybridMultilevel"/>
    <w:tmpl w:val="F8126A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F997064"/>
    <w:multiLevelType w:val="hybridMultilevel"/>
    <w:tmpl w:val="D23258A2"/>
    <w:styleLink w:val="Numbered"/>
    <w:lvl w:ilvl="0" w:tplc="D7CEBA1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C34E7D8">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C44E17E">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45E26742">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D18C950">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6469AF4">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4685B76">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BAA695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90414A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6AE81424"/>
    <w:multiLevelType w:val="hybridMultilevel"/>
    <w:tmpl w:val="9B2EB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rew Isaacson">
    <w15:presenceInfo w15:providerId="Windows Live" w15:userId="adfd80b083d758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475"/>
    <w:rsid w:val="00000488"/>
    <w:rsid w:val="000010BB"/>
    <w:rsid w:val="00001B13"/>
    <w:rsid w:val="00002E6A"/>
    <w:rsid w:val="000032EC"/>
    <w:rsid w:val="000034A9"/>
    <w:rsid w:val="00003A0F"/>
    <w:rsid w:val="000045D5"/>
    <w:rsid w:val="00004729"/>
    <w:rsid w:val="000050DF"/>
    <w:rsid w:val="0000644C"/>
    <w:rsid w:val="000076EC"/>
    <w:rsid w:val="00007C31"/>
    <w:rsid w:val="00007D05"/>
    <w:rsid w:val="00014305"/>
    <w:rsid w:val="000156AA"/>
    <w:rsid w:val="00015D67"/>
    <w:rsid w:val="0001673A"/>
    <w:rsid w:val="00017F0D"/>
    <w:rsid w:val="00021EB7"/>
    <w:rsid w:val="0002368D"/>
    <w:rsid w:val="00024511"/>
    <w:rsid w:val="0002728D"/>
    <w:rsid w:val="00030628"/>
    <w:rsid w:val="00030FB6"/>
    <w:rsid w:val="0003117F"/>
    <w:rsid w:val="0003190E"/>
    <w:rsid w:val="00031A70"/>
    <w:rsid w:val="00031FEB"/>
    <w:rsid w:val="00034395"/>
    <w:rsid w:val="00034729"/>
    <w:rsid w:val="0003661F"/>
    <w:rsid w:val="00037513"/>
    <w:rsid w:val="000410B0"/>
    <w:rsid w:val="000413F8"/>
    <w:rsid w:val="00041C06"/>
    <w:rsid w:val="0004243D"/>
    <w:rsid w:val="000427C6"/>
    <w:rsid w:val="000431D1"/>
    <w:rsid w:val="000431E7"/>
    <w:rsid w:val="00043C39"/>
    <w:rsid w:val="00044699"/>
    <w:rsid w:val="00044F53"/>
    <w:rsid w:val="000453EB"/>
    <w:rsid w:val="00046A84"/>
    <w:rsid w:val="00046CA7"/>
    <w:rsid w:val="00047590"/>
    <w:rsid w:val="000478C0"/>
    <w:rsid w:val="000479F2"/>
    <w:rsid w:val="00047DB0"/>
    <w:rsid w:val="00047DDB"/>
    <w:rsid w:val="00050984"/>
    <w:rsid w:val="00050FFC"/>
    <w:rsid w:val="00051D97"/>
    <w:rsid w:val="000537AC"/>
    <w:rsid w:val="000538CF"/>
    <w:rsid w:val="0005404F"/>
    <w:rsid w:val="000542BB"/>
    <w:rsid w:val="00054A6D"/>
    <w:rsid w:val="000555AD"/>
    <w:rsid w:val="00056719"/>
    <w:rsid w:val="000572B6"/>
    <w:rsid w:val="0006161E"/>
    <w:rsid w:val="00062EEB"/>
    <w:rsid w:val="000640C5"/>
    <w:rsid w:val="00064D12"/>
    <w:rsid w:val="000656CC"/>
    <w:rsid w:val="00066CEF"/>
    <w:rsid w:val="00070C67"/>
    <w:rsid w:val="0007109D"/>
    <w:rsid w:val="0007545C"/>
    <w:rsid w:val="00077914"/>
    <w:rsid w:val="0007791F"/>
    <w:rsid w:val="00081572"/>
    <w:rsid w:val="000816F7"/>
    <w:rsid w:val="00081829"/>
    <w:rsid w:val="000824E6"/>
    <w:rsid w:val="00082F0C"/>
    <w:rsid w:val="000832BC"/>
    <w:rsid w:val="0008389C"/>
    <w:rsid w:val="00083BBF"/>
    <w:rsid w:val="00083BEF"/>
    <w:rsid w:val="00083F0D"/>
    <w:rsid w:val="00084909"/>
    <w:rsid w:val="00084CA5"/>
    <w:rsid w:val="00085C54"/>
    <w:rsid w:val="00087781"/>
    <w:rsid w:val="00087FBB"/>
    <w:rsid w:val="000913CE"/>
    <w:rsid w:val="00092EFD"/>
    <w:rsid w:val="000946A0"/>
    <w:rsid w:val="00096041"/>
    <w:rsid w:val="00096C0A"/>
    <w:rsid w:val="000A0811"/>
    <w:rsid w:val="000A0BFE"/>
    <w:rsid w:val="000A1087"/>
    <w:rsid w:val="000A2DB4"/>
    <w:rsid w:val="000A36F1"/>
    <w:rsid w:val="000A4C53"/>
    <w:rsid w:val="000A5076"/>
    <w:rsid w:val="000A50D0"/>
    <w:rsid w:val="000A5882"/>
    <w:rsid w:val="000A5D34"/>
    <w:rsid w:val="000A73C3"/>
    <w:rsid w:val="000A747C"/>
    <w:rsid w:val="000A7C42"/>
    <w:rsid w:val="000B02D2"/>
    <w:rsid w:val="000B0A3A"/>
    <w:rsid w:val="000B25FB"/>
    <w:rsid w:val="000B2CBA"/>
    <w:rsid w:val="000B4AE2"/>
    <w:rsid w:val="000B4C6F"/>
    <w:rsid w:val="000B5405"/>
    <w:rsid w:val="000B5539"/>
    <w:rsid w:val="000B5839"/>
    <w:rsid w:val="000B59C1"/>
    <w:rsid w:val="000B5FCB"/>
    <w:rsid w:val="000B6EAA"/>
    <w:rsid w:val="000B78BB"/>
    <w:rsid w:val="000B798B"/>
    <w:rsid w:val="000C1C92"/>
    <w:rsid w:val="000C1DC6"/>
    <w:rsid w:val="000C2DEC"/>
    <w:rsid w:val="000C313E"/>
    <w:rsid w:val="000C41A0"/>
    <w:rsid w:val="000C41FD"/>
    <w:rsid w:val="000C4AC4"/>
    <w:rsid w:val="000C5002"/>
    <w:rsid w:val="000C6442"/>
    <w:rsid w:val="000D1BAF"/>
    <w:rsid w:val="000D24FF"/>
    <w:rsid w:val="000D2D09"/>
    <w:rsid w:val="000D3395"/>
    <w:rsid w:val="000D4611"/>
    <w:rsid w:val="000D55D4"/>
    <w:rsid w:val="000D5733"/>
    <w:rsid w:val="000D6A49"/>
    <w:rsid w:val="000D7B52"/>
    <w:rsid w:val="000E07C8"/>
    <w:rsid w:val="000E3377"/>
    <w:rsid w:val="000E356A"/>
    <w:rsid w:val="000E366D"/>
    <w:rsid w:val="000E4727"/>
    <w:rsid w:val="000E4AEC"/>
    <w:rsid w:val="000E4C5C"/>
    <w:rsid w:val="000E503E"/>
    <w:rsid w:val="000E5696"/>
    <w:rsid w:val="000E62A2"/>
    <w:rsid w:val="000E642B"/>
    <w:rsid w:val="000E739C"/>
    <w:rsid w:val="000E7910"/>
    <w:rsid w:val="000E7B5D"/>
    <w:rsid w:val="000F0487"/>
    <w:rsid w:val="000F24A7"/>
    <w:rsid w:val="000F3629"/>
    <w:rsid w:val="000F3C73"/>
    <w:rsid w:val="000F4446"/>
    <w:rsid w:val="000F4AF2"/>
    <w:rsid w:val="000F5B73"/>
    <w:rsid w:val="000F6526"/>
    <w:rsid w:val="0010198D"/>
    <w:rsid w:val="001019A8"/>
    <w:rsid w:val="001019F2"/>
    <w:rsid w:val="00101F8C"/>
    <w:rsid w:val="00102E4B"/>
    <w:rsid w:val="00102EEE"/>
    <w:rsid w:val="00103307"/>
    <w:rsid w:val="0010413A"/>
    <w:rsid w:val="00104605"/>
    <w:rsid w:val="00105815"/>
    <w:rsid w:val="00106814"/>
    <w:rsid w:val="00107361"/>
    <w:rsid w:val="001104F2"/>
    <w:rsid w:val="0011070E"/>
    <w:rsid w:val="001109D5"/>
    <w:rsid w:val="001119BC"/>
    <w:rsid w:val="00111E66"/>
    <w:rsid w:val="001121CC"/>
    <w:rsid w:val="001122A7"/>
    <w:rsid w:val="00112932"/>
    <w:rsid w:val="0011353A"/>
    <w:rsid w:val="001144BC"/>
    <w:rsid w:val="0011633B"/>
    <w:rsid w:val="001163CA"/>
    <w:rsid w:val="00117BC0"/>
    <w:rsid w:val="00117CBB"/>
    <w:rsid w:val="00117EA7"/>
    <w:rsid w:val="00117F75"/>
    <w:rsid w:val="001201BD"/>
    <w:rsid w:val="001203AE"/>
    <w:rsid w:val="00120C53"/>
    <w:rsid w:val="0012172E"/>
    <w:rsid w:val="0012274C"/>
    <w:rsid w:val="00123725"/>
    <w:rsid w:val="001239FB"/>
    <w:rsid w:val="00123B5E"/>
    <w:rsid w:val="00124365"/>
    <w:rsid w:val="0012446F"/>
    <w:rsid w:val="0012484D"/>
    <w:rsid w:val="00124BB2"/>
    <w:rsid w:val="0012574A"/>
    <w:rsid w:val="0012619F"/>
    <w:rsid w:val="00126F5F"/>
    <w:rsid w:val="0013051A"/>
    <w:rsid w:val="0013082D"/>
    <w:rsid w:val="00132E55"/>
    <w:rsid w:val="00133257"/>
    <w:rsid w:val="00133731"/>
    <w:rsid w:val="0013588E"/>
    <w:rsid w:val="00135F10"/>
    <w:rsid w:val="00135FCC"/>
    <w:rsid w:val="0013640D"/>
    <w:rsid w:val="0013662E"/>
    <w:rsid w:val="00136B47"/>
    <w:rsid w:val="00136BB7"/>
    <w:rsid w:val="001373D6"/>
    <w:rsid w:val="00140936"/>
    <w:rsid w:val="00142726"/>
    <w:rsid w:val="001432BF"/>
    <w:rsid w:val="00143AEB"/>
    <w:rsid w:val="001452C4"/>
    <w:rsid w:val="00145EDA"/>
    <w:rsid w:val="001475AD"/>
    <w:rsid w:val="00147D1F"/>
    <w:rsid w:val="0015178D"/>
    <w:rsid w:val="00151FC3"/>
    <w:rsid w:val="001520B5"/>
    <w:rsid w:val="00152496"/>
    <w:rsid w:val="00153551"/>
    <w:rsid w:val="00154A16"/>
    <w:rsid w:val="00155602"/>
    <w:rsid w:val="00156893"/>
    <w:rsid w:val="00156BC3"/>
    <w:rsid w:val="0015703B"/>
    <w:rsid w:val="00157108"/>
    <w:rsid w:val="00157BDA"/>
    <w:rsid w:val="001600F1"/>
    <w:rsid w:val="00160611"/>
    <w:rsid w:val="00160E95"/>
    <w:rsid w:val="00161955"/>
    <w:rsid w:val="0016379B"/>
    <w:rsid w:val="00163B3C"/>
    <w:rsid w:val="0016461D"/>
    <w:rsid w:val="001650A6"/>
    <w:rsid w:val="001650C2"/>
    <w:rsid w:val="00166626"/>
    <w:rsid w:val="001672D8"/>
    <w:rsid w:val="00170236"/>
    <w:rsid w:val="001713AF"/>
    <w:rsid w:val="00173957"/>
    <w:rsid w:val="00174C5C"/>
    <w:rsid w:val="00175472"/>
    <w:rsid w:val="00176633"/>
    <w:rsid w:val="001810D4"/>
    <w:rsid w:val="001810E3"/>
    <w:rsid w:val="0018247D"/>
    <w:rsid w:val="001826DD"/>
    <w:rsid w:val="001826E4"/>
    <w:rsid w:val="00184D82"/>
    <w:rsid w:val="00190C31"/>
    <w:rsid w:val="0019193B"/>
    <w:rsid w:val="00191A6C"/>
    <w:rsid w:val="001947B6"/>
    <w:rsid w:val="00194EBA"/>
    <w:rsid w:val="00195499"/>
    <w:rsid w:val="00195767"/>
    <w:rsid w:val="001A002A"/>
    <w:rsid w:val="001A0756"/>
    <w:rsid w:val="001A0F2D"/>
    <w:rsid w:val="001A19DA"/>
    <w:rsid w:val="001A3AE9"/>
    <w:rsid w:val="001A3B21"/>
    <w:rsid w:val="001A41CB"/>
    <w:rsid w:val="001A48C6"/>
    <w:rsid w:val="001A4CEB"/>
    <w:rsid w:val="001A6A77"/>
    <w:rsid w:val="001A6B21"/>
    <w:rsid w:val="001B02BD"/>
    <w:rsid w:val="001B1250"/>
    <w:rsid w:val="001B1906"/>
    <w:rsid w:val="001B2788"/>
    <w:rsid w:val="001B2AEB"/>
    <w:rsid w:val="001B3783"/>
    <w:rsid w:val="001B3BF6"/>
    <w:rsid w:val="001B54E2"/>
    <w:rsid w:val="001B55BC"/>
    <w:rsid w:val="001B5761"/>
    <w:rsid w:val="001B6768"/>
    <w:rsid w:val="001B76FB"/>
    <w:rsid w:val="001C0F42"/>
    <w:rsid w:val="001C16A2"/>
    <w:rsid w:val="001C31D5"/>
    <w:rsid w:val="001C3296"/>
    <w:rsid w:val="001C4099"/>
    <w:rsid w:val="001C44D5"/>
    <w:rsid w:val="001C49E7"/>
    <w:rsid w:val="001C5C34"/>
    <w:rsid w:val="001C5E9D"/>
    <w:rsid w:val="001C6339"/>
    <w:rsid w:val="001C65A6"/>
    <w:rsid w:val="001C6ADB"/>
    <w:rsid w:val="001C71BD"/>
    <w:rsid w:val="001C7F82"/>
    <w:rsid w:val="001D00A2"/>
    <w:rsid w:val="001D1065"/>
    <w:rsid w:val="001D1131"/>
    <w:rsid w:val="001D1803"/>
    <w:rsid w:val="001D2FF5"/>
    <w:rsid w:val="001D32D5"/>
    <w:rsid w:val="001D38E7"/>
    <w:rsid w:val="001D3D98"/>
    <w:rsid w:val="001D3FDE"/>
    <w:rsid w:val="001D4E70"/>
    <w:rsid w:val="001D5E96"/>
    <w:rsid w:val="001E0379"/>
    <w:rsid w:val="001E15EF"/>
    <w:rsid w:val="001E1616"/>
    <w:rsid w:val="001E1A3E"/>
    <w:rsid w:val="001E264B"/>
    <w:rsid w:val="001E2D45"/>
    <w:rsid w:val="001E33E0"/>
    <w:rsid w:val="001E5315"/>
    <w:rsid w:val="001E54DA"/>
    <w:rsid w:val="001E6987"/>
    <w:rsid w:val="001F220D"/>
    <w:rsid w:val="001F24AB"/>
    <w:rsid w:val="001F4705"/>
    <w:rsid w:val="001F556B"/>
    <w:rsid w:val="001F79E7"/>
    <w:rsid w:val="001F7E2A"/>
    <w:rsid w:val="0020037C"/>
    <w:rsid w:val="0020081A"/>
    <w:rsid w:val="00200A56"/>
    <w:rsid w:val="00200E1D"/>
    <w:rsid w:val="002019DF"/>
    <w:rsid w:val="00201AB2"/>
    <w:rsid w:val="00202A06"/>
    <w:rsid w:val="00203587"/>
    <w:rsid w:val="00203ED0"/>
    <w:rsid w:val="002041E7"/>
    <w:rsid w:val="00204980"/>
    <w:rsid w:val="00205B2B"/>
    <w:rsid w:val="00206024"/>
    <w:rsid w:val="00207135"/>
    <w:rsid w:val="00207D2C"/>
    <w:rsid w:val="0021038B"/>
    <w:rsid w:val="00210585"/>
    <w:rsid w:val="002112F6"/>
    <w:rsid w:val="002114FB"/>
    <w:rsid w:val="00211BF1"/>
    <w:rsid w:val="00212F0A"/>
    <w:rsid w:val="002130C1"/>
    <w:rsid w:val="00214290"/>
    <w:rsid w:val="00214A55"/>
    <w:rsid w:val="00215450"/>
    <w:rsid w:val="00216405"/>
    <w:rsid w:val="00217763"/>
    <w:rsid w:val="002216B5"/>
    <w:rsid w:val="00221E98"/>
    <w:rsid w:val="002226F3"/>
    <w:rsid w:val="00222BE8"/>
    <w:rsid w:val="00223C93"/>
    <w:rsid w:val="00223E35"/>
    <w:rsid w:val="00224152"/>
    <w:rsid w:val="00224B9F"/>
    <w:rsid w:val="00225722"/>
    <w:rsid w:val="00225B0E"/>
    <w:rsid w:val="00225B66"/>
    <w:rsid w:val="00225FE2"/>
    <w:rsid w:val="00226A06"/>
    <w:rsid w:val="002272FC"/>
    <w:rsid w:val="0022734A"/>
    <w:rsid w:val="002278D1"/>
    <w:rsid w:val="00230108"/>
    <w:rsid w:val="00230146"/>
    <w:rsid w:val="002302F5"/>
    <w:rsid w:val="002313A4"/>
    <w:rsid w:val="00231A91"/>
    <w:rsid w:val="0023205C"/>
    <w:rsid w:val="00232D21"/>
    <w:rsid w:val="0023386E"/>
    <w:rsid w:val="00234B56"/>
    <w:rsid w:val="00234DB8"/>
    <w:rsid w:val="00235976"/>
    <w:rsid w:val="00236357"/>
    <w:rsid w:val="002366FA"/>
    <w:rsid w:val="00236A8E"/>
    <w:rsid w:val="002375D2"/>
    <w:rsid w:val="00240204"/>
    <w:rsid w:val="002407AA"/>
    <w:rsid w:val="002408A8"/>
    <w:rsid w:val="00242F62"/>
    <w:rsid w:val="002436E6"/>
    <w:rsid w:val="0024503B"/>
    <w:rsid w:val="00245722"/>
    <w:rsid w:val="00246C1A"/>
    <w:rsid w:val="00247309"/>
    <w:rsid w:val="0024774B"/>
    <w:rsid w:val="0024783A"/>
    <w:rsid w:val="00250116"/>
    <w:rsid w:val="0025027E"/>
    <w:rsid w:val="0025078C"/>
    <w:rsid w:val="002509AB"/>
    <w:rsid w:val="00251104"/>
    <w:rsid w:val="00252E87"/>
    <w:rsid w:val="00256543"/>
    <w:rsid w:val="00256617"/>
    <w:rsid w:val="00256942"/>
    <w:rsid w:val="002573FE"/>
    <w:rsid w:val="0025795A"/>
    <w:rsid w:val="00257C34"/>
    <w:rsid w:val="00257EB3"/>
    <w:rsid w:val="0026083F"/>
    <w:rsid w:val="00260F75"/>
    <w:rsid w:val="002621FB"/>
    <w:rsid w:val="00263900"/>
    <w:rsid w:val="00263C27"/>
    <w:rsid w:val="00263ED3"/>
    <w:rsid w:val="0026454C"/>
    <w:rsid w:val="00264AB2"/>
    <w:rsid w:val="00264E9D"/>
    <w:rsid w:val="00264F52"/>
    <w:rsid w:val="00265EF0"/>
    <w:rsid w:val="00266A51"/>
    <w:rsid w:val="00266D1A"/>
    <w:rsid w:val="00267697"/>
    <w:rsid w:val="0027072F"/>
    <w:rsid w:val="002709C8"/>
    <w:rsid w:val="00270F83"/>
    <w:rsid w:val="0027289D"/>
    <w:rsid w:val="00272E7C"/>
    <w:rsid w:val="00273491"/>
    <w:rsid w:val="00273B85"/>
    <w:rsid w:val="00274903"/>
    <w:rsid w:val="00274E8C"/>
    <w:rsid w:val="00276DE9"/>
    <w:rsid w:val="00276F02"/>
    <w:rsid w:val="0028073D"/>
    <w:rsid w:val="00281265"/>
    <w:rsid w:val="00285115"/>
    <w:rsid w:val="00285B78"/>
    <w:rsid w:val="0028604B"/>
    <w:rsid w:val="00286D7E"/>
    <w:rsid w:val="00286E1A"/>
    <w:rsid w:val="00287FC8"/>
    <w:rsid w:val="002900FB"/>
    <w:rsid w:val="00290702"/>
    <w:rsid w:val="002916F3"/>
    <w:rsid w:val="00291D98"/>
    <w:rsid w:val="00292258"/>
    <w:rsid w:val="00292D3F"/>
    <w:rsid w:val="00293A0C"/>
    <w:rsid w:val="0029460C"/>
    <w:rsid w:val="00294611"/>
    <w:rsid w:val="0029722E"/>
    <w:rsid w:val="00297326"/>
    <w:rsid w:val="002A0258"/>
    <w:rsid w:val="002A07C7"/>
    <w:rsid w:val="002A2933"/>
    <w:rsid w:val="002A3567"/>
    <w:rsid w:val="002A373E"/>
    <w:rsid w:val="002A4057"/>
    <w:rsid w:val="002A4597"/>
    <w:rsid w:val="002A4B1F"/>
    <w:rsid w:val="002A78E8"/>
    <w:rsid w:val="002B00B7"/>
    <w:rsid w:val="002B10EE"/>
    <w:rsid w:val="002B1939"/>
    <w:rsid w:val="002B30FC"/>
    <w:rsid w:val="002B34DA"/>
    <w:rsid w:val="002B3A9D"/>
    <w:rsid w:val="002B4ED5"/>
    <w:rsid w:val="002B5A9A"/>
    <w:rsid w:val="002B7D1A"/>
    <w:rsid w:val="002C014F"/>
    <w:rsid w:val="002C0A3B"/>
    <w:rsid w:val="002C0ECE"/>
    <w:rsid w:val="002C0F6E"/>
    <w:rsid w:val="002C3DAA"/>
    <w:rsid w:val="002C4513"/>
    <w:rsid w:val="002C45FC"/>
    <w:rsid w:val="002C5099"/>
    <w:rsid w:val="002C58A8"/>
    <w:rsid w:val="002D07F0"/>
    <w:rsid w:val="002D1182"/>
    <w:rsid w:val="002D2575"/>
    <w:rsid w:val="002D2B59"/>
    <w:rsid w:val="002D33B3"/>
    <w:rsid w:val="002D3EDA"/>
    <w:rsid w:val="002D5886"/>
    <w:rsid w:val="002D5B05"/>
    <w:rsid w:val="002E05F6"/>
    <w:rsid w:val="002E07D2"/>
    <w:rsid w:val="002E1753"/>
    <w:rsid w:val="002E24B4"/>
    <w:rsid w:val="002E2598"/>
    <w:rsid w:val="002E2ED4"/>
    <w:rsid w:val="002E3474"/>
    <w:rsid w:val="002E42FD"/>
    <w:rsid w:val="002E455A"/>
    <w:rsid w:val="002E4EEB"/>
    <w:rsid w:val="002E5898"/>
    <w:rsid w:val="002E69B3"/>
    <w:rsid w:val="002E6D9A"/>
    <w:rsid w:val="002E7874"/>
    <w:rsid w:val="002E796D"/>
    <w:rsid w:val="002E7C7B"/>
    <w:rsid w:val="002F0C21"/>
    <w:rsid w:val="002F0C6B"/>
    <w:rsid w:val="002F1A55"/>
    <w:rsid w:val="002F2371"/>
    <w:rsid w:val="002F242C"/>
    <w:rsid w:val="002F6599"/>
    <w:rsid w:val="002F66A2"/>
    <w:rsid w:val="002F6BBF"/>
    <w:rsid w:val="002F7BF4"/>
    <w:rsid w:val="003024E5"/>
    <w:rsid w:val="00302A19"/>
    <w:rsid w:val="00302BCE"/>
    <w:rsid w:val="00304A59"/>
    <w:rsid w:val="00304D28"/>
    <w:rsid w:val="003051A7"/>
    <w:rsid w:val="00305262"/>
    <w:rsid w:val="00306649"/>
    <w:rsid w:val="00306692"/>
    <w:rsid w:val="0030703A"/>
    <w:rsid w:val="0031042A"/>
    <w:rsid w:val="003108B5"/>
    <w:rsid w:val="003111E7"/>
    <w:rsid w:val="0031317C"/>
    <w:rsid w:val="0031332C"/>
    <w:rsid w:val="00313F22"/>
    <w:rsid w:val="003147CF"/>
    <w:rsid w:val="003149CD"/>
    <w:rsid w:val="00316809"/>
    <w:rsid w:val="00317379"/>
    <w:rsid w:val="00317769"/>
    <w:rsid w:val="00320A17"/>
    <w:rsid w:val="0032194E"/>
    <w:rsid w:val="003232B1"/>
    <w:rsid w:val="00324979"/>
    <w:rsid w:val="00325F1B"/>
    <w:rsid w:val="003270CF"/>
    <w:rsid w:val="003279D5"/>
    <w:rsid w:val="003279DB"/>
    <w:rsid w:val="00327B7B"/>
    <w:rsid w:val="00327BDA"/>
    <w:rsid w:val="00327E27"/>
    <w:rsid w:val="00332F48"/>
    <w:rsid w:val="00333149"/>
    <w:rsid w:val="003335D7"/>
    <w:rsid w:val="00335F88"/>
    <w:rsid w:val="00336712"/>
    <w:rsid w:val="00337751"/>
    <w:rsid w:val="00337BED"/>
    <w:rsid w:val="00341100"/>
    <w:rsid w:val="00341D7C"/>
    <w:rsid w:val="00342EEF"/>
    <w:rsid w:val="00343F73"/>
    <w:rsid w:val="003453D7"/>
    <w:rsid w:val="003462B2"/>
    <w:rsid w:val="00346671"/>
    <w:rsid w:val="003472C6"/>
    <w:rsid w:val="00347B7B"/>
    <w:rsid w:val="00351017"/>
    <w:rsid w:val="003516EE"/>
    <w:rsid w:val="00352E77"/>
    <w:rsid w:val="00353ABA"/>
    <w:rsid w:val="00354885"/>
    <w:rsid w:val="0035509F"/>
    <w:rsid w:val="00355EC1"/>
    <w:rsid w:val="003569D1"/>
    <w:rsid w:val="00361289"/>
    <w:rsid w:val="0036177A"/>
    <w:rsid w:val="003619CB"/>
    <w:rsid w:val="00363362"/>
    <w:rsid w:val="00363398"/>
    <w:rsid w:val="0036354E"/>
    <w:rsid w:val="00364635"/>
    <w:rsid w:val="00364AAB"/>
    <w:rsid w:val="00364E59"/>
    <w:rsid w:val="00364E72"/>
    <w:rsid w:val="003652A4"/>
    <w:rsid w:val="003661E2"/>
    <w:rsid w:val="00366FAA"/>
    <w:rsid w:val="00367320"/>
    <w:rsid w:val="00367E13"/>
    <w:rsid w:val="0037115E"/>
    <w:rsid w:val="003723A7"/>
    <w:rsid w:val="00374296"/>
    <w:rsid w:val="00374C35"/>
    <w:rsid w:val="00375536"/>
    <w:rsid w:val="00375578"/>
    <w:rsid w:val="00381A83"/>
    <w:rsid w:val="00382DB4"/>
    <w:rsid w:val="003831A1"/>
    <w:rsid w:val="00383258"/>
    <w:rsid w:val="00383BD4"/>
    <w:rsid w:val="00384CA3"/>
    <w:rsid w:val="00385488"/>
    <w:rsid w:val="00385BFE"/>
    <w:rsid w:val="003863C0"/>
    <w:rsid w:val="003865C5"/>
    <w:rsid w:val="00386BCD"/>
    <w:rsid w:val="00386D6C"/>
    <w:rsid w:val="00387474"/>
    <w:rsid w:val="00387CC7"/>
    <w:rsid w:val="0039040C"/>
    <w:rsid w:val="00391110"/>
    <w:rsid w:val="00391EB0"/>
    <w:rsid w:val="0039288F"/>
    <w:rsid w:val="00392FFC"/>
    <w:rsid w:val="003935A5"/>
    <w:rsid w:val="0039362B"/>
    <w:rsid w:val="003941BB"/>
    <w:rsid w:val="00394865"/>
    <w:rsid w:val="00395530"/>
    <w:rsid w:val="00396C18"/>
    <w:rsid w:val="003A0A14"/>
    <w:rsid w:val="003A0EB7"/>
    <w:rsid w:val="003A2E20"/>
    <w:rsid w:val="003A329C"/>
    <w:rsid w:val="003A40E5"/>
    <w:rsid w:val="003A4609"/>
    <w:rsid w:val="003A4D55"/>
    <w:rsid w:val="003A5CC5"/>
    <w:rsid w:val="003A7203"/>
    <w:rsid w:val="003A7C4F"/>
    <w:rsid w:val="003B07E0"/>
    <w:rsid w:val="003B0D06"/>
    <w:rsid w:val="003B3643"/>
    <w:rsid w:val="003B574C"/>
    <w:rsid w:val="003B5CE0"/>
    <w:rsid w:val="003B6E85"/>
    <w:rsid w:val="003B6F8F"/>
    <w:rsid w:val="003B70BA"/>
    <w:rsid w:val="003B7B10"/>
    <w:rsid w:val="003B7B18"/>
    <w:rsid w:val="003C12FE"/>
    <w:rsid w:val="003C1341"/>
    <w:rsid w:val="003C25DF"/>
    <w:rsid w:val="003C3F73"/>
    <w:rsid w:val="003C486A"/>
    <w:rsid w:val="003C58DE"/>
    <w:rsid w:val="003C5E84"/>
    <w:rsid w:val="003C6069"/>
    <w:rsid w:val="003C7F00"/>
    <w:rsid w:val="003D00D0"/>
    <w:rsid w:val="003D0EDA"/>
    <w:rsid w:val="003D1B91"/>
    <w:rsid w:val="003D1E6C"/>
    <w:rsid w:val="003D57DA"/>
    <w:rsid w:val="003D5C65"/>
    <w:rsid w:val="003D61D2"/>
    <w:rsid w:val="003D651C"/>
    <w:rsid w:val="003D69A4"/>
    <w:rsid w:val="003D76A2"/>
    <w:rsid w:val="003E1102"/>
    <w:rsid w:val="003E149B"/>
    <w:rsid w:val="003E1EBC"/>
    <w:rsid w:val="003E270B"/>
    <w:rsid w:val="003E324F"/>
    <w:rsid w:val="003E3A20"/>
    <w:rsid w:val="003E5810"/>
    <w:rsid w:val="003E5C25"/>
    <w:rsid w:val="003E6362"/>
    <w:rsid w:val="003E66E2"/>
    <w:rsid w:val="003E6B64"/>
    <w:rsid w:val="003E70E8"/>
    <w:rsid w:val="003E722E"/>
    <w:rsid w:val="003E74D0"/>
    <w:rsid w:val="003E7E94"/>
    <w:rsid w:val="003F1F13"/>
    <w:rsid w:val="003F2D6A"/>
    <w:rsid w:val="003F33A1"/>
    <w:rsid w:val="003F3C31"/>
    <w:rsid w:val="003F46F2"/>
    <w:rsid w:val="003F4FE1"/>
    <w:rsid w:val="003F54E2"/>
    <w:rsid w:val="003F6096"/>
    <w:rsid w:val="003F6A6B"/>
    <w:rsid w:val="003F73F9"/>
    <w:rsid w:val="003F7C0C"/>
    <w:rsid w:val="00400C4B"/>
    <w:rsid w:val="00400CF4"/>
    <w:rsid w:val="00400D4B"/>
    <w:rsid w:val="00402940"/>
    <w:rsid w:val="00402AE2"/>
    <w:rsid w:val="004038D1"/>
    <w:rsid w:val="00403985"/>
    <w:rsid w:val="004039D3"/>
    <w:rsid w:val="00403FCE"/>
    <w:rsid w:val="0040557F"/>
    <w:rsid w:val="00405AC5"/>
    <w:rsid w:val="004068F6"/>
    <w:rsid w:val="00407002"/>
    <w:rsid w:val="00412C18"/>
    <w:rsid w:val="00412EE9"/>
    <w:rsid w:val="004131C2"/>
    <w:rsid w:val="00413224"/>
    <w:rsid w:val="0041329E"/>
    <w:rsid w:val="004153B3"/>
    <w:rsid w:val="0041586B"/>
    <w:rsid w:val="00415A32"/>
    <w:rsid w:val="00416886"/>
    <w:rsid w:val="00416AD5"/>
    <w:rsid w:val="00417295"/>
    <w:rsid w:val="0042056A"/>
    <w:rsid w:val="00420958"/>
    <w:rsid w:val="00421831"/>
    <w:rsid w:val="00421D02"/>
    <w:rsid w:val="004222A3"/>
    <w:rsid w:val="004229A9"/>
    <w:rsid w:val="00422A4E"/>
    <w:rsid w:val="004249BB"/>
    <w:rsid w:val="00424A0F"/>
    <w:rsid w:val="00424DC2"/>
    <w:rsid w:val="00425876"/>
    <w:rsid w:val="00427196"/>
    <w:rsid w:val="00427A33"/>
    <w:rsid w:val="00430218"/>
    <w:rsid w:val="00430659"/>
    <w:rsid w:val="004326B1"/>
    <w:rsid w:val="004330F9"/>
    <w:rsid w:val="004343F6"/>
    <w:rsid w:val="00434D91"/>
    <w:rsid w:val="004353E4"/>
    <w:rsid w:val="00440595"/>
    <w:rsid w:val="004408F0"/>
    <w:rsid w:val="00440917"/>
    <w:rsid w:val="00440A9C"/>
    <w:rsid w:val="00440B72"/>
    <w:rsid w:val="00440D3B"/>
    <w:rsid w:val="00441030"/>
    <w:rsid w:val="00441203"/>
    <w:rsid w:val="004426E4"/>
    <w:rsid w:val="00442939"/>
    <w:rsid w:val="00443045"/>
    <w:rsid w:val="00443954"/>
    <w:rsid w:val="00444A97"/>
    <w:rsid w:val="00445334"/>
    <w:rsid w:val="00445A12"/>
    <w:rsid w:val="00445F05"/>
    <w:rsid w:val="00446617"/>
    <w:rsid w:val="00446B3E"/>
    <w:rsid w:val="00446C08"/>
    <w:rsid w:val="00447B01"/>
    <w:rsid w:val="00447B3C"/>
    <w:rsid w:val="00451503"/>
    <w:rsid w:val="00451636"/>
    <w:rsid w:val="00452783"/>
    <w:rsid w:val="00453038"/>
    <w:rsid w:val="0045322D"/>
    <w:rsid w:val="00453D95"/>
    <w:rsid w:val="004540D6"/>
    <w:rsid w:val="00455397"/>
    <w:rsid w:val="00455F0B"/>
    <w:rsid w:val="0045625B"/>
    <w:rsid w:val="004567B2"/>
    <w:rsid w:val="0045712C"/>
    <w:rsid w:val="00457DBF"/>
    <w:rsid w:val="004628D2"/>
    <w:rsid w:val="00464036"/>
    <w:rsid w:val="004641BC"/>
    <w:rsid w:val="004647F3"/>
    <w:rsid w:val="0046552E"/>
    <w:rsid w:val="0046664F"/>
    <w:rsid w:val="00466670"/>
    <w:rsid w:val="0046767E"/>
    <w:rsid w:val="00467707"/>
    <w:rsid w:val="0047117C"/>
    <w:rsid w:val="00471C53"/>
    <w:rsid w:val="004725D4"/>
    <w:rsid w:val="00472A73"/>
    <w:rsid w:val="00473A7C"/>
    <w:rsid w:val="00474090"/>
    <w:rsid w:val="00474A2D"/>
    <w:rsid w:val="004756B2"/>
    <w:rsid w:val="00476D32"/>
    <w:rsid w:val="004802CF"/>
    <w:rsid w:val="0048146F"/>
    <w:rsid w:val="00481DBC"/>
    <w:rsid w:val="004821DF"/>
    <w:rsid w:val="004836B9"/>
    <w:rsid w:val="00483ECF"/>
    <w:rsid w:val="00484BCA"/>
    <w:rsid w:val="00485140"/>
    <w:rsid w:val="0048563E"/>
    <w:rsid w:val="0048590D"/>
    <w:rsid w:val="00487459"/>
    <w:rsid w:val="00490193"/>
    <w:rsid w:val="00490466"/>
    <w:rsid w:val="00494D4C"/>
    <w:rsid w:val="004950A6"/>
    <w:rsid w:val="00495509"/>
    <w:rsid w:val="00495641"/>
    <w:rsid w:val="0049623A"/>
    <w:rsid w:val="004968F2"/>
    <w:rsid w:val="004976BA"/>
    <w:rsid w:val="004A0E7E"/>
    <w:rsid w:val="004A0E9F"/>
    <w:rsid w:val="004A14D6"/>
    <w:rsid w:val="004A248D"/>
    <w:rsid w:val="004A2783"/>
    <w:rsid w:val="004A40CC"/>
    <w:rsid w:val="004A4131"/>
    <w:rsid w:val="004A440C"/>
    <w:rsid w:val="004A4B34"/>
    <w:rsid w:val="004A4E4C"/>
    <w:rsid w:val="004A74C0"/>
    <w:rsid w:val="004B017D"/>
    <w:rsid w:val="004B1453"/>
    <w:rsid w:val="004B1D7C"/>
    <w:rsid w:val="004B1F70"/>
    <w:rsid w:val="004B20D9"/>
    <w:rsid w:val="004B2F91"/>
    <w:rsid w:val="004B4CAB"/>
    <w:rsid w:val="004B4D70"/>
    <w:rsid w:val="004B4FB2"/>
    <w:rsid w:val="004B509E"/>
    <w:rsid w:val="004B50E4"/>
    <w:rsid w:val="004B53A0"/>
    <w:rsid w:val="004B56FD"/>
    <w:rsid w:val="004B79B9"/>
    <w:rsid w:val="004C02B6"/>
    <w:rsid w:val="004C123C"/>
    <w:rsid w:val="004C2426"/>
    <w:rsid w:val="004C2BCB"/>
    <w:rsid w:val="004C2E06"/>
    <w:rsid w:val="004C3F9A"/>
    <w:rsid w:val="004C43AE"/>
    <w:rsid w:val="004C44A5"/>
    <w:rsid w:val="004C4B62"/>
    <w:rsid w:val="004C57A2"/>
    <w:rsid w:val="004C594C"/>
    <w:rsid w:val="004C5BAA"/>
    <w:rsid w:val="004C78A1"/>
    <w:rsid w:val="004D0799"/>
    <w:rsid w:val="004D0AF3"/>
    <w:rsid w:val="004D0D80"/>
    <w:rsid w:val="004D1FBD"/>
    <w:rsid w:val="004D2075"/>
    <w:rsid w:val="004D23B7"/>
    <w:rsid w:val="004D2573"/>
    <w:rsid w:val="004D312A"/>
    <w:rsid w:val="004D3E94"/>
    <w:rsid w:val="004D419F"/>
    <w:rsid w:val="004D4AA4"/>
    <w:rsid w:val="004D5132"/>
    <w:rsid w:val="004D5FB7"/>
    <w:rsid w:val="004D7059"/>
    <w:rsid w:val="004D7A47"/>
    <w:rsid w:val="004D7FA3"/>
    <w:rsid w:val="004E19F0"/>
    <w:rsid w:val="004E1C99"/>
    <w:rsid w:val="004E23E1"/>
    <w:rsid w:val="004E35D6"/>
    <w:rsid w:val="004E3CCA"/>
    <w:rsid w:val="004E3D61"/>
    <w:rsid w:val="004E3F4F"/>
    <w:rsid w:val="004E403F"/>
    <w:rsid w:val="004E5ACB"/>
    <w:rsid w:val="004E6305"/>
    <w:rsid w:val="004E750D"/>
    <w:rsid w:val="004F0070"/>
    <w:rsid w:val="004F00EB"/>
    <w:rsid w:val="004F11C1"/>
    <w:rsid w:val="004F1A54"/>
    <w:rsid w:val="004F1D4A"/>
    <w:rsid w:val="004F1E02"/>
    <w:rsid w:val="004F289A"/>
    <w:rsid w:val="004F2C21"/>
    <w:rsid w:val="004F4A1B"/>
    <w:rsid w:val="004F4ED4"/>
    <w:rsid w:val="004F57D9"/>
    <w:rsid w:val="004F6329"/>
    <w:rsid w:val="004F7C3E"/>
    <w:rsid w:val="004F7DA9"/>
    <w:rsid w:val="00500565"/>
    <w:rsid w:val="005005C4"/>
    <w:rsid w:val="00500C51"/>
    <w:rsid w:val="00500DC6"/>
    <w:rsid w:val="00502A29"/>
    <w:rsid w:val="00502EA9"/>
    <w:rsid w:val="0050327A"/>
    <w:rsid w:val="0050541F"/>
    <w:rsid w:val="00505864"/>
    <w:rsid w:val="00506515"/>
    <w:rsid w:val="00506DC6"/>
    <w:rsid w:val="005077AB"/>
    <w:rsid w:val="00510342"/>
    <w:rsid w:val="00510B91"/>
    <w:rsid w:val="00510DB9"/>
    <w:rsid w:val="00510DEC"/>
    <w:rsid w:val="005116F3"/>
    <w:rsid w:val="005121E3"/>
    <w:rsid w:val="005134DD"/>
    <w:rsid w:val="0051428E"/>
    <w:rsid w:val="00514689"/>
    <w:rsid w:val="00516050"/>
    <w:rsid w:val="00520216"/>
    <w:rsid w:val="0052183D"/>
    <w:rsid w:val="005245F5"/>
    <w:rsid w:val="005250D0"/>
    <w:rsid w:val="00525CB5"/>
    <w:rsid w:val="005264F6"/>
    <w:rsid w:val="00526541"/>
    <w:rsid w:val="0052681A"/>
    <w:rsid w:val="00526BB3"/>
    <w:rsid w:val="00526D7E"/>
    <w:rsid w:val="00527723"/>
    <w:rsid w:val="0052775D"/>
    <w:rsid w:val="00527E1C"/>
    <w:rsid w:val="005327B4"/>
    <w:rsid w:val="00533D6F"/>
    <w:rsid w:val="005350DC"/>
    <w:rsid w:val="0053537A"/>
    <w:rsid w:val="005372B2"/>
    <w:rsid w:val="00537DCE"/>
    <w:rsid w:val="0054042B"/>
    <w:rsid w:val="005407E8"/>
    <w:rsid w:val="00540E57"/>
    <w:rsid w:val="00541482"/>
    <w:rsid w:val="00541965"/>
    <w:rsid w:val="00542615"/>
    <w:rsid w:val="0054403E"/>
    <w:rsid w:val="00544F8C"/>
    <w:rsid w:val="005452C2"/>
    <w:rsid w:val="00546335"/>
    <w:rsid w:val="005467E6"/>
    <w:rsid w:val="00546B80"/>
    <w:rsid w:val="00546ED0"/>
    <w:rsid w:val="005478D9"/>
    <w:rsid w:val="005507B1"/>
    <w:rsid w:val="0055116B"/>
    <w:rsid w:val="00551891"/>
    <w:rsid w:val="00551F3C"/>
    <w:rsid w:val="0055209C"/>
    <w:rsid w:val="00552444"/>
    <w:rsid w:val="00552976"/>
    <w:rsid w:val="0055394B"/>
    <w:rsid w:val="00555043"/>
    <w:rsid w:val="00556B20"/>
    <w:rsid w:val="00557081"/>
    <w:rsid w:val="00560157"/>
    <w:rsid w:val="00561108"/>
    <w:rsid w:val="00561FF7"/>
    <w:rsid w:val="0056321E"/>
    <w:rsid w:val="0056388F"/>
    <w:rsid w:val="00563F7A"/>
    <w:rsid w:val="00564D0B"/>
    <w:rsid w:val="00564EEE"/>
    <w:rsid w:val="0056568F"/>
    <w:rsid w:val="00566CB8"/>
    <w:rsid w:val="00567E80"/>
    <w:rsid w:val="00570690"/>
    <w:rsid w:val="0057119C"/>
    <w:rsid w:val="005712A6"/>
    <w:rsid w:val="005724B8"/>
    <w:rsid w:val="0057258F"/>
    <w:rsid w:val="00572866"/>
    <w:rsid w:val="00572CBB"/>
    <w:rsid w:val="00572E66"/>
    <w:rsid w:val="0057364B"/>
    <w:rsid w:val="00574501"/>
    <w:rsid w:val="005746B0"/>
    <w:rsid w:val="005749F0"/>
    <w:rsid w:val="0057595F"/>
    <w:rsid w:val="0057669A"/>
    <w:rsid w:val="00577B70"/>
    <w:rsid w:val="00580DBF"/>
    <w:rsid w:val="00580E31"/>
    <w:rsid w:val="005829AD"/>
    <w:rsid w:val="005830C6"/>
    <w:rsid w:val="005839FB"/>
    <w:rsid w:val="0058439F"/>
    <w:rsid w:val="0058583A"/>
    <w:rsid w:val="00585FDC"/>
    <w:rsid w:val="005871EE"/>
    <w:rsid w:val="005875F6"/>
    <w:rsid w:val="005877B0"/>
    <w:rsid w:val="005903EC"/>
    <w:rsid w:val="0059052C"/>
    <w:rsid w:val="00590DF8"/>
    <w:rsid w:val="00591A89"/>
    <w:rsid w:val="0059218C"/>
    <w:rsid w:val="00592B42"/>
    <w:rsid w:val="00596047"/>
    <w:rsid w:val="005979A9"/>
    <w:rsid w:val="005A0370"/>
    <w:rsid w:val="005A08B7"/>
    <w:rsid w:val="005A2378"/>
    <w:rsid w:val="005A2A99"/>
    <w:rsid w:val="005A34A6"/>
    <w:rsid w:val="005A5013"/>
    <w:rsid w:val="005A5B1E"/>
    <w:rsid w:val="005A5E02"/>
    <w:rsid w:val="005A62D2"/>
    <w:rsid w:val="005A66AB"/>
    <w:rsid w:val="005A7218"/>
    <w:rsid w:val="005A78C8"/>
    <w:rsid w:val="005A7A5F"/>
    <w:rsid w:val="005B1D18"/>
    <w:rsid w:val="005B228B"/>
    <w:rsid w:val="005B25FC"/>
    <w:rsid w:val="005B3612"/>
    <w:rsid w:val="005B3686"/>
    <w:rsid w:val="005B41AB"/>
    <w:rsid w:val="005B427F"/>
    <w:rsid w:val="005B4B2C"/>
    <w:rsid w:val="005B5F07"/>
    <w:rsid w:val="005B660D"/>
    <w:rsid w:val="005B6654"/>
    <w:rsid w:val="005B7759"/>
    <w:rsid w:val="005B7A8E"/>
    <w:rsid w:val="005B7D12"/>
    <w:rsid w:val="005C0CF8"/>
    <w:rsid w:val="005C1929"/>
    <w:rsid w:val="005C1D8C"/>
    <w:rsid w:val="005C2112"/>
    <w:rsid w:val="005C2A3F"/>
    <w:rsid w:val="005C3036"/>
    <w:rsid w:val="005C4581"/>
    <w:rsid w:val="005C5F87"/>
    <w:rsid w:val="005C798D"/>
    <w:rsid w:val="005C7B2B"/>
    <w:rsid w:val="005D0E47"/>
    <w:rsid w:val="005D0EAD"/>
    <w:rsid w:val="005D1DD9"/>
    <w:rsid w:val="005D1EDB"/>
    <w:rsid w:val="005D2058"/>
    <w:rsid w:val="005D28FD"/>
    <w:rsid w:val="005D3F7B"/>
    <w:rsid w:val="005D7657"/>
    <w:rsid w:val="005D795D"/>
    <w:rsid w:val="005E031F"/>
    <w:rsid w:val="005E1C7C"/>
    <w:rsid w:val="005E2552"/>
    <w:rsid w:val="005E31E0"/>
    <w:rsid w:val="005E4920"/>
    <w:rsid w:val="005E506E"/>
    <w:rsid w:val="005E5A32"/>
    <w:rsid w:val="005E5AB1"/>
    <w:rsid w:val="005E6244"/>
    <w:rsid w:val="005E64BF"/>
    <w:rsid w:val="005E6F73"/>
    <w:rsid w:val="005E6FBC"/>
    <w:rsid w:val="005F07E2"/>
    <w:rsid w:val="005F0DE4"/>
    <w:rsid w:val="005F2876"/>
    <w:rsid w:val="005F3EAA"/>
    <w:rsid w:val="005F42E2"/>
    <w:rsid w:val="005F4C8C"/>
    <w:rsid w:val="005F5228"/>
    <w:rsid w:val="00600200"/>
    <w:rsid w:val="0060103C"/>
    <w:rsid w:val="00601B95"/>
    <w:rsid w:val="006027F6"/>
    <w:rsid w:val="00602C63"/>
    <w:rsid w:val="00603970"/>
    <w:rsid w:val="006054C1"/>
    <w:rsid w:val="00605662"/>
    <w:rsid w:val="006056FF"/>
    <w:rsid w:val="00605CAB"/>
    <w:rsid w:val="006077D3"/>
    <w:rsid w:val="00610635"/>
    <w:rsid w:val="00611076"/>
    <w:rsid w:val="00611473"/>
    <w:rsid w:val="00611620"/>
    <w:rsid w:val="00611C8C"/>
    <w:rsid w:val="00613D9E"/>
    <w:rsid w:val="00614737"/>
    <w:rsid w:val="0061479F"/>
    <w:rsid w:val="0061548F"/>
    <w:rsid w:val="006157AC"/>
    <w:rsid w:val="006178C6"/>
    <w:rsid w:val="00621549"/>
    <w:rsid w:val="0062161A"/>
    <w:rsid w:val="00621991"/>
    <w:rsid w:val="00622BE6"/>
    <w:rsid w:val="00623171"/>
    <w:rsid w:val="00623733"/>
    <w:rsid w:val="0062382E"/>
    <w:rsid w:val="00623D91"/>
    <w:rsid w:val="00624828"/>
    <w:rsid w:val="006248A7"/>
    <w:rsid w:val="00625059"/>
    <w:rsid w:val="006255E1"/>
    <w:rsid w:val="00630577"/>
    <w:rsid w:val="006305C4"/>
    <w:rsid w:val="00630648"/>
    <w:rsid w:val="00630DAF"/>
    <w:rsid w:val="00631389"/>
    <w:rsid w:val="006317E7"/>
    <w:rsid w:val="006333E7"/>
    <w:rsid w:val="006337CE"/>
    <w:rsid w:val="00633E3D"/>
    <w:rsid w:val="00636F05"/>
    <w:rsid w:val="006374D4"/>
    <w:rsid w:val="00637C88"/>
    <w:rsid w:val="00640BAC"/>
    <w:rsid w:val="0064160D"/>
    <w:rsid w:val="00641F45"/>
    <w:rsid w:val="0064249D"/>
    <w:rsid w:val="00643D34"/>
    <w:rsid w:val="00644731"/>
    <w:rsid w:val="00645A65"/>
    <w:rsid w:val="0064621F"/>
    <w:rsid w:val="006472BC"/>
    <w:rsid w:val="00647C5C"/>
    <w:rsid w:val="00647C65"/>
    <w:rsid w:val="00650624"/>
    <w:rsid w:val="00650759"/>
    <w:rsid w:val="00650A88"/>
    <w:rsid w:val="006530D0"/>
    <w:rsid w:val="00654C71"/>
    <w:rsid w:val="006558E5"/>
    <w:rsid w:val="00656D7D"/>
    <w:rsid w:val="00657BC0"/>
    <w:rsid w:val="00661681"/>
    <w:rsid w:val="006616A6"/>
    <w:rsid w:val="006626DB"/>
    <w:rsid w:val="00662A1B"/>
    <w:rsid w:val="00662B5D"/>
    <w:rsid w:val="00663394"/>
    <w:rsid w:val="00663FE5"/>
    <w:rsid w:val="0066433F"/>
    <w:rsid w:val="00664EAD"/>
    <w:rsid w:val="0066501D"/>
    <w:rsid w:val="00665CA5"/>
    <w:rsid w:val="00666125"/>
    <w:rsid w:val="006667FB"/>
    <w:rsid w:val="00666936"/>
    <w:rsid w:val="00666B7B"/>
    <w:rsid w:val="0066729C"/>
    <w:rsid w:val="00670215"/>
    <w:rsid w:val="00670393"/>
    <w:rsid w:val="00670D2E"/>
    <w:rsid w:val="00672195"/>
    <w:rsid w:val="00672377"/>
    <w:rsid w:val="00672AB2"/>
    <w:rsid w:val="00675D76"/>
    <w:rsid w:val="00675E7E"/>
    <w:rsid w:val="00676740"/>
    <w:rsid w:val="006805E7"/>
    <w:rsid w:val="00680B3D"/>
    <w:rsid w:val="00682E0C"/>
    <w:rsid w:val="006837B5"/>
    <w:rsid w:val="0068412E"/>
    <w:rsid w:val="006843BF"/>
    <w:rsid w:val="006846C2"/>
    <w:rsid w:val="00684E93"/>
    <w:rsid w:val="00685D3D"/>
    <w:rsid w:val="00685D49"/>
    <w:rsid w:val="00687DBB"/>
    <w:rsid w:val="00690023"/>
    <w:rsid w:val="006913F5"/>
    <w:rsid w:val="00691765"/>
    <w:rsid w:val="00692271"/>
    <w:rsid w:val="00693909"/>
    <w:rsid w:val="00693C1C"/>
    <w:rsid w:val="00693D86"/>
    <w:rsid w:val="006964C3"/>
    <w:rsid w:val="006974F2"/>
    <w:rsid w:val="00697CA0"/>
    <w:rsid w:val="006A094B"/>
    <w:rsid w:val="006A10BB"/>
    <w:rsid w:val="006A10BC"/>
    <w:rsid w:val="006A161D"/>
    <w:rsid w:val="006A17B4"/>
    <w:rsid w:val="006A232C"/>
    <w:rsid w:val="006A28E6"/>
    <w:rsid w:val="006A30C4"/>
    <w:rsid w:val="006A3AAD"/>
    <w:rsid w:val="006A4235"/>
    <w:rsid w:val="006A576F"/>
    <w:rsid w:val="006A57AC"/>
    <w:rsid w:val="006A5D1B"/>
    <w:rsid w:val="006A61FA"/>
    <w:rsid w:val="006A62E4"/>
    <w:rsid w:val="006A6C1F"/>
    <w:rsid w:val="006A7271"/>
    <w:rsid w:val="006B06AF"/>
    <w:rsid w:val="006B1AC2"/>
    <w:rsid w:val="006B2B95"/>
    <w:rsid w:val="006B3AD7"/>
    <w:rsid w:val="006B4196"/>
    <w:rsid w:val="006B4C7D"/>
    <w:rsid w:val="006B6B7A"/>
    <w:rsid w:val="006C0019"/>
    <w:rsid w:val="006C05FF"/>
    <w:rsid w:val="006C0757"/>
    <w:rsid w:val="006C080C"/>
    <w:rsid w:val="006C08C7"/>
    <w:rsid w:val="006C0994"/>
    <w:rsid w:val="006C0CA4"/>
    <w:rsid w:val="006C129A"/>
    <w:rsid w:val="006C1E16"/>
    <w:rsid w:val="006C20CD"/>
    <w:rsid w:val="006C256D"/>
    <w:rsid w:val="006C4EF2"/>
    <w:rsid w:val="006C550F"/>
    <w:rsid w:val="006C6148"/>
    <w:rsid w:val="006C6D1C"/>
    <w:rsid w:val="006C7A25"/>
    <w:rsid w:val="006D084E"/>
    <w:rsid w:val="006D0A73"/>
    <w:rsid w:val="006D0BCB"/>
    <w:rsid w:val="006D1295"/>
    <w:rsid w:val="006D16FA"/>
    <w:rsid w:val="006D1934"/>
    <w:rsid w:val="006D1A2F"/>
    <w:rsid w:val="006D209C"/>
    <w:rsid w:val="006D212C"/>
    <w:rsid w:val="006D2ED8"/>
    <w:rsid w:val="006D3A50"/>
    <w:rsid w:val="006D408A"/>
    <w:rsid w:val="006D4A5A"/>
    <w:rsid w:val="006D53DB"/>
    <w:rsid w:val="006D677F"/>
    <w:rsid w:val="006D6918"/>
    <w:rsid w:val="006E00AC"/>
    <w:rsid w:val="006E0801"/>
    <w:rsid w:val="006E0BA3"/>
    <w:rsid w:val="006E0E19"/>
    <w:rsid w:val="006E151B"/>
    <w:rsid w:val="006E248B"/>
    <w:rsid w:val="006E2F47"/>
    <w:rsid w:val="006E31E7"/>
    <w:rsid w:val="006E335A"/>
    <w:rsid w:val="006E3945"/>
    <w:rsid w:val="006E4E6D"/>
    <w:rsid w:val="006E4F65"/>
    <w:rsid w:val="006E5909"/>
    <w:rsid w:val="006E6715"/>
    <w:rsid w:val="006F012A"/>
    <w:rsid w:val="006F0874"/>
    <w:rsid w:val="006F094D"/>
    <w:rsid w:val="006F0C5E"/>
    <w:rsid w:val="006F2004"/>
    <w:rsid w:val="006F23FA"/>
    <w:rsid w:val="006F25A9"/>
    <w:rsid w:val="006F3559"/>
    <w:rsid w:val="006F38BB"/>
    <w:rsid w:val="006F4100"/>
    <w:rsid w:val="006F419D"/>
    <w:rsid w:val="006F48C2"/>
    <w:rsid w:val="006F494C"/>
    <w:rsid w:val="006F5E53"/>
    <w:rsid w:val="006F77A8"/>
    <w:rsid w:val="00700102"/>
    <w:rsid w:val="007006EF"/>
    <w:rsid w:val="00701ACB"/>
    <w:rsid w:val="00702C83"/>
    <w:rsid w:val="00703AE5"/>
    <w:rsid w:val="00703E5A"/>
    <w:rsid w:val="00703F17"/>
    <w:rsid w:val="00705923"/>
    <w:rsid w:val="00706B36"/>
    <w:rsid w:val="00710180"/>
    <w:rsid w:val="00711B1F"/>
    <w:rsid w:val="00711EED"/>
    <w:rsid w:val="007129D0"/>
    <w:rsid w:val="00715674"/>
    <w:rsid w:val="0071608F"/>
    <w:rsid w:val="0071756C"/>
    <w:rsid w:val="00717765"/>
    <w:rsid w:val="00717C9A"/>
    <w:rsid w:val="00721A10"/>
    <w:rsid w:val="00721C7B"/>
    <w:rsid w:val="007225A4"/>
    <w:rsid w:val="007235DC"/>
    <w:rsid w:val="00724280"/>
    <w:rsid w:val="0072470E"/>
    <w:rsid w:val="00725B85"/>
    <w:rsid w:val="007272AB"/>
    <w:rsid w:val="00727DBB"/>
    <w:rsid w:val="00730F75"/>
    <w:rsid w:val="0073115A"/>
    <w:rsid w:val="00731A14"/>
    <w:rsid w:val="00731CB6"/>
    <w:rsid w:val="00733C75"/>
    <w:rsid w:val="0073431C"/>
    <w:rsid w:val="007350E8"/>
    <w:rsid w:val="007356E2"/>
    <w:rsid w:val="00735E1E"/>
    <w:rsid w:val="00736647"/>
    <w:rsid w:val="00736B6D"/>
    <w:rsid w:val="00742877"/>
    <w:rsid w:val="00743015"/>
    <w:rsid w:val="0074388E"/>
    <w:rsid w:val="007455D5"/>
    <w:rsid w:val="00745A48"/>
    <w:rsid w:val="00745C20"/>
    <w:rsid w:val="0074792B"/>
    <w:rsid w:val="00750748"/>
    <w:rsid w:val="00750B20"/>
    <w:rsid w:val="00750BB5"/>
    <w:rsid w:val="00751068"/>
    <w:rsid w:val="00751E0D"/>
    <w:rsid w:val="0075358D"/>
    <w:rsid w:val="00753A8A"/>
    <w:rsid w:val="0075404F"/>
    <w:rsid w:val="007545A9"/>
    <w:rsid w:val="007609B4"/>
    <w:rsid w:val="00760A84"/>
    <w:rsid w:val="007625CC"/>
    <w:rsid w:val="00762E18"/>
    <w:rsid w:val="00763622"/>
    <w:rsid w:val="00763961"/>
    <w:rsid w:val="007639DE"/>
    <w:rsid w:val="00763B8C"/>
    <w:rsid w:val="007640E9"/>
    <w:rsid w:val="00765071"/>
    <w:rsid w:val="00765867"/>
    <w:rsid w:val="00765F67"/>
    <w:rsid w:val="0076644E"/>
    <w:rsid w:val="00766A1D"/>
    <w:rsid w:val="00767B4A"/>
    <w:rsid w:val="00770AC6"/>
    <w:rsid w:val="007717A9"/>
    <w:rsid w:val="00771938"/>
    <w:rsid w:val="00772AAE"/>
    <w:rsid w:val="0077357D"/>
    <w:rsid w:val="00773A2E"/>
    <w:rsid w:val="00773CC7"/>
    <w:rsid w:val="0077468C"/>
    <w:rsid w:val="00774AD6"/>
    <w:rsid w:val="00774E27"/>
    <w:rsid w:val="00775916"/>
    <w:rsid w:val="00775F80"/>
    <w:rsid w:val="00776E3C"/>
    <w:rsid w:val="00776F6F"/>
    <w:rsid w:val="00780BB7"/>
    <w:rsid w:val="007810F7"/>
    <w:rsid w:val="00781434"/>
    <w:rsid w:val="00781C61"/>
    <w:rsid w:val="00783CFA"/>
    <w:rsid w:val="00784F3D"/>
    <w:rsid w:val="00785743"/>
    <w:rsid w:val="00785E68"/>
    <w:rsid w:val="00785ED4"/>
    <w:rsid w:val="007860DA"/>
    <w:rsid w:val="0078619B"/>
    <w:rsid w:val="007873C7"/>
    <w:rsid w:val="00787FBE"/>
    <w:rsid w:val="007909E6"/>
    <w:rsid w:val="00791E1F"/>
    <w:rsid w:val="0079250A"/>
    <w:rsid w:val="00793462"/>
    <w:rsid w:val="007935F9"/>
    <w:rsid w:val="007945CC"/>
    <w:rsid w:val="007950B6"/>
    <w:rsid w:val="00795994"/>
    <w:rsid w:val="0079620C"/>
    <w:rsid w:val="007A01A2"/>
    <w:rsid w:val="007A04D6"/>
    <w:rsid w:val="007A0E85"/>
    <w:rsid w:val="007A11E8"/>
    <w:rsid w:val="007A1889"/>
    <w:rsid w:val="007A1D28"/>
    <w:rsid w:val="007A3650"/>
    <w:rsid w:val="007A423A"/>
    <w:rsid w:val="007A4824"/>
    <w:rsid w:val="007A4C4E"/>
    <w:rsid w:val="007A537F"/>
    <w:rsid w:val="007A74B8"/>
    <w:rsid w:val="007A75B3"/>
    <w:rsid w:val="007A7F01"/>
    <w:rsid w:val="007B0990"/>
    <w:rsid w:val="007B0B8E"/>
    <w:rsid w:val="007B0F90"/>
    <w:rsid w:val="007B1D7D"/>
    <w:rsid w:val="007B1EBC"/>
    <w:rsid w:val="007B2C12"/>
    <w:rsid w:val="007B2C84"/>
    <w:rsid w:val="007B2FA2"/>
    <w:rsid w:val="007B3403"/>
    <w:rsid w:val="007B3E28"/>
    <w:rsid w:val="007B413A"/>
    <w:rsid w:val="007B547B"/>
    <w:rsid w:val="007B5689"/>
    <w:rsid w:val="007B5AD0"/>
    <w:rsid w:val="007B61FD"/>
    <w:rsid w:val="007B6ED5"/>
    <w:rsid w:val="007B71B9"/>
    <w:rsid w:val="007C0545"/>
    <w:rsid w:val="007C0ECD"/>
    <w:rsid w:val="007C184B"/>
    <w:rsid w:val="007C1D49"/>
    <w:rsid w:val="007C4D6B"/>
    <w:rsid w:val="007C5F55"/>
    <w:rsid w:val="007C60C5"/>
    <w:rsid w:val="007C70A2"/>
    <w:rsid w:val="007C7637"/>
    <w:rsid w:val="007C769C"/>
    <w:rsid w:val="007C7B26"/>
    <w:rsid w:val="007D00BB"/>
    <w:rsid w:val="007D0E05"/>
    <w:rsid w:val="007D1ECB"/>
    <w:rsid w:val="007D279A"/>
    <w:rsid w:val="007D3948"/>
    <w:rsid w:val="007D3F34"/>
    <w:rsid w:val="007D5738"/>
    <w:rsid w:val="007D693F"/>
    <w:rsid w:val="007D7B59"/>
    <w:rsid w:val="007D7C2F"/>
    <w:rsid w:val="007D7FF5"/>
    <w:rsid w:val="007E1C12"/>
    <w:rsid w:val="007E21CE"/>
    <w:rsid w:val="007E24E0"/>
    <w:rsid w:val="007E3A3E"/>
    <w:rsid w:val="007E3BC4"/>
    <w:rsid w:val="007E4CA5"/>
    <w:rsid w:val="007E530E"/>
    <w:rsid w:val="007E5320"/>
    <w:rsid w:val="007E721F"/>
    <w:rsid w:val="007F0C1C"/>
    <w:rsid w:val="007F1CFA"/>
    <w:rsid w:val="007F344F"/>
    <w:rsid w:val="007F3AD0"/>
    <w:rsid w:val="007F46AD"/>
    <w:rsid w:val="007F49D3"/>
    <w:rsid w:val="007F7A84"/>
    <w:rsid w:val="007F7D3F"/>
    <w:rsid w:val="00800FF3"/>
    <w:rsid w:val="008058DA"/>
    <w:rsid w:val="00805C69"/>
    <w:rsid w:val="00805F31"/>
    <w:rsid w:val="00807582"/>
    <w:rsid w:val="0081285A"/>
    <w:rsid w:val="008128B6"/>
    <w:rsid w:val="00814E60"/>
    <w:rsid w:val="008151DB"/>
    <w:rsid w:val="00815F2C"/>
    <w:rsid w:val="00816F3B"/>
    <w:rsid w:val="0081791A"/>
    <w:rsid w:val="008228F7"/>
    <w:rsid w:val="00823CC7"/>
    <w:rsid w:val="00823E73"/>
    <w:rsid w:val="008242F8"/>
    <w:rsid w:val="00824498"/>
    <w:rsid w:val="008244D7"/>
    <w:rsid w:val="00824640"/>
    <w:rsid w:val="00825941"/>
    <w:rsid w:val="00825CDF"/>
    <w:rsid w:val="0082610A"/>
    <w:rsid w:val="00830312"/>
    <w:rsid w:val="008306F0"/>
    <w:rsid w:val="00831D78"/>
    <w:rsid w:val="0083477C"/>
    <w:rsid w:val="00834868"/>
    <w:rsid w:val="00836119"/>
    <w:rsid w:val="00836568"/>
    <w:rsid w:val="008366A8"/>
    <w:rsid w:val="008410B0"/>
    <w:rsid w:val="008436AE"/>
    <w:rsid w:val="008438CF"/>
    <w:rsid w:val="0084512A"/>
    <w:rsid w:val="00845191"/>
    <w:rsid w:val="00845824"/>
    <w:rsid w:val="00846043"/>
    <w:rsid w:val="00846344"/>
    <w:rsid w:val="00846A06"/>
    <w:rsid w:val="00846DFB"/>
    <w:rsid w:val="00847157"/>
    <w:rsid w:val="008473D5"/>
    <w:rsid w:val="008501E8"/>
    <w:rsid w:val="00850807"/>
    <w:rsid w:val="008508F5"/>
    <w:rsid w:val="00851168"/>
    <w:rsid w:val="00851E3B"/>
    <w:rsid w:val="00851F7C"/>
    <w:rsid w:val="008523B2"/>
    <w:rsid w:val="008524F9"/>
    <w:rsid w:val="008525CB"/>
    <w:rsid w:val="0085343E"/>
    <w:rsid w:val="00853B3F"/>
    <w:rsid w:val="00853B60"/>
    <w:rsid w:val="00854AA2"/>
    <w:rsid w:val="00856393"/>
    <w:rsid w:val="00856698"/>
    <w:rsid w:val="00856816"/>
    <w:rsid w:val="00861491"/>
    <w:rsid w:val="0086162A"/>
    <w:rsid w:val="00862B5D"/>
    <w:rsid w:val="00863652"/>
    <w:rsid w:val="00863D21"/>
    <w:rsid w:val="0086653B"/>
    <w:rsid w:val="0086682E"/>
    <w:rsid w:val="00867C0C"/>
    <w:rsid w:val="008700CD"/>
    <w:rsid w:val="008700F8"/>
    <w:rsid w:val="00870396"/>
    <w:rsid w:val="00871119"/>
    <w:rsid w:val="00872071"/>
    <w:rsid w:val="00873D5A"/>
    <w:rsid w:val="00874C63"/>
    <w:rsid w:val="0087557E"/>
    <w:rsid w:val="0087633E"/>
    <w:rsid w:val="00876D65"/>
    <w:rsid w:val="00881C27"/>
    <w:rsid w:val="008825E3"/>
    <w:rsid w:val="00883162"/>
    <w:rsid w:val="008835B7"/>
    <w:rsid w:val="00883A17"/>
    <w:rsid w:val="00883F74"/>
    <w:rsid w:val="00885D40"/>
    <w:rsid w:val="00885EA7"/>
    <w:rsid w:val="00885EF0"/>
    <w:rsid w:val="00887431"/>
    <w:rsid w:val="00887AD5"/>
    <w:rsid w:val="00887E5C"/>
    <w:rsid w:val="0089021E"/>
    <w:rsid w:val="0089029C"/>
    <w:rsid w:val="008930E1"/>
    <w:rsid w:val="0089507F"/>
    <w:rsid w:val="008959E7"/>
    <w:rsid w:val="00896159"/>
    <w:rsid w:val="00897ED5"/>
    <w:rsid w:val="008A095F"/>
    <w:rsid w:val="008A1B19"/>
    <w:rsid w:val="008A244F"/>
    <w:rsid w:val="008A26C0"/>
    <w:rsid w:val="008A4644"/>
    <w:rsid w:val="008A5F9E"/>
    <w:rsid w:val="008A66EF"/>
    <w:rsid w:val="008A6902"/>
    <w:rsid w:val="008A7841"/>
    <w:rsid w:val="008A7F04"/>
    <w:rsid w:val="008B1CDE"/>
    <w:rsid w:val="008B24BA"/>
    <w:rsid w:val="008B3295"/>
    <w:rsid w:val="008B4E89"/>
    <w:rsid w:val="008B4F96"/>
    <w:rsid w:val="008C025E"/>
    <w:rsid w:val="008C2B7C"/>
    <w:rsid w:val="008C2D6A"/>
    <w:rsid w:val="008C59AB"/>
    <w:rsid w:val="008C5CFE"/>
    <w:rsid w:val="008C5EB7"/>
    <w:rsid w:val="008C5F03"/>
    <w:rsid w:val="008C69F8"/>
    <w:rsid w:val="008C6F25"/>
    <w:rsid w:val="008C7791"/>
    <w:rsid w:val="008C7CC9"/>
    <w:rsid w:val="008C7F82"/>
    <w:rsid w:val="008D0D75"/>
    <w:rsid w:val="008D3FDB"/>
    <w:rsid w:val="008D4F95"/>
    <w:rsid w:val="008D4FC9"/>
    <w:rsid w:val="008D59CA"/>
    <w:rsid w:val="008D5F4D"/>
    <w:rsid w:val="008D6630"/>
    <w:rsid w:val="008D6D19"/>
    <w:rsid w:val="008D718E"/>
    <w:rsid w:val="008D77D7"/>
    <w:rsid w:val="008E017B"/>
    <w:rsid w:val="008E0A6F"/>
    <w:rsid w:val="008E34BB"/>
    <w:rsid w:val="008E40F7"/>
    <w:rsid w:val="008E45DC"/>
    <w:rsid w:val="008E4DCE"/>
    <w:rsid w:val="008E5703"/>
    <w:rsid w:val="008E57FE"/>
    <w:rsid w:val="008E59BF"/>
    <w:rsid w:val="008E5E57"/>
    <w:rsid w:val="008E5E69"/>
    <w:rsid w:val="008E7465"/>
    <w:rsid w:val="008F0D53"/>
    <w:rsid w:val="008F138C"/>
    <w:rsid w:val="008F1413"/>
    <w:rsid w:val="008F1B40"/>
    <w:rsid w:val="008F22BB"/>
    <w:rsid w:val="008F247D"/>
    <w:rsid w:val="008F3092"/>
    <w:rsid w:val="008F4371"/>
    <w:rsid w:val="008F456E"/>
    <w:rsid w:val="008F4C12"/>
    <w:rsid w:val="008F6A67"/>
    <w:rsid w:val="008F7020"/>
    <w:rsid w:val="009006AA"/>
    <w:rsid w:val="00902105"/>
    <w:rsid w:val="00902494"/>
    <w:rsid w:val="00903B30"/>
    <w:rsid w:val="0090499B"/>
    <w:rsid w:val="00904A04"/>
    <w:rsid w:val="009054A0"/>
    <w:rsid w:val="009058AF"/>
    <w:rsid w:val="00906D4B"/>
    <w:rsid w:val="00910C7A"/>
    <w:rsid w:val="00910CCE"/>
    <w:rsid w:val="00911403"/>
    <w:rsid w:val="0091243D"/>
    <w:rsid w:val="0091263A"/>
    <w:rsid w:val="00912F8C"/>
    <w:rsid w:val="00912FD7"/>
    <w:rsid w:val="00914AF3"/>
    <w:rsid w:val="009151C7"/>
    <w:rsid w:val="00917FD4"/>
    <w:rsid w:val="00920254"/>
    <w:rsid w:val="00920C5F"/>
    <w:rsid w:val="00921DE0"/>
    <w:rsid w:val="009224C3"/>
    <w:rsid w:val="00923096"/>
    <w:rsid w:val="00924061"/>
    <w:rsid w:val="009243BF"/>
    <w:rsid w:val="0092569C"/>
    <w:rsid w:val="009260D7"/>
    <w:rsid w:val="00926574"/>
    <w:rsid w:val="0092761C"/>
    <w:rsid w:val="0093043E"/>
    <w:rsid w:val="009309C3"/>
    <w:rsid w:val="00930AD1"/>
    <w:rsid w:val="00931987"/>
    <w:rsid w:val="00931BE8"/>
    <w:rsid w:val="00932372"/>
    <w:rsid w:val="00932C78"/>
    <w:rsid w:val="0093313D"/>
    <w:rsid w:val="009333E1"/>
    <w:rsid w:val="00933CE5"/>
    <w:rsid w:val="00933FFD"/>
    <w:rsid w:val="0093423C"/>
    <w:rsid w:val="009357EC"/>
    <w:rsid w:val="00935E21"/>
    <w:rsid w:val="0093618B"/>
    <w:rsid w:val="00941A30"/>
    <w:rsid w:val="00942182"/>
    <w:rsid w:val="00943039"/>
    <w:rsid w:val="0094338D"/>
    <w:rsid w:val="009436A5"/>
    <w:rsid w:val="0094531B"/>
    <w:rsid w:val="00945654"/>
    <w:rsid w:val="00946225"/>
    <w:rsid w:val="009467D2"/>
    <w:rsid w:val="009468B8"/>
    <w:rsid w:val="00946F52"/>
    <w:rsid w:val="00947B57"/>
    <w:rsid w:val="00950410"/>
    <w:rsid w:val="0095078B"/>
    <w:rsid w:val="00951551"/>
    <w:rsid w:val="00951E0C"/>
    <w:rsid w:val="00952738"/>
    <w:rsid w:val="00953791"/>
    <w:rsid w:val="00954A4E"/>
    <w:rsid w:val="00954DE4"/>
    <w:rsid w:val="009569EC"/>
    <w:rsid w:val="00956D6C"/>
    <w:rsid w:val="00956DFA"/>
    <w:rsid w:val="0096081B"/>
    <w:rsid w:val="00960F10"/>
    <w:rsid w:val="00960FCC"/>
    <w:rsid w:val="009622D4"/>
    <w:rsid w:val="009623AE"/>
    <w:rsid w:val="00963D67"/>
    <w:rsid w:val="00964660"/>
    <w:rsid w:val="00964AA0"/>
    <w:rsid w:val="009652D4"/>
    <w:rsid w:val="009664FF"/>
    <w:rsid w:val="00966FF0"/>
    <w:rsid w:val="00967475"/>
    <w:rsid w:val="009704E4"/>
    <w:rsid w:val="00973C70"/>
    <w:rsid w:val="009740D8"/>
    <w:rsid w:val="00974C39"/>
    <w:rsid w:val="00977023"/>
    <w:rsid w:val="00977508"/>
    <w:rsid w:val="00980032"/>
    <w:rsid w:val="00982403"/>
    <w:rsid w:val="00982B21"/>
    <w:rsid w:val="009837D4"/>
    <w:rsid w:val="009839CE"/>
    <w:rsid w:val="00984036"/>
    <w:rsid w:val="00984B1D"/>
    <w:rsid w:val="0098513C"/>
    <w:rsid w:val="009854DD"/>
    <w:rsid w:val="00985522"/>
    <w:rsid w:val="009855D7"/>
    <w:rsid w:val="00985937"/>
    <w:rsid w:val="009864F0"/>
    <w:rsid w:val="009878DF"/>
    <w:rsid w:val="0099129F"/>
    <w:rsid w:val="009913D3"/>
    <w:rsid w:val="0099367B"/>
    <w:rsid w:val="009943F4"/>
    <w:rsid w:val="009949E2"/>
    <w:rsid w:val="009953CD"/>
    <w:rsid w:val="00995479"/>
    <w:rsid w:val="00995E90"/>
    <w:rsid w:val="00997104"/>
    <w:rsid w:val="009A1CC5"/>
    <w:rsid w:val="009A2E0D"/>
    <w:rsid w:val="009A353F"/>
    <w:rsid w:val="009A38D2"/>
    <w:rsid w:val="009A58ED"/>
    <w:rsid w:val="009A6F0B"/>
    <w:rsid w:val="009B1CF2"/>
    <w:rsid w:val="009B352C"/>
    <w:rsid w:val="009B3A74"/>
    <w:rsid w:val="009B4279"/>
    <w:rsid w:val="009B44F7"/>
    <w:rsid w:val="009B49A3"/>
    <w:rsid w:val="009B643A"/>
    <w:rsid w:val="009B6492"/>
    <w:rsid w:val="009B6589"/>
    <w:rsid w:val="009B6FBD"/>
    <w:rsid w:val="009B7493"/>
    <w:rsid w:val="009B7C5F"/>
    <w:rsid w:val="009C085F"/>
    <w:rsid w:val="009C0BCC"/>
    <w:rsid w:val="009C0C13"/>
    <w:rsid w:val="009C1F74"/>
    <w:rsid w:val="009C2E3F"/>
    <w:rsid w:val="009C446F"/>
    <w:rsid w:val="009C5B48"/>
    <w:rsid w:val="009C6695"/>
    <w:rsid w:val="009C7F56"/>
    <w:rsid w:val="009D1962"/>
    <w:rsid w:val="009D28B6"/>
    <w:rsid w:val="009D4470"/>
    <w:rsid w:val="009D48F9"/>
    <w:rsid w:val="009D4E12"/>
    <w:rsid w:val="009D59C4"/>
    <w:rsid w:val="009D67D0"/>
    <w:rsid w:val="009D7821"/>
    <w:rsid w:val="009D7A54"/>
    <w:rsid w:val="009D7A85"/>
    <w:rsid w:val="009E080D"/>
    <w:rsid w:val="009E0DF7"/>
    <w:rsid w:val="009E1B6C"/>
    <w:rsid w:val="009E3A09"/>
    <w:rsid w:val="009E42E4"/>
    <w:rsid w:val="009E57B0"/>
    <w:rsid w:val="009E58A9"/>
    <w:rsid w:val="009E5B96"/>
    <w:rsid w:val="009E5CF4"/>
    <w:rsid w:val="009E62C5"/>
    <w:rsid w:val="009F09FB"/>
    <w:rsid w:val="009F1DEE"/>
    <w:rsid w:val="009F2354"/>
    <w:rsid w:val="009F4DD5"/>
    <w:rsid w:val="009F5039"/>
    <w:rsid w:val="009F54D3"/>
    <w:rsid w:val="009F7B41"/>
    <w:rsid w:val="00A02BDA"/>
    <w:rsid w:val="00A034B8"/>
    <w:rsid w:val="00A048C7"/>
    <w:rsid w:val="00A0551C"/>
    <w:rsid w:val="00A05AD9"/>
    <w:rsid w:val="00A0674C"/>
    <w:rsid w:val="00A06D73"/>
    <w:rsid w:val="00A0732B"/>
    <w:rsid w:val="00A10A55"/>
    <w:rsid w:val="00A12B60"/>
    <w:rsid w:val="00A13105"/>
    <w:rsid w:val="00A13192"/>
    <w:rsid w:val="00A1343E"/>
    <w:rsid w:val="00A146BD"/>
    <w:rsid w:val="00A149F7"/>
    <w:rsid w:val="00A17460"/>
    <w:rsid w:val="00A1765F"/>
    <w:rsid w:val="00A17C47"/>
    <w:rsid w:val="00A22774"/>
    <w:rsid w:val="00A228DF"/>
    <w:rsid w:val="00A23636"/>
    <w:rsid w:val="00A237CD"/>
    <w:rsid w:val="00A24A78"/>
    <w:rsid w:val="00A2515F"/>
    <w:rsid w:val="00A303E4"/>
    <w:rsid w:val="00A30B61"/>
    <w:rsid w:val="00A340B5"/>
    <w:rsid w:val="00A34428"/>
    <w:rsid w:val="00A34853"/>
    <w:rsid w:val="00A34B60"/>
    <w:rsid w:val="00A37185"/>
    <w:rsid w:val="00A3757D"/>
    <w:rsid w:val="00A4069C"/>
    <w:rsid w:val="00A4328F"/>
    <w:rsid w:val="00A454ED"/>
    <w:rsid w:val="00A45D02"/>
    <w:rsid w:val="00A46DE0"/>
    <w:rsid w:val="00A47544"/>
    <w:rsid w:val="00A476FF"/>
    <w:rsid w:val="00A477D3"/>
    <w:rsid w:val="00A512FA"/>
    <w:rsid w:val="00A517B8"/>
    <w:rsid w:val="00A52E40"/>
    <w:rsid w:val="00A531B7"/>
    <w:rsid w:val="00A53278"/>
    <w:rsid w:val="00A54594"/>
    <w:rsid w:val="00A553E5"/>
    <w:rsid w:val="00A554C6"/>
    <w:rsid w:val="00A55550"/>
    <w:rsid w:val="00A55FE2"/>
    <w:rsid w:val="00A565DA"/>
    <w:rsid w:val="00A56955"/>
    <w:rsid w:val="00A56F26"/>
    <w:rsid w:val="00A5722E"/>
    <w:rsid w:val="00A57383"/>
    <w:rsid w:val="00A6064E"/>
    <w:rsid w:val="00A61C55"/>
    <w:rsid w:val="00A62B85"/>
    <w:rsid w:val="00A63733"/>
    <w:rsid w:val="00A63A74"/>
    <w:rsid w:val="00A65A11"/>
    <w:rsid w:val="00A65FDC"/>
    <w:rsid w:val="00A67723"/>
    <w:rsid w:val="00A70C76"/>
    <w:rsid w:val="00A7187B"/>
    <w:rsid w:val="00A72F27"/>
    <w:rsid w:val="00A73115"/>
    <w:rsid w:val="00A73255"/>
    <w:rsid w:val="00A7686A"/>
    <w:rsid w:val="00A76E54"/>
    <w:rsid w:val="00A76E71"/>
    <w:rsid w:val="00A8017B"/>
    <w:rsid w:val="00A802D4"/>
    <w:rsid w:val="00A80EFC"/>
    <w:rsid w:val="00A82C3D"/>
    <w:rsid w:val="00A82D70"/>
    <w:rsid w:val="00A85477"/>
    <w:rsid w:val="00A8598F"/>
    <w:rsid w:val="00A85C8E"/>
    <w:rsid w:val="00A8775E"/>
    <w:rsid w:val="00A90B9A"/>
    <w:rsid w:val="00A91794"/>
    <w:rsid w:val="00A91909"/>
    <w:rsid w:val="00A92968"/>
    <w:rsid w:val="00A94DBC"/>
    <w:rsid w:val="00A95BFD"/>
    <w:rsid w:val="00A9615D"/>
    <w:rsid w:val="00A97E4C"/>
    <w:rsid w:val="00AA074F"/>
    <w:rsid w:val="00AA0EDA"/>
    <w:rsid w:val="00AA19BC"/>
    <w:rsid w:val="00AA1C53"/>
    <w:rsid w:val="00AA292F"/>
    <w:rsid w:val="00AA2DB7"/>
    <w:rsid w:val="00AA36BE"/>
    <w:rsid w:val="00AA69E3"/>
    <w:rsid w:val="00AA6AC6"/>
    <w:rsid w:val="00AA6D28"/>
    <w:rsid w:val="00AA6E3B"/>
    <w:rsid w:val="00AA71F0"/>
    <w:rsid w:val="00AA7279"/>
    <w:rsid w:val="00AA7967"/>
    <w:rsid w:val="00AB029D"/>
    <w:rsid w:val="00AB044D"/>
    <w:rsid w:val="00AB0997"/>
    <w:rsid w:val="00AB2BD7"/>
    <w:rsid w:val="00AB3E0F"/>
    <w:rsid w:val="00AB4147"/>
    <w:rsid w:val="00AB515E"/>
    <w:rsid w:val="00AB6A2A"/>
    <w:rsid w:val="00AB72E7"/>
    <w:rsid w:val="00AB7718"/>
    <w:rsid w:val="00AC1E66"/>
    <w:rsid w:val="00AC3F84"/>
    <w:rsid w:val="00AC4073"/>
    <w:rsid w:val="00AC4377"/>
    <w:rsid w:val="00AC5DEE"/>
    <w:rsid w:val="00AC5F8D"/>
    <w:rsid w:val="00AC640A"/>
    <w:rsid w:val="00AC640F"/>
    <w:rsid w:val="00AC7DD2"/>
    <w:rsid w:val="00AD0E2A"/>
    <w:rsid w:val="00AD1B22"/>
    <w:rsid w:val="00AD1BB5"/>
    <w:rsid w:val="00AD1E48"/>
    <w:rsid w:val="00AD22FA"/>
    <w:rsid w:val="00AD2E79"/>
    <w:rsid w:val="00AD34AB"/>
    <w:rsid w:val="00AD392B"/>
    <w:rsid w:val="00AD42D2"/>
    <w:rsid w:val="00AD549F"/>
    <w:rsid w:val="00AD5D6B"/>
    <w:rsid w:val="00AD5EAD"/>
    <w:rsid w:val="00AD6207"/>
    <w:rsid w:val="00AD628F"/>
    <w:rsid w:val="00AD63C6"/>
    <w:rsid w:val="00AD66EC"/>
    <w:rsid w:val="00AD6720"/>
    <w:rsid w:val="00AD6B0C"/>
    <w:rsid w:val="00AD6C31"/>
    <w:rsid w:val="00AE0662"/>
    <w:rsid w:val="00AE0E35"/>
    <w:rsid w:val="00AE2107"/>
    <w:rsid w:val="00AE2B3E"/>
    <w:rsid w:val="00AE2C5B"/>
    <w:rsid w:val="00AE3C0E"/>
    <w:rsid w:val="00AE3FE6"/>
    <w:rsid w:val="00AE449F"/>
    <w:rsid w:val="00AE4FD3"/>
    <w:rsid w:val="00AE5952"/>
    <w:rsid w:val="00AE6C8E"/>
    <w:rsid w:val="00AE7E0B"/>
    <w:rsid w:val="00AF0BD5"/>
    <w:rsid w:val="00AF0DD4"/>
    <w:rsid w:val="00AF0F0C"/>
    <w:rsid w:val="00AF0F7A"/>
    <w:rsid w:val="00AF2E8A"/>
    <w:rsid w:val="00AF494B"/>
    <w:rsid w:val="00AF5F67"/>
    <w:rsid w:val="00AF72D8"/>
    <w:rsid w:val="00B010C9"/>
    <w:rsid w:val="00B0138B"/>
    <w:rsid w:val="00B02A1E"/>
    <w:rsid w:val="00B03415"/>
    <w:rsid w:val="00B03542"/>
    <w:rsid w:val="00B03DBC"/>
    <w:rsid w:val="00B0457A"/>
    <w:rsid w:val="00B05191"/>
    <w:rsid w:val="00B068FF"/>
    <w:rsid w:val="00B06FCB"/>
    <w:rsid w:val="00B10031"/>
    <w:rsid w:val="00B11628"/>
    <w:rsid w:val="00B125DB"/>
    <w:rsid w:val="00B1293A"/>
    <w:rsid w:val="00B160D3"/>
    <w:rsid w:val="00B17807"/>
    <w:rsid w:val="00B20DAD"/>
    <w:rsid w:val="00B20E73"/>
    <w:rsid w:val="00B20FF4"/>
    <w:rsid w:val="00B220A8"/>
    <w:rsid w:val="00B22115"/>
    <w:rsid w:val="00B2232D"/>
    <w:rsid w:val="00B23661"/>
    <w:rsid w:val="00B247AF"/>
    <w:rsid w:val="00B24866"/>
    <w:rsid w:val="00B24DE5"/>
    <w:rsid w:val="00B25B11"/>
    <w:rsid w:val="00B27D8B"/>
    <w:rsid w:val="00B30E15"/>
    <w:rsid w:val="00B31DD3"/>
    <w:rsid w:val="00B3366A"/>
    <w:rsid w:val="00B33994"/>
    <w:rsid w:val="00B34E9D"/>
    <w:rsid w:val="00B354AA"/>
    <w:rsid w:val="00B35DC5"/>
    <w:rsid w:val="00B40C14"/>
    <w:rsid w:val="00B415FA"/>
    <w:rsid w:val="00B42EC9"/>
    <w:rsid w:val="00B433F9"/>
    <w:rsid w:val="00B43701"/>
    <w:rsid w:val="00B4499F"/>
    <w:rsid w:val="00B44ED6"/>
    <w:rsid w:val="00B45424"/>
    <w:rsid w:val="00B458BA"/>
    <w:rsid w:val="00B45DF2"/>
    <w:rsid w:val="00B4692C"/>
    <w:rsid w:val="00B5590B"/>
    <w:rsid w:val="00B56315"/>
    <w:rsid w:val="00B56DCC"/>
    <w:rsid w:val="00B56FDF"/>
    <w:rsid w:val="00B60174"/>
    <w:rsid w:val="00B6112C"/>
    <w:rsid w:val="00B634D6"/>
    <w:rsid w:val="00B635CC"/>
    <w:rsid w:val="00B63B20"/>
    <w:rsid w:val="00B64653"/>
    <w:rsid w:val="00B64E7A"/>
    <w:rsid w:val="00B65094"/>
    <w:rsid w:val="00B65FF0"/>
    <w:rsid w:val="00B6617D"/>
    <w:rsid w:val="00B66583"/>
    <w:rsid w:val="00B66D7D"/>
    <w:rsid w:val="00B70098"/>
    <w:rsid w:val="00B705E7"/>
    <w:rsid w:val="00B70FBE"/>
    <w:rsid w:val="00B72922"/>
    <w:rsid w:val="00B73A2C"/>
    <w:rsid w:val="00B75235"/>
    <w:rsid w:val="00B76573"/>
    <w:rsid w:val="00B76E95"/>
    <w:rsid w:val="00B80653"/>
    <w:rsid w:val="00B809FF"/>
    <w:rsid w:val="00B81C0F"/>
    <w:rsid w:val="00B8200F"/>
    <w:rsid w:val="00B829DC"/>
    <w:rsid w:val="00B83788"/>
    <w:rsid w:val="00B85227"/>
    <w:rsid w:val="00B85A98"/>
    <w:rsid w:val="00B870A3"/>
    <w:rsid w:val="00B87A28"/>
    <w:rsid w:val="00B87B79"/>
    <w:rsid w:val="00B91EA9"/>
    <w:rsid w:val="00B92B76"/>
    <w:rsid w:val="00B92CB1"/>
    <w:rsid w:val="00B92DC0"/>
    <w:rsid w:val="00B9323A"/>
    <w:rsid w:val="00B93E61"/>
    <w:rsid w:val="00B93FD4"/>
    <w:rsid w:val="00B94687"/>
    <w:rsid w:val="00B95332"/>
    <w:rsid w:val="00B9606C"/>
    <w:rsid w:val="00B96228"/>
    <w:rsid w:val="00BA110A"/>
    <w:rsid w:val="00BA16F4"/>
    <w:rsid w:val="00BA1754"/>
    <w:rsid w:val="00BA17EF"/>
    <w:rsid w:val="00BA1920"/>
    <w:rsid w:val="00BA28E9"/>
    <w:rsid w:val="00BA2BF5"/>
    <w:rsid w:val="00BA3278"/>
    <w:rsid w:val="00BA3A75"/>
    <w:rsid w:val="00BA546E"/>
    <w:rsid w:val="00BA6FFD"/>
    <w:rsid w:val="00BB0B84"/>
    <w:rsid w:val="00BB313C"/>
    <w:rsid w:val="00BB4851"/>
    <w:rsid w:val="00BB491B"/>
    <w:rsid w:val="00BB589C"/>
    <w:rsid w:val="00BB5CAF"/>
    <w:rsid w:val="00BB5FFA"/>
    <w:rsid w:val="00BB60CC"/>
    <w:rsid w:val="00BB6FDB"/>
    <w:rsid w:val="00BB777B"/>
    <w:rsid w:val="00BC0497"/>
    <w:rsid w:val="00BC0516"/>
    <w:rsid w:val="00BC09A1"/>
    <w:rsid w:val="00BC1951"/>
    <w:rsid w:val="00BC1A03"/>
    <w:rsid w:val="00BC235E"/>
    <w:rsid w:val="00BC4A52"/>
    <w:rsid w:val="00BC4E5D"/>
    <w:rsid w:val="00BC5273"/>
    <w:rsid w:val="00BC53D9"/>
    <w:rsid w:val="00BC63F6"/>
    <w:rsid w:val="00BC7753"/>
    <w:rsid w:val="00BC7AA0"/>
    <w:rsid w:val="00BD060B"/>
    <w:rsid w:val="00BD0D27"/>
    <w:rsid w:val="00BD110C"/>
    <w:rsid w:val="00BD2036"/>
    <w:rsid w:val="00BD41FC"/>
    <w:rsid w:val="00BD44B8"/>
    <w:rsid w:val="00BD47CB"/>
    <w:rsid w:val="00BD4B44"/>
    <w:rsid w:val="00BD5F11"/>
    <w:rsid w:val="00BD5FC5"/>
    <w:rsid w:val="00BD604D"/>
    <w:rsid w:val="00BD6D8E"/>
    <w:rsid w:val="00BD708F"/>
    <w:rsid w:val="00BD7B2F"/>
    <w:rsid w:val="00BE0349"/>
    <w:rsid w:val="00BE0AE9"/>
    <w:rsid w:val="00BE16F6"/>
    <w:rsid w:val="00BE249D"/>
    <w:rsid w:val="00BE2B0B"/>
    <w:rsid w:val="00BE3026"/>
    <w:rsid w:val="00BE47D8"/>
    <w:rsid w:val="00BE47E5"/>
    <w:rsid w:val="00BE4A62"/>
    <w:rsid w:val="00BE4B21"/>
    <w:rsid w:val="00BE656C"/>
    <w:rsid w:val="00BF049D"/>
    <w:rsid w:val="00BF0B5C"/>
    <w:rsid w:val="00BF11AF"/>
    <w:rsid w:val="00BF2656"/>
    <w:rsid w:val="00BF28A4"/>
    <w:rsid w:val="00BF2973"/>
    <w:rsid w:val="00BF2AE8"/>
    <w:rsid w:val="00BF3C20"/>
    <w:rsid w:val="00BF72D8"/>
    <w:rsid w:val="00BF78F6"/>
    <w:rsid w:val="00C00947"/>
    <w:rsid w:val="00C02000"/>
    <w:rsid w:val="00C020C8"/>
    <w:rsid w:val="00C03191"/>
    <w:rsid w:val="00C033A4"/>
    <w:rsid w:val="00C04C3C"/>
    <w:rsid w:val="00C05255"/>
    <w:rsid w:val="00C06018"/>
    <w:rsid w:val="00C067D3"/>
    <w:rsid w:val="00C06DD1"/>
    <w:rsid w:val="00C07673"/>
    <w:rsid w:val="00C077C5"/>
    <w:rsid w:val="00C1116F"/>
    <w:rsid w:val="00C1142A"/>
    <w:rsid w:val="00C117D2"/>
    <w:rsid w:val="00C124E5"/>
    <w:rsid w:val="00C13174"/>
    <w:rsid w:val="00C13749"/>
    <w:rsid w:val="00C146AE"/>
    <w:rsid w:val="00C14935"/>
    <w:rsid w:val="00C15F05"/>
    <w:rsid w:val="00C1636C"/>
    <w:rsid w:val="00C17227"/>
    <w:rsid w:val="00C174D2"/>
    <w:rsid w:val="00C177CA"/>
    <w:rsid w:val="00C20134"/>
    <w:rsid w:val="00C21605"/>
    <w:rsid w:val="00C21D2D"/>
    <w:rsid w:val="00C21DB8"/>
    <w:rsid w:val="00C22F37"/>
    <w:rsid w:val="00C231EC"/>
    <w:rsid w:val="00C2469F"/>
    <w:rsid w:val="00C2585C"/>
    <w:rsid w:val="00C25E6D"/>
    <w:rsid w:val="00C264E9"/>
    <w:rsid w:val="00C2681F"/>
    <w:rsid w:val="00C3055B"/>
    <w:rsid w:val="00C30C28"/>
    <w:rsid w:val="00C314DE"/>
    <w:rsid w:val="00C31CD5"/>
    <w:rsid w:val="00C32917"/>
    <w:rsid w:val="00C32E2D"/>
    <w:rsid w:val="00C3301C"/>
    <w:rsid w:val="00C33862"/>
    <w:rsid w:val="00C3470B"/>
    <w:rsid w:val="00C34BDD"/>
    <w:rsid w:val="00C3667D"/>
    <w:rsid w:val="00C41412"/>
    <w:rsid w:val="00C421D6"/>
    <w:rsid w:val="00C424CD"/>
    <w:rsid w:val="00C42A2B"/>
    <w:rsid w:val="00C43121"/>
    <w:rsid w:val="00C4339B"/>
    <w:rsid w:val="00C45959"/>
    <w:rsid w:val="00C459CD"/>
    <w:rsid w:val="00C45B50"/>
    <w:rsid w:val="00C45EDA"/>
    <w:rsid w:val="00C4711C"/>
    <w:rsid w:val="00C47208"/>
    <w:rsid w:val="00C47727"/>
    <w:rsid w:val="00C47C41"/>
    <w:rsid w:val="00C508F5"/>
    <w:rsid w:val="00C50CC3"/>
    <w:rsid w:val="00C50FCE"/>
    <w:rsid w:val="00C51BA4"/>
    <w:rsid w:val="00C52174"/>
    <w:rsid w:val="00C528E3"/>
    <w:rsid w:val="00C52D26"/>
    <w:rsid w:val="00C530A4"/>
    <w:rsid w:val="00C536BC"/>
    <w:rsid w:val="00C53A2F"/>
    <w:rsid w:val="00C53CF1"/>
    <w:rsid w:val="00C556A2"/>
    <w:rsid w:val="00C55B54"/>
    <w:rsid w:val="00C55FA9"/>
    <w:rsid w:val="00C560E5"/>
    <w:rsid w:val="00C5615C"/>
    <w:rsid w:val="00C566AA"/>
    <w:rsid w:val="00C567A6"/>
    <w:rsid w:val="00C600A3"/>
    <w:rsid w:val="00C60E63"/>
    <w:rsid w:val="00C61140"/>
    <w:rsid w:val="00C62621"/>
    <w:rsid w:val="00C62C0A"/>
    <w:rsid w:val="00C62C83"/>
    <w:rsid w:val="00C6378D"/>
    <w:rsid w:val="00C639F5"/>
    <w:rsid w:val="00C63A20"/>
    <w:rsid w:val="00C647EC"/>
    <w:rsid w:val="00C660A1"/>
    <w:rsid w:val="00C671F5"/>
    <w:rsid w:val="00C6784F"/>
    <w:rsid w:val="00C7063C"/>
    <w:rsid w:val="00C7084B"/>
    <w:rsid w:val="00C728D5"/>
    <w:rsid w:val="00C729C7"/>
    <w:rsid w:val="00C72A4A"/>
    <w:rsid w:val="00C74393"/>
    <w:rsid w:val="00C74EA5"/>
    <w:rsid w:val="00C75CBA"/>
    <w:rsid w:val="00C76F84"/>
    <w:rsid w:val="00C773DA"/>
    <w:rsid w:val="00C80DA9"/>
    <w:rsid w:val="00C80FA5"/>
    <w:rsid w:val="00C818F0"/>
    <w:rsid w:val="00C81EA2"/>
    <w:rsid w:val="00C82267"/>
    <w:rsid w:val="00C82699"/>
    <w:rsid w:val="00C82AFD"/>
    <w:rsid w:val="00C83F01"/>
    <w:rsid w:val="00C8601E"/>
    <w:rsid w:val="00C860CC"/>
    <w:rsid w:val="00C864A8"/>
    <w:rsid w:val="00C86E5E"/>
    <w:rsid w:val="00C86FD1"/>
    <w:rsid w:val="00C87F59"/>
    <w:rsid w:val="00C9030E"/>
    <w:rsid w:val="00C90A2E"/>
    <w:rsid w:val="00C90F7A"/>
    <w:rsid w:val="00C913C9"/>
    <w:rsid w:val="00C916ED"/>
    <w:rsid w:val="00C917D6"/>
    <w:rsid w:val="00C92304"/>
    <w:rsid w:val="00C92D17"/>
    <w:rsid w:val="00C92DAC"/>
    <w:rsid w:val="00C92DB6"/>
    <w:rsid w:val="00C93FC7"/>
    <w:rsid w:val="00C9422E"/>
    <w:rsid w:val="00C94A96"/>
    <w:rsid w:val="00C9559F"/>
    <w:rsid w:val="00C95AA8"/>
    <w:rsid w:val="00C9674C"/>
    <w:rsid w:val="00C9796E"/>
    <w:rsid w:val="00C97BE6"/>
    <w:rsid w:val="00CA017A"/>
    <w:rsid w:val="00CA06D7"/>
    <w:rsid w:val="00CA0707"/>
    <w:rsid w:val="00CA0897"/>
    <w:rsid w:val="00CA1285"/>
    <w:rsid w:val="00CA1B51"/>
    <w:rsid w:val="00CA1C39"/>
    <w:rsid w:val="00CA2513"/>
    <w:rsid w:val="00CA25E4"/>
    <w:rsid w:val="00CA29B7"/>
    <w:rsid w:val="00CA2C74"/>
    <w:rsid w:val="00CA49EF"/>
    <w:rsid w:val="00CA6415"/>
    <w:rsid w:val="00CA6630"/>
    <w:rsid w:val="00CA6DC8"/>
    <w:rsid w:val="00CB0FFB"/>
    <w:rsid w:val="00CB13CA"/>
    <w:rsid w:val="00CB160C"/>
    <w:rsid w:val="00CB2E07"/>
    <w:rsid w:val="00CB3886"/>
    <w:rsid w:val="00CB42FC"/>
    <w:rsid w:val="00CB4426"/>
    <w:rsid w:val="00CB6E25"/>
    <w:rsid w:val="00CB7E6F"/>
    <w:rsid w:val="00CC0A61"/>
    <w:rsid w:val="00CC2314"/>
    <w:rsid w:val="00CC2AFD"/>
    <w:rsid w:val="00CC3C1C"/>
    <w:rsid w:val="00CC5491"/>
    <w:rsid w:val="00CC5FD7"/>
    <w:rsid w:val="00CC5FE9"/>
    <w:rsid w:val="00CC67CC"/>
    <w:rsid w:val="00CC7101"/>
    <w:rsid w:val="00CC72F9"/>
    <w:rsid w:val="00CD0475"/>
    <w:rsid w:val="00CD0A3A"/>
    <w:rsid w:val="00CD0B6D"/>
    <w:rsid w:val="00CD1160"/>
    <w:rsid w:val="00CD203A"/>
    <w:rsid w:val="00CD3002"/>
    <w:rsid w:val="00CD3ABF"/>
    <w:rsid w:val="00CD4C99"/>
    <w:rsid w:val="00CD5A9F"/>
    <w:rsid w:val="00CD63D6"/>
    <w:rsid w:val="00CD6A2E"/>
    <w:rsid w:val="00CD722B"/>
    <w:rsid w:val="00CD7B5A"/>
    <w:rsid w:val="00CE0BA1"/>
    <w:rsid w:val="00CE15A5"/>
    <w:rsid w:val="00CE39A4"/>
    <w:rsid w:val="00CE3BE5"/>
    <w:rsid w:val="00CE4558"/>
    <w:rsid w:val="00CE4C6C"/>
    <w:rsid w:val="00CE5223"/>
    <w:rsid w:val="00CE695B"/>
    <w:rsid w:val="00CF0D41"/>
    <w:rsid w:val="00CF1736"/>
    <w:rsid w:val="00CF1819"/>
    <w:rsid w:val="00CF4D3A"/>
    <w:rsid w:val="00CF5F15"/>
    <w:rsid w:val="00CF660E"/>
    <w:rsid w:val="00CF730C"/>
    <w:rsid w:val="00CF7563"/>
    <w:rsid w:val="00D0091C"/>
    <w:rsid w:val="00D0135A"/>
    <w:rsid w:val="00D01409"/>
    <w:rsid w:val="00D02B8F"/>
    <w:rsid w:val="00D03755"/>
    <w:rsid w:val="00D03EAD"/>
    <w:rsid w:val="00D05002"/>
    <w:rsid w:val="00D06BC5"/>
    <w:rsid w:val="00D06D34"/>
    <w:rsid w:val="00D11743"/>
    <w:rsid w:val="00D13230"/>
    <w:rsid w:val="00D13A78"/>
    <w:rsid w:val="00D15201"/>
    <w:rsid w:val="00D15408"/>
    <w:rsid w:val="00D16037"/>
    <w:rsid w:val="00D1760B"/>
    <w:rsid w:val="00D178F1"/>
    <w:rsid w:val="00D20DB5"/>
    <w:rsid w:val="00D233DD"/>
    <w:rsid w:val="00D23DCB"/>
    <w:rsid w:val="00D24308"/>
    <w:rsid w:val="00D24E83"/>
    <w:rsid w:val="00D250EE"/>
    <w:rsid w:val="00D25E32"/>
    <w:rsid w:val="00D26277"/>
    <w:rsid w:val="00D2639E"/>
    <w:rsid w:val="00D27BFE"/>
    <w:rsid w:val="00D30880"/>
    <w:rsid w:val="00D31523"/>
    <w:rsid w:val="00D31B83"/>
    <w:rsid w:val="00D31C64"/>
    <w:rsid w:val="00D3287D"/>
    <w:rsid w:val="00D32FDE"/>
    <w:rsid w:val="00D33D5B"/>
    <w:rsid w:val="00D34902"/>
    <w:rsid w:val="00D35B0B"/>
    <w:rsid w:val="00D36BB4"/>
    <w:rsid w:val="00D37FB0"/>
    <w:rsid w:val="00D43BE7"/>
    <w:rsid w:val="00D43D95"/>
    <w:rsid w:val="00D44C95"/>
    <w:rsid w:val="00D453BC"/>
    <w:rsid w:val="00D46614"/>
    <w:rsid w:val="00D5001F"/>
    <w:rsid w:val="00D50A4B"/>
    <w:rsid w:val="00D518DA"/>
    <w:rsid w:val="00D51A2B"/>
    <w:rsid w:val="00D51B8B"/>
    <w:rsid w:val="00D537FF"/>
    <w:rsid w:val="00D5388A"/>
    <w:rsid w:val="00D53B1C"/>
    <w:rsid w:val="00D547BF"/>
    <w:rsid w:val="00D54EEB"/>
    <w:rsid w:val="00D55787"/>
    <w:rsid w:val="00D56626"/>
    <w:rsid w:val="00D56B06"/>
    <w:rsid w:val="00D57783"/>
    <w:rsid w:val="00D579A3"/>
    <w:rsid w:val="00D57BDC"/>
    <w:rsid w:val="00D605FD"/>
    <w:rsid w:val="00D63603"/>
    <w:rsid w:val="00D63D0A"/>
    <w:rsid w:val="00D640EA"/>
    <w:rsid w:val="00D64317"/>
    <w:rsid w:val="00D66000"/>
    <w:rsid w:val="00D669C0"/>
    <w:rsid w:val="00D66D52"/>
    <w:rsid w:val="00D677A9"/>
    <w:rsid w:val="00D67EE3"/>
    <w:rsid w:val="00D67F6A"/>
    <w:rsid w:val="00D72314"/>
    <w:rsid w:val="00D72864"/>
    <w:rsid w:val="00D72C7C"/>
    <w:rsid w:val="00D72E17"/>
    <w:rsid w:val="00D738C5"/>
    <w:rsid w:val="00D73B7A"/>
    <w:rsid w:val="00D7401F"/>
    <w:rsid w:val="00D7436C"/>
    <w:rsid w:val="00D74BF4"/>
    <w:rsid w:val="00D754DD"/>
    <w:rsid w:val="00D76006"/>
    <w:rsid w:val="00D76052"/>
    <w:rsid w:val="00D765ED"/>
    <w:rsid w:val="00D76BEB"/>
    <w:rsid w:val="00D77937"/>
    <w:rsid w:val="00D779B4"/>
    <w:rsid w:val="00D81246"/>
    <w:rsid w:val="00D813A1"/>
    <w:rsid w:val="00D81A0B"/>
    <w:rsid w:val="00D81C5E"/>
    <w:rsid w:val="00D82604"/>
    <w:rsid w:val="00D826E0"/>
    <w:rsid w:val="00D829C3"/>
    <w:rsid w:val="00D84787"/>
    <w:rsid w:val="00D84C53"/>
    <w:rsid w:val="00D86353"/>
    <w:rsid w:val="00D86DD5"/>
    <w:rsid w:val="00D87503"/>
    <w:rsid w:val="00D879EA"/>
    <w:rsid w:val="00D87C23"/>
    <w:rsid w:val="00D90DC2"/>
    <w:rsid w:val="00D910B5"/>
    <w:rsid w:val="00D91598"/>
    <w:rsid w:val="00D921DE"/>
    <w:rsid w:val="00D928B7"/>
    <w:rsid w:val="00D944E9"/>
    <w:rsid w:val="00D951B1"/>
    <w:rsid w:val="00D95FD4"/>
    <w:rsid w:val="00D964F4"/>
    <w:rsid w:val="00DA02D3"/>
    <w:rsid w:val="00DA0800"/>
    <w:rsid w:val="00DA0A1C"/>
    <w:rsid w:val="00DA1435"/>
    <w:rsid w:val="00DA1C80"/>
    <w:rsid w:val="00DA2226"/>
    <w:rsid w:val="00DA2244"/>
    <w:rsid w:val="00DA2F6B"/>
    <w:rsid w:val="00DA3127"/>
    <w:rsid w:val="00DA44E2"/>
    <w:rsid w:val="00DA5842"/>
    <w:rsid w:val="00DA584D"/>
    <w:rsid w:val="00DA5FED"/>
    <w:rsid w:val="00DA6632"/>
    <w:rsid w:val="00DA6BEB"/>
    <w:rsid w:val="00DA74E2"/>
    <w:rsid w:val="00DA75B6"/>
    <w:rsid w:val="00DA7F98"/>
    <w:rsid w:val="00DB0313"/>
    <w:rsid w:val="00DB04AE"/>
    <w:rsid w:val="00DB0F1E"/>
    <w:rsid w:val="00DB132F"/>
    <w:rsid w:val="00DB1CBF"/>
    <w:rsid w:val="00DB25BB"/>
    <w:rsid w:val="00DB2D02"/>
    <w:rsid w:val="00DB46C3"/>
    <w:rsid w:val="00DB52F4"/>
    <w:rsid w:val="00DB659D"/>
    <w:rsid w:val="00DB6C48"/>
    <w:rsid w:val="00DB6F54"/>
    <w:rsid w:val="00DB7E1B"/>
    <w:rsid w:val="00DC184B"/>
    <w:rsid w:val="00DC18A7"/>
    <w:rsid w:val="00DC1C52"/>
    <w:rsid w:val="00DC2C74"/>
    <w:rsid w:val="00DC2EB4"/>
    <w:rsid w:val="00DC314B"/>
    <w:rsid w:val="00DC4758"/>
    <w:rsid w:val="00DC5EE1"/>
    <w:rsid w:val="00DC6DE6"/>
    <w:rsid w:val="00DC718D"/>
    <w:rsid w:val="00DC731E"/>
    <w:rsid w:val="00DC74D7"/>
    <w:rsid w:val="00DC76C0"/>
    <w:rsid w:val="00DC76C2"/>
    <w:rsid w:val="00DC7C55"/>
    <w:rsid w:val="00DD1D93"/>
    <w:rsid w:val="00DD2838"/>
    <w:rsid w:val="00DD2DDA"/>
    <w:rsid w:val="00DD3533"/>
    <w:rsid w:val="00DD50DE"/>
    <w:rsid w:val="00DD5F18"/>
    <w:rsid w:val="00DD618A"/>
    <w:rsid w:val="00DD6793"/>
    <w:rsid w:val="00DD68C6"/>
    <w:rsid w:val="00DD7796"/>
    <w:rsid w:val="00DD7C9E"/>
    <w:rsid w:val="00DE102C"/>
    <w:rsid w:val="00DE1A59"/>
    <w:rsid w:val="00DE4912"/>
    <w:rsid w:val="00DE4BDD"/>
    <w:rsid w:val="00DE509C"/>
    <w:rsid w:val="00DE70D6"/>
    <w:rsid w:val="00DE714B"/>
    <w:rsid w:val="00DE7D1B"/>
    <w:rsid w:val="00DF00A1"/>
    <w:rsid w:val="00DF0564"/>
    <w:rsid w:val="00DF11CD"/>
    <w:rsid w:val="00DF2654"/>
    <w:rsid w:val="00DF3456"/>
    <w:rsid w:val="00DF35AB"/>
    <w:rsid w:val="00DF420A"/>
    <w:rsid w:val="00DF45C2"/>
    <w:rsid w:val="00DF465E"/>
    <w:rsid w:val="00DF4CDB"/>
    <w:rsid w:val="00DF55C6"/>
    <w:rsid w:val="00DF7D8B"/>
    <w:rsid w:val="00E00BB2"/>
    <w:rsid w:val="00E00BBB"/>
    <w:rsid w:val="00E00EDA"/>
    <w:rsid w:val="00E0154D"/>
    <w:rsid w:val="00E0294D"/>
    <w:rsid w:val="00E02B1E"/>
    <w:rsid w:val="00E031E9"/>
    <w:rsid w:val="00E043F5"/>
    <w:rsid w:val="00E059E0"/>
    <w:rsid w:val="00E0678E"/>
    <w:rsid w:val="00E06C15"/>
    <w:rsid w:val="00E06F62"/>
    <w:rsid w:val="00E07483"/>
    <w:rsid w:val="00E0798E"/>
    <w:rsid w:val="00E07DD2"/>
    <w:rsid w:val="00E103C9"/>
    <w:rsid w:val="00E10548"/>
    <w:rsid w:val="00E12FCA"/>
    <w:rsid w:val="00E13E79"/>
    <w:rsid w:val="00E14276"/>
    <w:rsid w:val="00E14643"/>
    <w:rsid w:val="00E14BA8"/>
    <w:rsid w:val="00E15654"/>
    <w:rsid w:val="00E157BB"/>
    <w:rsid w:val="00E16099"/>
    <w:rsid w:val="00E17048"/>
    <w:rsid w:val="00E1767B"/>
    <w:rsid w:val="00E17757"/>
    <w:rsid w:val="00E20B93"/>
    <w:rsid w:val="00E21373"/>
    <w:rsid w:val="00E21B22"/>
    <w:rsid w:val="00E21D8F"/>
    <w:rsid w:val="00E22B06"/>
    <w:rsid w:val="00E22DEA"/>
    <w:rsid w:val="00E2403B"/>
    <w:rsid w:val="00E242E0"/>
    <w:rsid w:val="00E24396"/>
    <w:rsid w:val="00E24623"/>
    <w:rsid w:val="00E24C14"/>
    <w:rsid w:val="00E24C7B"/>
    <w:rsid w:val="00E2673F"/>
    <w:rsid w:val="00E270AD"/>
    <w:rsid w:val="00E30668"/>
    <w:rsid w:val="00E34B2E"/>
    <w:rsid w:val="00E35A2F"/>
    <w:rsid w:val="00E35D8A"/>
    <w:rsid w:val="00E35F11"/>
    <w:rsid w:val="00E36A3A"/>
    <w:rsid w:val="00E371D1"/>
    <w:rsid w:val="00E40166"/>
    <w:rsid w:val="00E411D0"/>
    <w:rsid w:val="00E41BED"/>
    <w:rsid w:val="00E42325"/>
    <w:rsid w:val="00E424E1"/>
    <w:rsid w:val="00E4254C"/>
    <w:rsid w:val="00E43A89"/>
    <w:rsid w:val="00E4427F"/>
    <w:rsid w:val="00E44B53"/>
    <w:rsid w:val="00E46289"/>
    <w:rsid w:val="00E46C59"/>
    <w:rsid w:val="00E47AF6"/>
    <w:rsid w:val="00E47D7F"/>
    <w:rsid w:val="00E5035C"/>
    <w:rsid w:val="00E50999"/>
    <w:rsid w:val="00E52DF5"/>
    <w:rsid w:val="00E52E7F"/>
    <w:rsid w:val="00E530B5"/>
    <w:rsid w:val="00E53822"/>
    <w:rsid w:val="00E53862"/>
    <w:rsid w:val="00E53AED"/>
    <w:rsid w:val="00E550FD"/>
    <w:rsid w:val="00E553FA"/>
    <w:rsid w:val="00E55BE5"/>
    <w:rsid w:val="00E5625E"/>
    <w:rsid w:val="00E563E0"/>
    <w:rsid w:val="00E603F8"/>
    <w:rsid w:val="00E60838"/>
    <w:rsid w:val="00E60C48"/>
    <w:rsid w:val="00E61281"/>
    <w:rsid w:val="00E61FDB"/>
    <w:rsid w:val="00E61FE1"/>
    <w:rsid w:val="00E620CC"/>
    <w:rsid w:val="00E62286"/>
    <w:rsid w:val="00E6364B"/>
    <w:rsid w:val="00E65273"/>
    <w:rsid w:val="00E65D30"/>
    <w:rsid w:val="00E6689A"/>
    <w:rsid w:val="00E66BED"/>
    <w:rsid w:val="00E66C0E"/>
    <w:rsid w:val="00E66FEA"/>
    <w:rsid w:val="00E67C1A"/>
    <w:rsid w:val="00E70D7A"/>
    <w:rsid w:val="00E717C7"/>
    <w:rsid w:val="00E71E4E"/>
    <w:rsid w:val="00E74759"/>
    <w:rsid w:val="00E74A00"/>
    <w:rsid w:val="00E74D95"/>
    <w:rsid w:val="00E828B6"/>
    <w:rsid w:val="00E84CAE"/>
    <w:rsid w:val="00E86B96"/>
    <w:rsid w:val="00E86E62"/>
    <w:rsid w:val="00E87AAF"/>
    <w:rsid w:val="00E87FB5"/>
    <w:rsid w:val="00E9005F"/>
    <w:rsid w:val="00E9113D"/>
    <w:rsid w:val="00E929C1"/>
    <w:rsid w:val="00E933CF"/>
    <w:rsid w:val="00E93C18"/>
    <w:rsid w:val="00E93F75"/>
    <w:rsid w:val="00E9572A"/>
    <w:rsid w:val="00E95869"/>
    <w:rsid w:val="00E95A38"/>
    <w:rsid w:val="00E977CA"/>
    <w:rsid w:val="00EA008E"/>
    <w:rsid w:val="00EA0243"/>
    <w:rsid w:val="00EA225D"/>
    <w:rsid w:val="00EA29D4"/>
    <w:rsid w:val="00EA372D"/>
    <w:rsid w:val="00EA3CB1"/>
    <w:rsid w:val="00EA4793"/>
    <w:rsid w:val="00EA4880"/>
    <w:rsid w:val="00EA58AE"/>
    <w:rsid w:val="00EA6819"/>
    <w:rsid w:val="00EA7769"/>
    <w:rsid w:val="00EB0CF9"/>
    <w:rsid w:val="00EB1934"/>
    <w:rsid w:val="00EB1ABF"/>
    <w:rsid w:val="00EB1BBA"/>
    <w:rsid w:val="00EB1F7D"/>
    <w:rsid w:val="00EB3430"/>
    <w:rsid w:val="00EB48F8"/>
    <w:rsid w:val="00EB5DF3"/>
    <w:rsid w:val="00EB5FAB"/>
    <w:rsid w:val="00EB6386"/>
    <w:rsid w:val="00EB7D17"/>
    <w:rsid w:val="00EC06D4"/>
    <w:rsid w:val="00EC09A1"/>
    <w:rsid w:val="00EC11F9"/>
    <w:rsid w:val="00EC1520"/>
    <w:rsid w:val="00EC15B1"/>
    <w:rsid w:val="00EC1991"/>
    <w:rsid w:val="00EC1FB8"/>
    <w:rsid w:val="00EC224F"/>
    <w:rsid w:val="00EC251F"/>
    <w:rsid w:val="00EC2813"/>
    <w:rsid w:val="00EC2E61"/>
    <w:rsid w:val="00EC2F2C"/>
    <w:rsid w:val="00EC4CB6"/>
    <w:rsid w:val="00EC5802"/>
    <w:rsid w:val="00ED17EC"/>
    <w:rsid w:val="00ED1BFA"/>
    <w:rsid w:val="00ED33D0"/>
    <w:rsid w:val="00ED34D6"/>
    <w:rsid w:val="00ED3662"/>
    <w:rsid w:val="00ED397C"/>
    <w:rsid w:val="00ED4BC5"/>
    <w:rsid w:val="00ED67FA"/>
    <w:rsid w:val="00ED6A9B"/>
    <w:rsid w:val="00ED7281"/>
    <w:rsid w:val="00ED734B"/>
    <w:rsid w:val="00ED7F0E"/>
    <w:rsid w:val="00EE0069"/>
    <w:rsid w:val="00EE0B2A"/>
    <w:rsid w:val="00EE12B1"/>
    <w:rsid w:val="00EE184A"/>
    <w:rsid w:val="00EE1E94"/>
    <w:rsid w:val="00EE3669"/>
    <w:rsid w:val="00EE3D5F"/>
    <w:rsid w:val="00EE56F7"/>
    <w:rsid w:val="00EE5EAF"/>
    <w:rsid w:val="00EE6BD5"/>
    <w:rsid w:val="00EE7013"/>
    <w:rsid w:val="00EF0916"/>
    <w:rsid w:val="00EF17AD"/>
    <w:rsid w:val="00EF272A"/>
    <w:rsid w:val="00EF35D6"/>
    <w:rsid w:val="00EF37D1"/>
    <w:rsid w:val="00EF46E0"/>
    <w:rsid w:val="00EF4985"/>
    <w:rsid w:val="00EF6ABB"/>
    <w:rsid w:val="00EF6FB8"/>
    <w:rsid w:val="00F00284"/>
    <w:rsid w:val="00F01F1D"/>
    <w:rsid w:val="00F03815"/>
    <w:rsid w:val="00F03AB9"/>
    <w:rsid w:val="00F05A63"/>
    <w:rsid w:val="00F06573"/>
    <w:rsid w:val="00F10138"/>
    <w:rsid w:val="00F113F1"/>
    <w:rsid w:val="00F125C7"/>
    <w:rsid w:val="00F135B8"/>
    <w:rsid w:val="00F14AC9"/>
    <w:rsid w:val="00F150FC"/>
    <w:rsid w:val="00F16369"/>
    <w:rsid w:val="00F16E83"/>
    <w:rsid w:val="00F1770E"/>
    <w:rsid w:val="00F201B1"/>
    <w:rsid w:val="00F217F5"/>
    <w:rsid w:val="00F21B8A"/>
    <w:rsid w:val="00F231C9"/>
    <w:rsid w:val="00F237DF"/>
    <w:rsid w:val="00F23C74"/>
    <w:rsid w:val="00F23D2B"/>
    <w:rsid w:val="00F2442F"/>
    <w:rsid w:val="00F24445"/>
    <w:rsid w:val="00F2543C"/>
    <w:rsid w:val="00F25999"/>
    <w:rsid w:val="00F26D66"/>
    <w:rsid w:val="00F26FED"/>
    <w:rsid w:val="00F303B6"/>
    <w:rsid w:val="00F329EA"/>
    <w:rsid w:val="00F3301B"/>
    <w:rsid w:val="00F331D2"/>
    <w:rsid w:val="00F34102"/>
    <w:rsid w:val="00F34C61"/>
    <w:rsid w:val="00F35137"/>
    <w:rsid w:val="00F35D79"/>
    <w:rsid w:val="00F369E9"/>
    <w:rsid w:val="00F417F8"/>
    <w:rsid w:val="00F42C5E"/>
    <w:rsid w:val="00F43257"/>
    <w:rsid w:val="00F4356F"/>
    <w:rsid w:val="00F43A78"/>
    <w:rsid w:val="00F43A7A"/>
    <w:rsid w:val="00F4497C"/>
    <w:rsid w:val="00F44DFD"/>
    <w:rsid w:val="00F47750"/>
    <w:rsid w:val="00F4795F"/>
    <w:rsid w:val="00F479FB"/>
    <w:rsid w:val="00F47DF4"/>
    <w:rsid w:val="00F47FBC"/>
    <w:rsid w:val="00F50336"/>
    <w:rsid w:val="00F50884"/>
    <w:rsid w:val="00F50D40"/>
    <w:rsid w:val="00F51A16"/>
    <w:rsid w:val="00F525A3"/>
    <w:rsid w:val="00F5266D"/>
    <w:rsid w:val="00F52D2B"/>
    <w:rsid w:val="00F531AD"/>
    <w:rsid w:val="00F53222"/>
    <w:rsid w:val="00F54756"/>
    <w:rsid w:val="00F569D6"/>
    <w:rsid w:val="00F56CEB"/>
    <w:rsid w:val="00F5741A"/>
    <w:rsid w:val="00F5758D"/>
    <w:rsid w:val="00F6011B"/>
    <w:rsid w:val="00F60AF9"/>
    <w:rsid w:val="00F61FBC"/>
    <w:rsid w:val="00F63081"/>
    <w:rsid w:val="00F631FD"/>
    <w:rsid w:val="00F6609B"/>
    <w:rsid w:val="00F66691"/>
    <w:rsid w:val="00F6723F"/>
    <w:rsid w:val="00F700AC"/>
    <w:rsid w:val="00F7154E"/>
    <w:rsid w:val="00F71DB8"/>
    <w:rsid w:val="00F724F9"/>
    <w:rsid w:val="00F72DD4"/>
    <w:rsid w:val="00F73769"/>
    <w:rsid w:val="00F7405C"/>
    <w:rsid w:val="00F756BB"/>
    <w:rsid w:val="00F75927"/>
    <w:rsid w:val="00F76571"/>
    <w:rsid w:val="00F76C5B"/>
    <w:rsid w:val="00F80D13"/>
    <w:rsid w:val="00F8108C"/>
    <w:rsid w:val="00F8276E"/>
    <w:rsid w:val="00F8328D"/>
    <w:rsid w:val="00F8442B"/>
    <w:rsid w:val="00F84E86"/>
    <w:rsid w:val="00F855A6"/>
    <w:rsid w:val="00F860D9"/>
    <w:rsid w:val="00F8619A"/>
    <w:rsid w:val="00F8742E"/>
    <w:rsid w:val="00F87961"/>
    <w:rsid w:val="00F87DC6"/>
    <w:rsid w:val="00F90C8C"/>
    <w:rsid w:val="00F93C83"/>
    <w:rsid w:val="00F94679"/>
    <w:rsid w:val="00F94D66"/>
    <w:rsid w:val="00F964E2"/>
    <w:rsid w:val="00F96DC0"/>
    <w:rsid w:val="00FA0231"/>
    <w:rsid w:val="00FA0907"/>
    <w:rsid w:val="00FA1430"/>
    <w:rsid w:val="00FA2569"/>
    <w:rsid w:val="00FA273F"/>
    <w:rsid w:val="00FA293F"/>
    <w:rsid w:val="00FA30C5"/>
    <w:rsid w:val="00FA3A78"/>
    <w:rsid w:val="00FA470E"/>
    <w:rsid w:val="00FA4A1F"/>
    <w:rsid w:val="00FA4D13"/>
    <w:rsid w:val="00FA57ED"/>
    <w:rsid w:val="00FA67D7"/>
    <w:rsid w:val="00FA6F87"/>
    <w:rsid w:val="00FA7234"/>
    <w:rsid w:val="00FB0227"/>
    <w:rsid w:val="00FB0AFD"/>
    <w:rsid w:val="00FB24EB"/>
    <w:rsid w:val="00FB39A0"/>
    <w:rsid w:val="00FB46EA"/>
    <w:rsid w:val="00FB6AD6"/>
    <w:rsid w:val="00FB6F9E"/>
    <w:rsid w:val="00FB71A3"/>
    <w:rsid w:val="00FB75D5"/>
    <w:rsid w:val="00FB7CF9"/>
    <w:rsid w:val="00FC0F0C"/>
    <w:rsid w:val="00FC1384"/>
    <w:rsid w:val="00FC15F8"/>
    <w:rsid w:val="00FC1709"/>
    <w:rsid w:val="00FC440B"/>
    <w:rsid w:val="00FC72CB"/>
    <w:rsid w:val="00FC7327"/>
    <w:rsid w:val="00FD1C9F"/>
    <w:rsid w:val="00FD1CA6"/>
    <w:rsid w:val="00FD1F6F"/>
    <w:rsid w:val="00FD229D"/>
    <w:rsid w:val="00FD36CD"/>
    <w:rsid w:val="00FD39EA"/>
    <w:rsid w:val="00FD49E7"/>
    <w:rsid w:val="00FD4FAE"/>
    <w:rsid w:val="00FD60DA"/>
    <w:rsid w:val="00FD6B05"/>
    <w:rsid w:val="00FD7770"/>
    <w:rsid w:val="00FE0DD7"/>
    <w:rsid w:val="00FE2DF2"/>
    <w:rsid w:val="00FE37A7"/>
    <w:rsid w:val="00FE5B3C"/>
    <w:rsid w:val="00FE5B58"/>
    <w:rsid w:val="00FE5CFC"/>
    <w:rsid w:val="00FE6A0C"/>
    <w:rsid w:val="00FF0511"/>
    <w:rsid w:val="00FF1BA5"/>
    <w:rsid w:val="00FF2BA3"/>
    <w:rsid w:val="00FF4670"/>
    <w:rsid w:val="00FF4756"/>
    <w:rsid w:val="00FF53A7"/>
    <w:rsid w:val="00FF78DC"/>
    <w:rsid w:val="00FF7AC1"/>
    <w:rsid w:val="00FF7B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F064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74792B"/>
    <w:pPr>
      <w:pBdr>
        <w:top w:val="nil"/>
        <w:left w:val="nil"/>
        <w:bottom w:val="nil"/>
        <w:right w:val="nil"/>
        <w:between w:val="nil"/>
        <w:bar w:val="nil"/>
      </w:pBdr>
    </w:pPr>
    <w:rPr>
      <w:rFonts w:ascii="Helvetica" w:eastAsia="Arial Unicode MS" w:hAnsi="Helvetica" w:cs="Arial Unicode MS"/>
      <w:color w:val="000000"/>
      <w:sz w:val="22"/>
      <w:szCs w:val="22"/>
      <w:bdr w:val="nil"/>
    </w:rPr>
  </w:style>
  <w:style w:type="paragraph" w:styleId="Title">
    <w:name w:val="Title"/>
    <w:next w:val="Body"/>
    <w:link w:val="TitleChar"/>
    <w:rsid w:val="0074792B"/>
    <w:pPr>
      <w:keepNext/>
      <w:pBdr>
        <w:top w:val="nil"/>
        <w:left w:val="nil"/>
        <w:bottom w:val="nil"/>
        <w:right w:val="nil"/>
        <w:between w:val="nil"/>
        <w:bar w:val="nil"/>
      </w:pBdr>
    </w:pPr>
    <w:rPr>
      <w:rFonts w:ascii="Helvetica" w:eastAsia="Arial Unicode MS" w:hAnsi="Helvetica" w:cs="Arial Unicode MS"/>
      <w:b/>
      <w:bCs/>
      <w:color w:val="000000"/>
      <w:sz w:val="60"/>
      <w:szCs w:val="60"/>
      <w:bdr w:val="nil"/>
    </w:rPr>
  </w:style>
  <w:style w:type="character" w:customStyle="1" w:styleId="TitleChar">
    <w:name w:val="Title Char"/>
    <w:basedOn w:val="DefaultParagraphFont"/>
    <w:link w:val="Title"/>
    <w:rsid w:val="0074792B"/>
    <w:rPr>
      <w:rFonts w:ascii="Helvetica" w:eastAsia="Arial Unicode MS" w:hAnsi="Helvetica" w:cs="Arial Unicode MS"/>
      <w:b/>
      <w:bCs/>
      <w:color w:val="000000"/>
      <w:sz w:val="60"/>
      <w:szCs w:val="60"/>
      <w:bdr w:val="nil"/>
    </w:rPr>
  </w:style>
  <w:style w:type="numbering" w:customStyle="1" w:styleId="Numbered">
    <w:name w:val="Numbered"/>
    <w:rsid w:val="0074792B"/>
    <w:pPr>
      <w:numPr>
        <w:numId w:val="1"/>
      </w:numPr>
    </w:pPr>
  </w:style>
  <w:style w:type="character" w:styleId="CommentReference">
    <w:name w:val="annotation reference"/>
    <w:basedOn w:val="DefaultParagraphFont"/>
    <w:uiPriority w:val="99"/>
    <w:semiHidden/>
    <w:unhideWhenUsed/>
    <w:rsid w:val="0074792B"/>
    <w:rPr>
      <w:sz w:val="18"/>
      <w:szCs w:val="18"/>
    </w:rPr>
  </w:style>
  <w:style w:type="paragraph" w:styleId="CommentText">
    <w:name w:val="annotation text"/>
    <w:basedOn w:val="Normal"/>
    <w:link w:val="CommentTextChar"/>
    <w:uiPriority w:val="99"/>
    <w:semiHidden/>
    <w:unhideWhenUsed/>
    <w:rsid w:val="0074792B"/>
    <w:pPr>
      <w:pBdr>
        <w:top w:val="nil"/>
        <w:left w:val="nil"/>
        <w:bottom w:val="nil"/>
        <w:right w:val="nil"/>
        <w:between w:val="nil"/>
        <w:bar w:val="nil"/>
      </w:pBdr>
    </w:pPr>
    <w:rPr>
      <w:rFonts w:ascii="Times New Roman" w:eastAsia="Arial Unicode MS" w:hAnsi="Times New Roman" w:cs="Times New Roman"/>
      <w:bdr w:val="nil"/>
    </w:rPr>
  </w:style>
  <w:style w:type="character" w:customStyle="1" w:styleId="CommentTextChar">
    <w:name w:val="Comment Text Char"/>
    <w:basedOn w:val="DefaultParagraphFont"/>
    <w:link w:val="CommentText"/>
    <w:uiPriority w:val="99"/>
    <w:semiHidden/>
    <w:rsid w:val="0074792B"/>
    <w:rPr>
      <w:rFonts w:ascii="Times New Roman" w:eastAsia="Arial Unicode MS" w:hAnsi="Times New Roman" w:cs="Times New Roman"/>
      <w:bdr w:val="nil"/>
    </w:rPr>
  </w:style>
  <w:style w:type="paragraph" w:styleId="BalloonText">
    <w:name w:val="Balloon Text"/>
    <w:basedOn w:val="Normal"/>
    <w:link w:val="BalloonTextChar"/>
    <w:uiPriority w:val="99"/>
    <w:semiHidden/>
    <w:unhideWhenUsed/>
    <w:rsid w:val="007479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792B"/>
    <w:rPr>
      <w:rFonts w:ascii="Lucida Grande" w:hAnsi="Lucida Grande" w:cs="Lucida Grande"/>
      <w:sz w:val="18"/>
      <w:szCs w:val="18"/>
    </w:rPr>
  </w:style>
  <w:style w:type="paragraph" w:styleId="ListParagraph">
    <w:name w:val="List Paragraph"/>
    <w:basedOn w:val="Normal"/>
    <w:uiPriority w:val="34"/>
    <w:qFormat/>
    <w:rsid w:val="00203ED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74792B"/>
    <w:pPr>
      <w:pBdr>
        <w:top w:val="nil"/>
        <w:left w:val="nil"/>
        <w:bottom w:val="nil"/>
        <w:right w:val="nil"/>
        <w:between w:val="nil"/>
        <w:bar w:val="nil"/>
      </w:pBdr>
    </w:pPr>
    <w:rPr>
      <w:rFonts w:ascii="Helvetica" w:eastAsia="Arial Unicode MS" w:hAnsi="Helvetica" w:cs="Arial Unicode MS"/>
      <w:color w:val="000000"/>
      <w:sz w:val="22"/>
      <w:szCs w:val="22"/>
      <w:bdr w:val="nil"/>
    </w:rPr>
  </w:style>
  <w:style w:type="paragraph" w:styleId="Title">
    <w:name w:val="Title"/>
    <w:next w:val="Body"/>
    <w:link w:val="TitleChar"/>
    <w:rsid w:val="0074792B"/>
    <w:pPr>
      <w:keepNext/>
      <w:pBdr>
        <w:top w:val="nil"/>
        <w:left w:val="nil"/>
        <w:bottom w:val="nil"/>
        <w:right w:val="nil"/>
        <w:between w:val="nil"/>
        <w:bar w:val="nil"/>
      </w:pBdr>
    </w:pPr>
    <w:rPr>
      <w:rFonts w:ascii="Helvetica" w:eastAsia="Arial Unicode MS" w:hAnsi="Helvetica" w:cs="Arial Unicode MS"/>
      <w:b/>
      <w:bCs/>
      <w:color w:val="000000"/>
      <w:sz w:val="60"/>
      <w:szCs w:val="60"/>
      <w:bdr w:val="nil"/>
    </w:rPr>
  </w:style>
  <w:style w:type="character" w:customStyle="1" w:styleId="TitleChar">
    <w:name w:val="Title Char"/>
    <w:basedOn w:val="DefaultParagraphFont"/>
    <w:link w:val="Title"/>
    <w:rsid w:val="0074792B"/>
    <w:rPr>
      <w:rFonts w:ascii="Helvetica" w:eastAsia="Arial Unicode MS" w:hAnsi="Helvetica" w:cs="Arial Unicode MS"/>
      <w:b/>
      <w:bCs/>
      <w:color w:val="000000"/>
      <w:sz w:val="60"/>
      <w:szCs w:val="60"/>
      <w:bdr w:val="nil"/>
    </w:rPr>
  </w:style>
  <w:style w:type="numbering" w:customStyle="1" w:styleId="Numbered">
    <w:name w:val="Numbered"/>
    <w:rsid w:val="0074792B"/>
    <w:pPr>
      <w:numPr>
        <w:numId w:val="1"/>
      </w:numPr>
    </w:pPr>
  </w:style>
  <w:style w:type="character" w:styleId="CommentReference">
    <w:name w:val="annotation reference"/>
    <w:basedOn w:val="DefaultParagraphFont"/>
    <w:uiPriority w:val="99"/>
    <w:semiHidden/>
    <w:unhideWhenUsed/>
    <w:rsid w:val="0074792B"/>
    <w:rPr>
      <w:sz w:val="18"/>
      <w:szCs w:val="18"/>
    </w:rPr>
  </w:style>
  <w:style w:type="paragraph" w:styleId="CommentText">
    <w:name w:val="annotation text"/>
    <w:basedOn w:val="Normal"/>
    <w:link w:val="CommentTextChar"/>
    <w:uiPriority w:val="99"/>
    <w:semiHidden/>
    <w:unhideWhenUsed/>
    <w:rsid w:val="0074792B"/>
    <w:pPr>
      <w:pBdr>
        <w:top w:val="nil"/>
        <w:left w:val="nil"/>
        <w:bottom w:val="nil"/>
        <w:right w:val="nil"/>
        <w:between w:val="nil"/>
        <w:bar w:val="nil"/>
      </w:pBdr>
    </w:pPr>
    <w:rPr>
      <w:rFonts w:ascii="Times New Roman" w:eastAsia="Arial Unicode MS" w:hAnsi="Times New Roman" w:cs="Times New Roman"/>
      <w:bdr w:val="nil"/>
    </w:rPr>
  </w:style>
  <w:style w:type="character" w:customStyle="1" w:styleId="CommentTextChar">
    <w:name w:val="Comment Text Char"/>
    <w:basedOn w:val="DefaultParagraphFont"/>
    <w:link w:val="CommentText"/>
    <w:uiPriority w:val="99"/>
    <w:semiHidden/>
    <w:rsid w:val="0074792B"/>
    <w:rPr>
      <w:rFonts w:ascii="Times New Roman" w:eastAsia="Arial Unicode MS" w:hAnsi="Times New Roman" w:cs="Times New Roman"/>
      <w:bdr w:val="nil"/>
    </w:rPr>
  </w:style>
  <w:style w:type="paragraph" w:styleId="BalloonText">
    <w:name w:val="Balloon Text"/>
    <w:basedOn w:val="Normal"/>
    <w:link w:val="BalloonTextChar"/>
    <w:uiPriority w:val="99"/>
    <w:semiHidden/>
    <w:unhideWhenUsed/>
    <w:rsid w:val="007479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792B"/>
    <w:rPr>
      <w:rFonts w:ascii="Lucida Grande" w:hAnsi="Lucida Grande" w:cs="Lucida Grande"/>
      <w:sz w:val="18"/>
      <w:szCs w:val="18"/>
    </w:rPr>
  </w:style>
  <w:style w:type="paragraph" w:styleId="ListParagraph">
    <w:name w:val="List Paragraph"/>
    <w:basedOn w:val="Normal"/>
    <w:uiPriority w:val="34"/>
    <w:qFormat/>
    <w:rsid w:val="00203E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6147133">
      <w:bodyDiv w:val="1"/>
      <w:marLeft w:val="0"/>
      <w:marRight w:val="0"/>
      <w:marTop w:val="0"/>
      <w:marBottom w:val="0"/>
      <w:divBdr>
        <w:top w:val="none" w:sz="0" w:space="0" w:color="auto"/>
        <w:left w:val="none" w:sz="0" w:space="0" w:color="auto"/>
        <w:bottom w:val="none" w:sz="0" w:space="0" w:color="auto"/>
        <w:right w:val="none" w:sz="0" w:space="0" w:color="auto"/>
      </w:divBdr>
    </w:div>
    <w:div w:id="1352608806">
      <w:bodyDiv w:val="1"/>
      <w:marLeft w:val="0"/>
      <w:marRight w:val="0"/>
      <w:marTop w:val="0"/>
      <w:marBottom w:val="0"/>
      <w:divBdr>
        <w:top w:val="none" w:sz="0" w:space="0" w:color="auto"/>
        <w:left w:val="none" w:sz="0" w:space="0" w:color="auto"/>
        <w:bottom w:val="none" w:sz="0" w:space="0" w:color="auto"/>
        <w:right w:val="none" w:sz="0" w:space="0" w:color="auto"/>
      </w:divBdr>
    </w:div>
    <w:div w:id="16608455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8"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TotalTime>
  <Pages>13</Pages>
  <Words>6677</Words>
  <Characters>38061</Characters>
  <Application>Microsoft Macintosh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Yecheng Yang</dc:creator>
  <cp:keywords/>
  <dc:description/>
  <cp:lastModifiedBy>Yecheng Yang</cp:lastModifiedBy>
  <cp:revision>169</cp:revision>
  <cp:lastPrinted>2017-04-29T19:49:00Z</cp:lastPrinted>
  <dcterms:created xsi:type="dcterms:W3CDTF">2017-05-10T14:45:00Z</dcterms:created>
  <dcterms:modified xsi:type="dcterms:W3CDTF">2017-05-11T05:30:00Z</dcterms:modified>
</cp:coreProperties>
</file>